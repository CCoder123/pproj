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B0" w:rsidRDefault="005274EF" w:rsidP="00CE7ED1">
      <w:pPr>
        <w:jc w:val="center"/>
        <w:rPr>
          <w:b/>
          <w:sz w:val="44"/>
          <w:szCs w:val="44"/>
        </w:rPr>
      </w:pPr>
      <w:r>
        <w:rPr>
          <w:rFonts w:hint="eastAsia"/>
          <w:b/>
          <w:sz w:val="44"/>
          <w:szCs w:val="44"/>
        </w:rPr>
        <w:t>UpdateServer</w:t>
      </w:r>
      <w:r w:rsidR="002E2B3F">
        <w:rPr>
          <w:rFonts w:hint="eastAsia"/>
          <w:b/>
          <w:sz w:val="44"/>
          <w:szCs w:val="44"/>
        </w:rPr>
        <w:t>系统结构详细设计</w:t>
      </w:r>
    </w:p>
    <w:p w:rsidR="005274EF" w:rsidRPr="00C163B6" w:rsidRDefault="005274EF" w:rsidP="00CE7ED1">
      <w:pPr>
        <w:jc w:val="center"/>
        <w:rPr>
          <w:b/>
          <w:sz w:val="44"/>
          <w:szCs w:val="44"/>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134"/>
        <w:gridCol w:w="1276"/>
        <w:gridCol w:w="1276"/>
        <w:gridCol w:w="1276"/>
        <w:gridCol w:w="2571"/>
      </w:tblGrid>
      <w:tr w:rsidR="008427B0" w:rsidRPr="00373939" w:rsidTr="002C1827">
        <w:trPr>
          <w:trHeight w:val="568"/>
        </w:trPr>
        <w:tc>
          <w:tcPr>
            <w:tcW w:w="675"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编号</w:t>
            </w:r>
          </w:p>
        </w:tc>
        <w:tc>
          <w:tcPr>
            <w:tcW w:w="1134"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文档版本</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修订章节</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修订原因</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修订日期</w:t>
            </w:r>
          </w:p>
        </w:tc>
        <w:tc>
          <w:tcPr>
            <w:tcW w:w="2571"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修订人</w:t>
            </w:r>
          </w:p>
        </w:tc>
      </w:tr>
      <w:tr w:rsidR="001561D1"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561D1" w:rsidRPr="00897167" w:rsidRDefault="001561D1" w:rsidP="00CE7ED1">
            <w:pPr>
              <w:rPr>
                <w:b/>
              </w:rPr>
            </w:pPr>
            <w:r w:rsidRPr="00897167">
              <w:rPr>
                <w:rFonts w:hint="eastAsia"/>
                <w:b/>
              </w:rPr>
              <w:t>1</w:t>
            </w:r>
          </w:p>
        </w:tc>
        <w:tc>
          <w:tcPr>
            <w:tcW w:w="1134"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0.1</w:t>
            </w:r>
          </w:p>
        </w:tc>
        <w:tc>
          <w:tcPr>
            <w:tcW w:w="1276"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全文</w:t>
            </w:r>
          </w:p>
        </w:tc>
        <w:tc>
          <w:tcPr>
            <w:tcW w:w="1276"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新建</w:t>
            </w:r>
          </w:p>
        </w:tc>
        <w:tc>
          <w:tcPr>
            <w:tcW w:w="1276"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bCs/>
                <w:color w:val="0000FF"/>
              </w:rPr>
              <w:t>2010-</w:t>
            </w:r>
            <w:r>
              <w:rPr>
                <w:rFonts w:ascii="宋体" w:hAnsi="宋体" w:hint="eastAsia"/>
                <w:bCs/>
                <w:color w:val="0000FF"/>
              </w:rPr>
              <w:t>7-28</w:t>
            </w:r>
          </w:p>
        </w:tc>
        <w:tc>
          <w:tcPr>
            <w:tcW w:w="2571" w:type="dxa"/>
            <w:tcBorders>
              <w:top w:val="single" w:sz="4" w:space="0" w:color="auto"/>
              <w:left w:val="single" w:sz="4" w:space="0" w:color="auto"/>
              <w:bottom w:val="single" w:sz="4" w:space="0" w:color="auto"/>
              <w:right w:val="single" w:sz="4" w:space="0" w:color="auto"/>
            </w:tcBorders>
          </w:tcPr>
          <w:p w:rsidR="001561D1" w:rsidRDefault="002C1827" w:rsidP="00CE7ED1">
            <w:pPr>
              <w:rPr>
                <w:rFonts w:ascii="宋体" w:hAnsi="宋体"/>
                <w:bCs/>
                <w:color w:val="0000FF"/>
              </w:rPr>
            </w:pPr>
            <w:r>
              <w:rPr>
                <w:rFonts w:ascii="宋体" w:hAnsi="宋体" w:hint="eastAsia"/>
                <w:bCs/>
                <w:color w:val="0000FF"/>
              </w:rPr>
              <w:t>日照\无施\</w:t>
            </w:r>
            <w:proofErr w:type="gramStart"/>
            <w:r>
              <w:rPr>
                <w:rFonts w:ascii="宋体" w:hAnsi="宋体" w:hint="eastAsia"/>
                <w:bCs/>
                <w:color w:val="0000FF"/>
              </w:rPr>
              <w:t>郁白</w:t>
            </w:r>
            <w:proofErr w:type="gramEnd"/>
            <w:r>
              <w:rPr>
                <w:rFonts w:ascii="宋体" w:hAnsi="宋体" w:hint="eastAsia"/>
                <w:bCs/>
                <w:color w:val="0000FF"/>
              </w:rPr>
              <w:t>\刘珂</w:t>
            </w:r>
          </w:p>
        </w:tc>
      </w:tr>
      <w:tr w:rsidR="001F49CA"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F49CA" w:rsidRPr="00897167" w:rsidRDefault="001F49CA"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r>
      <w:tr w:rsidR="001F49CA"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F49CA" w:rsidRPr="00897167" w:rsidRDefault="001F49CA"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r>
      <w:tr w:rsidR="001F49CA"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F49CA" w:rsidRPr="00897167" w:rsidRDefault="001F49CA"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r>
    </w:tbl>
    <w:p w:rsidR="00067843" w:rsidRDefault="00145090" w:rsidP="00CE7ED1">
      <w:pPr>
        <w:pStyle w:val="1"/>
      </w:pPr>
      <w:r>
        <w:rPr>
          <w:rFonts w:hint="eastAsia"/>
        </w:rPr>
        <w:t>系统设计</w:t>
      </w:r>
    </w:p>
    <w:p w:rsidR="00C858CB" w:rsidRDefault="00C858CB" w:rsidP="00CE7ED1">
      <w:pPr>
        <w:pStyle w:val="2"/>
      </w:pPr>
      <w:r>
        <w:rPr>
          <w:rFonts w:hint="eastAsia"/>
        </w:rPr>
        <w:t>系统综述</w:t>
      </w:r>
    </w:p>
    <w:p w:rsidR="00C858CB" w:rsidRDefault="00C858CB" w:rsidP="00CE7ED1">
      <w:pPr>
        <w:ind w:firstLine="420"/>
      </w:pPr>
      <w:r>
        <w:rPr>
          <w:rFonts w:hint="eastAsia"/>
        </w:rPr>
        <w:t>UpdateServer</w:t>
      </w:r>
      <w:r>
        <w:rPr>
          <w:rFonts w:hint="eastAsia"/>
        </w:rPr>
        <w:t>是</w:t>
      </w:r>
      <w:r>
        <w:rPr>
          <w:rFonts w:hint="eastAsia"/>
        </w:rPr>
        <w:t>OceanBase</w:t>
      </w:r>
      <w:r>
        <w:rPr>
          <w:rFonts w:hint="eastAsia"/>
        </w:rPr>
        <w:t>的单点更新模块，为了保证可靠性，采用主备实时同步机制。</w:t>
      </w:r>
      <w:proofErr w:type="gramStart"/>
      <w:ins w:id="0" w:author="rizhao.ych" w:date="2010-10-25T14:49:00Z">
        <w:r w:rsidR="009D4EFA">
          <w:rPr>
            <w:rFonts w:hint="eastAsia"/>
          </w:rPr>
          <w:t>淘宝的</w:t>
        </w:r>
        <w:proofErr w:type="gramEnd"/>
        <w:r w:rsidR="009D4EFA">
          <w:rPr>
            <w:rFonts w:hint="eastAsia"/>
          </w:rPr>
          <w:t>许多应用的每天修改量大约千万到亿次级别</w:t>
        </w:r>
        <w:r w:rsidR="009D4EFA">
          <w:rPr>
            <w:rFonts w:hint="eastAsia"/>
          </w:rPr>
          <w:t>(</w:t>
        </w:r>
        <w:r w:rsidR="009D4EFA">
          <w:rPr>
            <w:rFonts w:hint="eastAsia"/>
          </w:rPr>
          <w:t>高峰数千</w:t>
        </w:r>
        <w:r w:rsidR="009D4EFA">
          <w:rPr>
            <w:rFonts w:hint="eastAsia"/>
          </w:rPr>
          <w:t>tps)</w:t>
        </w:r>
        <w:r w:rsidR="009D4EFA">
          <w:rPr>
            <w:rFonts w:hint="eastAsia"/>
          </w:rPr>
          <w:t>，每次修改平均百字节，即每天大约</w:t>
        </w:r>
        <w:r w:rsidR="009D4EFA">
          <w:rPr>
            <w:rFonts w:hint="eastAsia"/>
          </w:rPr>
          <w:t>1GB~10GB</w:t>
        </w:r>
        <w:r w:rsidR="009D4EFA">
          <w:rPr>
            <w:rFonts w:hint="eastAsia"/>
          </w:rPr>
          <w:t>，即使这个量增加</w:t>
        </w:r>
        <w:r w:rsidR="009D4EFA">
          <w:rPr>
            <w:rFonts w:hint="eastAsia"/>
          </w:rPr>
          <w:t>5~10</w:t>
        </w:r>
        <w:r w:rsidR="009D4EFA">
          <w:rPr>
            <w:rFonts w:hint="eastAsia"/>
          </w:rPr>
          <w:t>倍，</w:t>
        </w:r>
      </w:ins>
      <w:del w:id="1" w:author="rizhao.ych" w:date="2010-10-25T14:49:00Z">
        <w:r w:rsidDel="009D4EFA">
          <w:rPr>
            <w:rFonts w:hint="eastAsia"/>
          </w:rPr>
          <w:delText>UpdateServer</w:delText>
        </w:r>
        <w:r w:rsidDel="009D4EFA">
          <w:rPr>
            <w:rFonts w:hint="eastAsia"/>
          </w:rPr>
          <w:delText>一期为收藏夹应用专门定制，收藏夹每日更新量较小，</w:delText>
        </w:r>
      </w:del>
      <w:r w:rsidR="005978C0">
        <w:rPr>
          <w:rFonts w:hint="eastAsia"/>
        </w:rPr>
        <w:t>每天的更新</w:t>
      </w:r>
      <w:r w:rsidR="00230BB9">
        <w:rPr>
          <w:rFonts w:hint="eastAsia"/>
        </w:rPr>
        <w:t>可以</w:t>
      </w:r>
      <w:r w:rsidR="008C726D">
        <w:rPr>
          <w:rFonts w:hint="eastAsia"/>
        </w:rPr>
        <w:t>存放到一台机器的内存中，然后</w:t>
      </w:r>
      <w:r w:rsidR="00230BB9">
        <w:rPr>
          <w:rFonts w:hint="eastAsia"/>
        </w:rPr>
        <w:t>选取一段空闲时间进行数据合并</w:t>
      </w:r>
      <w:r>
        <w:rPr>
          <w:rFonts w:hint="eastAsia"/>
        </w:rPr>
        <w:t>。因此，设计中</w:t>
      </w:r>
      <w:r>
        <w:rPr>
          <w:rFonts w:hint="eastAsia"/>
        </w:rPr>
        <w:t>UpdateServer</w:t>
      </w:r>
      <w:r>
        <w:rPr>
          <w:rFonts w:hint="eastAsia"/>
        </w:rPr>
        <w:t>单机服务</w:t>
      </w:r>
      <w:r>
        <w:rPr>
          <w:rFonts w:hint="eastAsia"/>
        </w:rPr>
        <w:t>OceanBase</w:t>
      </w:r>
      <w:r>
        <w:rPr>
          <w:rFonts w:hint="eastAsia"/>
        </w:rPr>
        <w:t>的所有更新请求，暂不支持系统中多个</w:t>
      </w:r>
      <w:r>
        <w:rPr>
          <w:rFonts w:hint="eastAsia"/>
        </w:rPr>
        <w:t>UpdateServer</w:t>
      </w:r>
      <w:r>
        <w:rPr>
          <w:rFonts w:hint="eastAsia"/>
        </w:rPr>
        <w:t>服务不同的数据范围功能。</w:t>
      </w:r>
      <w:r w:rsidR="0049784F">
        <w:rPr>
          <w:rFonts w:hint="eastAsia"/>
        </w:rPr>
        <w:t>由于</w:t>
      </w:r>
      <w:r w:rsidR="0049784F">
        <w:rPr>
          <w:rFonts w:hint="eastAsia"/>
        </w:rPr>
        <w:t xml:space="preserve">UpdateServer </w:t>
      </w:r>
      <w:r w:rsidR="0049784F">
        <w:rPr>
          <w:rFonts w:hint="eastAsia"/>
        </w:rPr>
        <w:t>在内存中保存一天的所有更新操作，实现时需要特别注意节约使用内存。</w:t>
      </w:r>
    </w:p>
    <w:p w:rsidR="00C858CB" w:rsidRPr="00745BF5" w:rsidRDefault="00C858CB" w:rsidP="0078332D">
      <w:pPr>
        <w:ind w:firstLine="420"/>
      </w:pPr>
      <w:r>
        <w:rPr>
          <w:rFonts w:hint="eastAsia"/>
        </w:rPr>
        <w:t>UpdateServer</w:t>
      </w:r>
      <w:r>
        <w:rPr>
          <w:rFonts w:hint="eastAsia"/>
        </w:rPr>
        <w:t>支持</w:t>
      </w:r>
      <w:r>
        <w:rPr>
          <w:rFonts w:hint="eastAsia"/>
        </w:rPr>
        <w:t>OB</w:t>
      </w:r>
      <w:r>
        <w:rPr>
          <w:rFonts w:hint="eastAsia"/>
        </w:rPr>
        <w:t>和</w:t>
      </w:r>
      <w:r>
        <w:rPr>
          <w:rFonts w:hint="eastAsia"/>
        </w:rPr>
        <w:t>DB</w:t>
      </w:r>
      <w:r>
        <w:rPr>
          <w:rFonts w:hint="eastAsia"/>
        </w:rPr>
        <w:t>两种语义，</w:t>
      </w:r>
      <w:r>
        <w:rPr>
          <w:rFonts w:hint="eastAsia"/>
        </w:rPr>
        <w:t>DB</w:t>
      </w:r>
      <w:r>
        <w:rPr>
          <w:rFonts w:hint="eastAsia"/>
        </w:rPr>
        <w:t>语义和数据库相同，</w:t>
      </w:r>
      <w:r>
        <w:rPr>
          <w:rFonts w:hint="eastAsia"/>
        </w:rPr>
        <w:t>OB</w:t>
      </w:r>
      <w:r>
        <w:rPr>
          <w:rFonts w:hint="eastAsia"/>
        </w:rPr>
        <w:t>语义将插入和更改操作模糊化：插入存在行视为更新，更改不存在行视为插入。</w:t>
      </w:r>
      <w:r>
        <w:rPr>
          <w:rFonts w:hint="eastAsia"/>
        </w:rPr>
        <w:t>DB</w:t>
      </w:r>
      <w:r>
        <w:rPr>
          <w:rFonts w:hint="eastAsia"/>
        </w:rPr>
        <w:t>语义实现时需要查询</w:t>
      </w:r>
      <w:r>
        <w:rPr>
          <w:rFonts w:hint="eastAsia"/>
        </w:rPr>
        <w:t>ChunkServer</w:t>
      </w:r>
      <w:r>
        <w:rPr>
          <w:rFonts w:hint="eastAsia"/>
        </w:rPr>
        <w:t>的静态表数据，性能差，外部应用应尽量少使用。</w:t>
      </w:r>
      <w:r>
        <w:rPr>
          <w:rFonts w:hint="eastAsia"/>
        </w:rPr>
        <w:t>UpdateServer</w:t>
      </w:r>
      <w:r>
        <w:rPr>
          <w:rFonts w:hint="eastAsia"/>
        </w:rPr>
        <w:t>采用单线程更新的实现，从而严格保证同一个客户端更新操作的顺序性。</w:t>
      </w:r>
    </w:p>
    <w:p w:rsidR="00C858CB" w:rsidRDefault="00C858CB" w:rsidP="00CE7ED1">
      <w:pPr>
        <w:pStyle w:val="2"/>
      </w:pPr>
      <w:r>
        <w:rPr>
          <w:rFonts w:hint="eastAsia"/>
        </w:rPr>
        <w:t>名词解释</w:t>
      </w:r>
      <w:r>
        <w:rPr>
          <w:rFonts w:hint="eastAsia"/>
        </w:rPr>
        <w:t xml:space="preserve"> </w:t>
      </w:r>
    </w:p>
    <w:p w:rsidR="00C858CB" w:rsidRDefault="00C858CB" w:rsidP="00CE7ED1">
      <w:r w:rsidRPr="00BA619E">
        <w:rPr>
          <w:rStyle w:val="ac"/>
          <w:rFonts w:hint="eastAsia"/>
        </w:rPr>
        <w:t>OB</w:t>
      </w:r>
      <w:r>
        <w:rPr>
          <w:rFonts w:hint="eastAsia"/>
        </w:rPr>
        <w:t>：全称</w:t>
      </w:r>
      <w:r>
        <w:rPr>
          <w:rFonts w:hint="eastAsia"/>
        </w:rPr>
        <w:t>OceanBase</w:t>
      </w:r>
      <w:r>
        <w:rPr>
          <w:rFonts w:hint="eastAsia"/>
        </w:rPr>
        <w:t>，核心系统研发部的海量存储系统，一期</w:t>
      </w:r>
      <w:proofErr w:type="gramStart"/>
      <w:r>
        <w:rPr>
          <w:rFonts w:hint="eastAsia"/>
        </w:rPr>
        <w:t>解决淘宝的</w:t>
      </w:r>
      <w:proofErr w:type="gramEnd"/>
      <w:r>
        <w:rPr>
          <w:rFonts w:hint="eastAsia"/>
        </w:rPr>
        <w:t>收藏夹应用；</w:t>
      </w:r>
    </w:p>
    <w:p w:rsidR="00C858CB" w:rsidRDefault="00C858CB" w:rsidP="00CE7ED1">
      <w:r w:rsidRPr="00BA619E">
        <w:rPr>
          <w:rStyle w:val="ac"/>
          <w:rFonts w:hint="eastAsia"/>
        </w:rPr>
        <w:t>UPS</w:t>
      </w:r>
      <w:r>
        <w:rPr>
          <w:rFonts w:hint="eastAsia"/>
        </w:rPr>
        <w:t>：全称</w:t>
      </w:r>
      <w:r>
        <w:rPr>
          <w:rFonts w:hint="eastAsia"/>
        </w:rPr>
        <w:t>Update Server</w:t>
      </w:r>
      <w:r>
        <w:rPr>
          <w:rFonts w:hint="eastAsia"/>
        </w:rPr>
        <w:t>，</w:t>
      </w:r>
      <w:r>
        <w:rPr>
          <w:rFonts w:hint="eastAsia"/>
        </w:rPr>
        <w:t>OB</w:t>
      </w:r>
      <w:r>
        <w:rPr>
          <w:rFonts w:hint="eastAsia"/>
        </w:rPr>
        <w:t>系统更新子系统，通过主</w:t>
      </w:r>
      <w:proofErr w:type="gramStart"/>
      <w:r>
        <w:rPr>
          <w:rFonts w:hint="eastAsia"/>
        </w:rPr>
        <w:t>备保证</w:t>
      </w:r>
      <w:proofErr w:type="gramEnd"/>
      <w:r>
        <w:rPr>
          <w:rFonts w:hint="eastAsia"/>
        </w:rPr>
        <w:t>可靠性；</w:t>
      </w:r>
    </w:p>
    <w:p w:rsidR="00C858CB" w:rsidRDefault="00C858CB" w:rsidP="00CE7ED1">
      <w:r w:rsidRPr="000919BF">
        <w:rPr>
          <w:rStyle w:val="ac"/>
          <w:rFonts w:hint="eastAsia"/>
        </w:rPr>
        <w:t>CS</w:t>
      </w:r>
      <w:r>
        <w:rPr>
          <w:rFonts w:hint="eastAsia"/>
        </w:rPr>
        <w:t>：全称</w:t>
      </w:r>
      <w:r>
        <w:rPr>
          <w:rFonts w:hint="eastAsia"/>
        </w:rPr>
        <w:t>Chunk Server</w:t>
      </w:r>
      <w:r>
        <w:rPr>
          <w:rFonts w:hint="eastAsia"/>
        </w:rPr>
        <w:t>，</w:t>
      </w:r>
      <w:r>
        <w:rPr>
          <w:rFonts w:hint="eastAsia"/>
        </w:rPr>
        <w:t>OB</w:t>
      </w:r>
      <w:r>
        <w:rPr>
          <w:rFonts w:hint="eastAsia"/>
        </w:rPr>
        <w:t>静态表系统，存储每天合并</w:t>
      </w:r>
      <w:r>
        <w:rPr>
          <w:rFonts w:hint="eastAsia"/>
        </w:rPr>
        <w:t>UPS</w:t>
      </w:r>
      <w:r>
        <w:rPr>
          <w:rFonts w:hint="eastAsia"/>
        </w:rPr>
        <w:t>更新数据生成的静态表；</w:t>
      </w:r>
    </w:p>
    <w:p w:rsidR="00C858CB" w:rsidRDefault="00C858CB" w:rsidP="00CE7ED1">
      <w:r w:rsidRPr="00BB1590">
        <w:rPr>
          <w:rStyle w:val="ac"/>
          <w:rFonts w:hint="eastAsia"/>
        </w:rPr>
        <w:t>MemTable</w:t>
      </w:r>
      <w:r>
        <w:rPr>
          <w:rFonts w:hint="eastAsia"/>
        </w:rPr>
        <w:t>：内存表，</w:t>
      </w:r>
      <w:r>
        <w:rPr>
          <w:rFonts w:hint="eastAsia"/>
        </w:rPr>
        <w:t>UPS</w:t>
      </w:r>
      <w:r>
        <w:rPr>
          <w:rFonts w:hint="eastAsia"/>
        </w:rPr>
        <w:t>内存中通过</w:t>
      </w:r>
      <w:r>
        <w:rPr>
          <w:rFonts w:hint="eastAsia"/>
        </w:rPr>
        <w:t>MemTable</w:t>
      </w:r>
      <w:r>
        <w:rPr>
          <w:rFonts w:hint="eastAsia"/>
        </w:rPr>
        <w:t>实现每天更新数据的组织和查询。根据是否冻结又可区分为</w:t>
      </w:r>
      <w:r>
        <w:rPr>
          <w:rFonts w:hint="eastAsia"/>
        </w:rPr>
        <w:t>frozen Memtable</w:t>
      </w:r>
      <w:r>
        <w:rPr>
          <w:rFonts w:hint="eastAsia"/>
        </w:rPr>
        <w:t>和</w:t>
      </w:r>
      <w:r>
        <w:rPr>
          <w:rFonts w:hint="eastAsia"/>
        </w:rPr>
        <w:t>active Memtable</w:t>
      </w:r>
      <w:r>
        <w:rPr>
          <w:rFonts w:hint="eastAsia"/>
        </w:rPr>
        <w:t>；</w:t>
      </w:r>
    </w:p>
    <w:p w:rsidR="00C858CB" w:rsidRDefault="00C858CB" w:rsidP="00CE7ED1">
      <w:r w:rsidRPr="00D06E7B">
        <w:rPr>
          <w:rStyle w:val="ac"/>
          <w:rFonts w:hint="eastAsia"/>
        </w:rPr>
        <w:t>Commit Log</w:t>
      </w:r>
      <w:r w:rsidRPr="00D06E7B">
        <w:rPr>
          <w:rStyle w:val="ac"/>
          <w:rFonts w:hint="eastAsia"/>
        </w:rPr>
        <w:t>：</w:t>
      </w:r>
      <w:r>
        <w:rPr>
          <w:rFonts w:hint="eastAsia"/>
        </w:rPr>
        <w:t>操作日志，</w:t>
      </w:r>
      <w:r>
        <w:rPr>
          <w:rFonts w:hint="eastAsia"/>
        </w:rPr>
        <w:t>UPS</w:t>
      </w:r>
      <w:r>
        <w:rPr>
          <w:rFonts w:hint="eastAsia"/>
        </w:rPr>
        <w:t>为了保证可靠性，首先将更新操作序列化到主备机的文件中，称为操作日志；</w:t>
      </w:r>
    </w:p>
    <w:p w:rsidR="00C858CB" w:rsidRDefault="00C858CB" w:rsidP="00CE7ED1">
      <w:r w:rsidRPr="00E61A96">
        <w:rPr>
          <w:rStyle w:val="ac"/>
          <w:rFonts w:hint="eastAsia"/>
        </w:rPr>
        <w:t>API</w:t>
      </w:r>
      <w:r>
        <w:rPr>
          <w:rFonts w:hint="eastAsia"/>
        </w:rPr>
        <w:t>：全称</w:t>
      </w:r>
      <w:r>
        <w:rPr>
          <w:rFonts w:hint="eastAsia"/>
        </w:rPr>
        <w:t>client API</w:t>
      </w:r>
      <w:r>
        <w:rPr>
          <w:rFonts w:hint="eastAsia"/>
        </w:rPr>
        <w:t>，客户端通过</w:t>
      </w:r>
      <w:r>
        <w:rPr>
          <w:rFonts w:hint="eastAsia"/>
        </w:rPr>
        <w:t>API</w:t>
      </w:r>
      <w:r>
        <w:rPr>
          <w:rFonts w:hint="eastAsia"/>
        </w:rPr>
        <w:t>访问</w:t>
      </w:r>
      <w:r>
        <w:rPr>
          <w:rFonts w:hint="eastAsia"/>
        </w:rPr>
        <w:t>OB</w:t>
      </w:r>
      <w:r>
        <w:rPr>
          <w:rFonts w:hint="eastAsia"/>
        </w:rPr>
        <w:t>系统，</w:t>
      </w:r>
      <w:r>
        <w:rPr>
          <w:rFonts w:hint="eastAsia"/>
        </w:rPr>
        <w:t>UPS</w:t>
      </w:r>
      <w:r>
        <w:rPr>
          <w:rFonts w:hint="eastAsia"/>
        </w:rPr>
        <w:t>也可通过</w:t>
      </w:r>
      <w:r>
        <w:rPr>
          <w:rFonts w:hint="eastAsia"/>
        </w:rPr>
        <w:t>API</w:t>
      </w:r>
      <w:r>
        <w:rPr>
          <w:rFonts w:hint="eastAsia"/>
        </w:rPr>
        <w:t>访问</w:t>
      </w:r>
      <w:r>
        <w:rPr>
          <w:rFonts w:hint="eastAsia"/>
        </w:rPr>
        <w:t>CS</w:t>
      </w:r>
      <w:r>
        <w:rPr>
          <w:rFonts w:hint="eastAsia"/>
        </w:rPr>
        <w:t>静态表数据；</w:t>
      </w:r>
    </w:p>
    <w:p w:rsidR="00C858CB" w:rsidRDefault="00C858CB" w:rsidP="00CE7ED1">
      <w:r w:rsidRPr="00817022">
        <w:rPr>
          <w:rStyle w:val="ac"/>
          <w:rFonts w:hint="eastAsia"/>
        </w:rPr>
        <w:t>UPS Master</w:t>
      </w:r>
      <w:r>
        <w:rPr>
          <w:rStyle w:val="ac"/>
          <w:rFonts w:hint="eastAsia"/>
        </w:rPr>
        <w:t>(Master)</w:t>
      </w:r>
      <w:r w:rsidRPr="00817022">
        <w:rPr>
          <w:rStyle w:val="ac"/>
          <w:rFonts w:hint="eastAsia"/>
        </w:rPr>
        <w:t>：</w:t>
      </w:r>
      <w:r>
        <w:rPr>
          <w:rFonts w:hint="eastAsia"/>
        </w:rPr>
        <w:t>全称</w:t>
      </w:r>
      <w:r>
        <w:rPr>
          <w:rFonts w:hint="eastAsia"/>
        </w:rPr>
        <w:t>Update Server Master</w:t>
      </w:r>
      <w:r>
        <w:rPr>
          <w:rFonts w:hint="eastAsia"/>
        </w:rPr>
        <w:t>，处理实际读写请求的</w:t>
      </w:r>
      <w:r>
        <w:rPr>
          <w:rFonts w:hint="eastAsia"/>
        </w:rPr>
        <w:t>Update Server</w:t>
      </w:r>
      <w:r>
        <w:rPr>
          <w:rFonts w:hint="eastAsia"/>
        </w:rPr>
        <w:t>；</w:t>
      </w:r>
    </w:p>
    <w:p w:rsidR="00C858CB" w:rsidRDefault="00C858CB" w:rsidP="00CE7ED1">
      <w:r w:rsidRPr="00817022">
        <w:rPr>
          <w:rStyle w:val="ac"/>
          <w:rFonts w:hint="eastAsia"/>
        </w:rPr>
        <w:t>UPS Slave</w:t>
      </w:r>
      <w:r>
        <w:rPr>
          <w:rStyle w:val="ac"/>
          <w:rFonts w:hint="eastAsia"/>
        </w:rPr>
        <w:t>(Slave)</w:t>
      </w:r>
      <w:r w:rsidRPr="00817022">
        <w:rPr>
          <w:rStyle w:val="ac"/>
          <w:rFonts w:hint="eastAsia"/>
        </w:rPr>
        <w:t>：</w:t>
      </w:r>
      <w:r>
        <w:rPr>
          <w:rFonts w:hint="eastAsia"/>
        </w:rPr>
        <w:t>全称</w:t>
      </w:r>
      <w:r>
        <w:rPr>
          <w:rFonts w:hint="eastAsia"/>
        </w:rPr>
        <w:t>Update Server Slave</w:t>
      </w:r>
      <w:r>
        <w:rPr>
          <w:rFonts w:hint="eastAsia"/>
        </w:rPr>
        <w:t>，用于实时备份的</w:t>
      </w:r>
      <w:r>
        <w:rPr>
          <w:rFonts w:hint="eastAsia"/>
        </w:rPr>
        <w:t>Update Server</w:t>
      </w:r>
      <w:r>
        <w:rPr>
          <w:rFonts w:hint="eastAsia"/>
        </w:rPr>
        <w:t>；</w:t>
      </w:r>
    </w:p>
    <w:p w:rsidR="00C858CB" w:rsidRDefault="00C858CB" w:rsidP="00CE7ED1">
      <w:pPr>
        <w:pStyle w:val="2"/>
      </w:pPr>
      <w:r>
        <w:rPr>
          <w:rFonts w:hint="eastAsia"/>
        </w:rPr>
        <w:lastRenderedPageBreak/>
        <w:t>性能指标</w:t>
      </w:r>
      <w:r>
        <w:rPr>
          <w:rFonts w:hint="eastAsia"/>
        </w:rPr>
        <w:t xml:space="preserve"> </w:t>
      </w:r>
    </w:p>
    <w:p w:rsidR="00C858CB" w:rsidRDefault="00C858CB" w:rsidP="00CE7ED1">
      <w:pPr>
        <w:rPr>
          <w:rFonts w:cs="Times New Roman"/>
        </w:rPr>
      </w:pPr>
      <w:r>
        <w:rPr>
          <w:rFonts w:hint="eastAsia"/>
        </w:rPr>
        <w:t>假设：</w:t>
      </w:r>
      <w:r>
        <w:rPr>
          <w:rFonts w:hint="eastAsia"/>
        </w:rPr>
        <w:t>16</w:t>
      </w:r>
      <w:r>
        <w:rPr>
          <w:rFonts w:hint="eastAsia"/>
        </w:rPr>
        <w:t>核</w:t>
      </w:r>
      <w:r>
        <w:rPr>
          <w:rFonts w:hint="eastAsia"/>
        </w:rPr>
        <w:t xml:space="preserve">Intel(R) Xeon(R) CPU E5520 @ 2.27GHz </w:t>
      </w:r>
      <w:r>
        <w:rPr>
          <w:rFonts w:hint="eastAsia"/>
        </w:rPr>
        <w:t>，</w:t>
      </w:r>
      <w:r>
        <w:rPr>
          <w:rFonts w:hint="eastAsia"/>
        </w:rPr>
        <w:t>24GB</w:t>
      </w:r>
      <w:r>
        <w:rPr>
          <w:rFonts w:hint="eastAsia"/>
        </w:rPr>
        <w:t>内存，</w:t>
      </w:r>
      <w:r>
        <w:rPr>
          <w:rFonts w:hint="eastAsia"/>
        </w:rPr>
        <w:t>300GSAS * 6</w:t>
      </w:r>
      <w:r>
        <w:rPr>
          <w:rFonts w:hint="eastAsia"/>
        </w:rPr>
        <w:t>硬盘，</w:t>
      </w:r>
      <w:r>
        <w:rPr>
          <w:rFonts w:hint="eastAsia"/>
        </w:rPr>
        <w:t>3000W</w:t>
      </w:r>
      <w:r>
        <w:rPr>
          <w:rFonts w:hint="eastAsia"/>
        </w:rPr>
        <w:t>条记录，平均大小为</w:t>
      </w:r>
      <w:r>
        <w:rPr>
          <w:rFonts w:hint="eastAsia"/>
        </w:rPr>
        <w:t>300</w:t>
      </w:r>
      <w:r>
        <w:rPr>
          <w:rFonts w:hint="eastAsia"/>
        </w:rPr>
        <w:t>字节（假设</w:t>
      </w:r>
      <w:r>
        <w:rPr>
          <w:rFonts w:hint="eastAsia"/>
        </w:rPr>
        <w:t>100</w:t>
      </w:r>
      <w:r>
        <w:rPr>
          <w:rFonts w:hint="eastAsia"/>
        </w:rPr>
        <w:t>字节的收藏夹单条记录膨胀</w:t>
      </w:r>
      <w:r>
        <w:rPr>
          <w:rFonts w:hint="eastAsia"/>
        </w:rPr>
        <w:t>3</w:t>
      </w:r>
      <w:r>
        <w:rPr>
          <w:rFonts w:hint="eastAsia"/>
        </w:rPr>
        <w:t>倍）。</w:t>
      </w:r>
    </w:p>
    <w:p w:rsidR="00C858CB" w:rsidRPr="00ED2BD1" w:rsidRDefault="00C858CB" w:rsidP="00CE7ED1">
      <w:pPr>
        <w:ind w:left="420"/>
      </w:pPr>
    </w:p>
    <w:p w:rsidR="00C858CB" w:rsidRDefault="00C858CB" w:rsidP="00CE7ED1">
      <w:r>
        <w:rPr>
          <w:rFonts w:hint="eastAsia"/>
        </w:rPr>
        <w:t>写性能：</w:t>
      </w:r>
      <w:r>
        <w:rPr>
          <w:rFonts w:hint="eastAsia"/>
        </w:rPr>
        <w:t>OB</w:t>
      </w:r>
      <w:r>
        <w:rPr>
          <w:rFonts w:hint="eastAsia"/>
        </w:rPr>
        <w:t>语义且无备机，并发量</w:t>
      </w:r>
      <w:r>
        <w:rPr>
          <w:rFonts w:hint="eastAsia"/>
        </w:rPr>
        <w:t xml:space="preserve"> &gt; 5000/s</w:t>
      </w:r>
      <w:r>
        <w:rPr>
          <w:rFonts w:hint="eastAsia"/>
        </w:rPr>
        <w:t>；</w:t>
      </w:r>
      <w:r>
        <w:rPr>
          <w:rFonts w:hint="eastAsia"/>
        </w:rPr>
        <w:t>OB</w:t>
      </w:r>
      <w:r>
        <w:rPr>
          <w:rFonts w:hint="eastAsia"/>
        </w:rPr>
        <w:t>语义且有一到两台同机房备机，并发量</w:t>
      </w:r>
      <w:r>
        <w:rPr>
          <w:rFonts w:hint="eastAsia"/>
        </w:rPr>
        <w:t xml:space="preserve"> &gt; 2000/s</w:t>
      </w:r>
      <w:r>
        <w:rPr>
          <w:rFonts w:hint="eastAsia"/>
        </w:rPr>
        <w:t>，并发量为</w:t>
      </w:r>
      <w:r>
        <w:rPr>
          <w:rFonts w:hint="eastAsia"/>
        </w:rPr>
        <w:t>1000</w:t>
      </w:r>
      <w:r>
        <w:rPr>
          <w:rFonts w:hint="eastAsia"/>
        </w:rPr>
        <w:t>时</w:t>
      </w:r>
      <w:r>
        <w:rPr>
          <w:rFonts w:hint="eastAsia"/>
        </w:rPr>
        <w:t>4</w:t>
      </w:r>
      <w:proofErr w:type="gramStart"/>
      <w:r>
        <w:rPr>
          <w:rFonts w:hint="eastAsia"/>
        </w:rPr>
        <w:t>个</w:t>
      </w:r>
      <w:proofErr w:type="gramEnd"/>
      <w:r>
        <w:rPr>
          <w:rFonts w:hint="eastAsia"/>
        </w:rPr>
        <w:t>9</w:t>
      </w:r>
      <w:r>
        <w:rPr>
          <w:rFonts w:hint="eastAsia"/>
        </w:rPr>
        <w:t>的写操作延时</w:t>
      </w:r>
      <w:r>
        <w:rPr>
          <w:rFonts w:hint="eastAsia"/>
        </w:rPr>
        <w:t xml:space="preserve"> &lt; 20ms</w:t>
      </w:r>
      <w:r>
        <w:rPr>
          <w:rFonts w:hint="eastAsia"/>
        </w:rPr>
        <w:t>；</w:t>
      </w:r>
      <w:r>
        <w:rPr>
          <w:rFonts w:hint="eastAsia"/>
        </w:rPr>
        <w:t>DB</w:t>
      </w:r>
      <w:r>
        <w:rPr>
          <w:rFonts w:hint="eastAsia"/>
        </w:rPr>
        <w:t>语义性能暂不考虑；</w:t>
      </w:r>
    </w:p>
    <w:p w:rsidR="00C858CB" w:rsidRDefault="00C858CB" w:rsidP="00CE7ED1">
      <w:r>
        <w:rPr>
          <w:rFonts w:hint="eastAsia"/>
        </w:rPr>
        <w:t>读性能：读取并发量</w:t>
      </w:r>
      <w:r>
        <w:rPr>
          <w:rFonts w:hint="eastAsia"/>
        </w:rPr>
        <w:t xml:space="preserve"> &gt; 50000/s</w:t>
      </w:r>
      <w:r>
        <w:rPr>
          <w:rFonts w:hint="eastAsia"/>
        </w:rPr>
        <w:t>，</w:t>
      </w:r>
      <w:r>
        <w:rPr>
          <w:rFonts w:hint="eastAsia"/>
        </w:rPr>
        <w:t>4</w:t>
      </w:r>
      <w:r>
        <w:rPr>
          <w:rFonts w:hint="eastAsia"/>
        </w:rPr>
        <w:t>个</w:t>
      </w:r>
      <w:r>
        <w:rPr>
          <w:rFonts w:hint="eastAsia"/>
        </w:rPr>
        <w:t>9</w:t>
      </w:r>
      <w:r>
        <w:rPr>
          <w:rFonts w:hint="eastAsia"/>
        </w:rPr>
        <w:t>的读取操作延时</w:t>
      </w:r>
      <w:r>
        <w:rPr>
          <w:rFonts w:hint="eastAsia"/>
        </w:rPr>
        <w:t xml:space="preserve"> &lt; 5ms</w:t>
      </w:r>
      <w:r>
        <w:rPr>
          <w:rFonts w:hint="eastAsia"/>
        </w:rPr>
        <w:t>；</w:t>
      </w:r>
    </w:p>
    <w:p w:rsidR="00C858CB" w:rsidRPr="00F6269C" w:rsidRDefault="00C858CB" w:rsidP="00CE7ED1">
      <w:r>
        <w:rPr>
          <w:rFonts w:hint="eastAsia"/>
        </w:rPr>
        <w:t>扫描性能：单行扫描并发量与读操作并发量相同，多行扫描带宽</w:t>
      </w:r>
      <w:r>
        <w:rPr>
          <w:rFonts w:hint="eastAsia"/>
        </w:rPr>
        <w:t xml:space="preserve"> &gt; 30MB/s</w:t>
      </w:r>
      <w:r>
        <w:rPr>
          <w:rFonts w:hint="eastAsia"/>
        </w:rPr>
        <w:t>；</w:t>
      </w:r>
    </w:p>
    <w:p w:rsidR="00C858CB" w:rsidRDefault="00C858CB" w:rsidP="00CE7ED1">
      <w:pPr>
        <w:pStyle w:val="2"/>
      </w:pPr>
      <w:r>
        <w:rPr>
          <w:rFonts w:hint="eastAsia"/>
        </w:rPr>
        <w:t>系统结构</w:t>
      </w:r>
      <w:r>
        <w:rPr>
          <w:rFonts w:hint="eastAsia"/>
        </w:rPr>
        <w:t xml:space="preserve"> </w:t>
      </w:r>
    </w:p>
    <w:p w:rsidR="00C858CB" w:rsidRDefault="00C858CB" w:rsidP="00CE7ED1">
      <w:r>
        <w:rPr>
          <w:noProof/>
        </w:rPr>
        <w:drawing>
          <wp:inline distT="0" distB="0" distL="0" distR="0">
            <wp:extent cx="5278120" cy="3190240"/>
            <wp:effectExtent l="0" t="0" r="0" b="0"/>
            <wp:docPr id="1"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48" cy="4143404"/>
                      <a:chOff x="1071538" y="1142984"/>
                      <a:chExt cx="6858048" cy="4143404"/>
                    </a:xfrm>
                  </a:grpSpPr>
                  <a:sp>
                    <a:nvSpPr>
                      <a:cNvPr id="2" name="圆角矩形 1"/>
                      <a:cNvSpPr/>
                    </a:nvSpPr>
                    <a:spPr>
                      <a:xfrm>
                        <a:off x="5500694" y="3500438"/>
                        <a:ext cx="1785950" cy="500066"/>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UpdateServer</a:t>
                          </a:r>
                          <a:r>
                            <a:rPr lang="en-US" altLang="zh-CN" dirty="0" smtClean="0"/>
                            <a:t>(S</a:t>
                          </a:r>
                          <a:r>
                            <a:rPr lang="en-US" altLang="zh-CN" dirty="0" smtClean="0"/>
                            <a:t>)</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3" name="矩形 2"/>
                      <a:cNvSpPr/>
                    </a:nvSpPr>
                    <a:spPr>
                      <a:xfrm>
                        <a:off x="1285852" y="3286124"/>
                        <a:ext cx="6643734" cy="2000264"/>
                      </a:xfrm>
                      <a:prstGeom prst="rect">
                        <a:avLst/>
                      </a:prstGeom>
                      <a:noFill/>
                      <a:ln w="6350">
                        <a:solidFill>
                          <a:schemeClr val="bg1">
                            <a:lumMod val="65000"/>
                          </a:schemeClr>
                        </a:solidFill>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4" name="圆角矩形 3"/>
                      <a:cNvSpPr/>
                    </a:nvSpPr>
                    <a:spPr>
                      <a:xfrm>
                        <a:off x="3571868" y="4572008"/>
                        <a:ext cx="1785950" cy="500066"/>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HA</a:t>
                          </a:r>
                          <a:endParaRPr lang="en-US" altLang="zh-CN" dirty="0" smtClean="0"/>
                        </a:p>
                      </a:txBody>
                      <a:useSpRect/>
                    </a:txSp>
                    <a:style>
                      <a:lnRef idx="2">
                        <a:schemeClr val="accent2"/>
                      </a:lnRef>
                      <a:fillRef idx="1">
                        <a:schemeClr val="lt1"/>
                      </a:fillRef>
                      <a:effectRef idx="0">
                        <a:schemeClr val="accent2"/>
                      </a:effectRef>
                      <a:fontRef idx="minor">
                        <a:schemeClr val="dk1"/>
                      </a:fontRef>
                    </a:style>
                  </a:sp>
                  <a:cxnSp>
                    <a:nvCxnSpPr>
                      <a:cNvPr id="5" name="直接箭头连接符 4"/>
                      <a:cNvCxnSpPr>
                        <a:stCxn id="4" idx="0"/>
                        <a:endCxn id="10" idx="2"/>
                      </a:cNvCxnSpPr>
                    </a:nvCxnSpPr>
                    <a:spPr>
                      <a:xfrm rot="16200000" flipV="1">
                        <a:off x="3321835" y="3429000"/>
                        <a:ext cx="571504" cy="17145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 name="直接箭头连接符 5"/>
                      <a:cNvCxnSpPr>
                        <a:stCxn id="4" idx="0"/>
                        <a:endCxn id="2" idx="2"/>
                      </a:cNvCxnSpPr>
                    </a:nvCxnSpPr>
                    <a:spPr>
                      <a:xfrm rot="5400000" flipH="1" flipV="1">
                        <a:off x="5143504" y="3321843"/>
                        <a:ext cx="571504" cy="19288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3714744" y="3357562"/>
                        <a:ext cx="175272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sync </a:t>
                          </a:r>
                          <a:r>
                            <a:rPr lang="en-US" altLang="zh-CN" dirty="0" smtClean="0"/>
                            <a:t> commit log</a:t>
                          </a:r>
                          <a:endParaRPr lang="zh-CN" altLang="en-US" dirty="0"/>
                        </a:p>
                      </a:txBody>
                      <a:useSpRect/>
                    </a:txSp>
                  </a:sp>
                  <a:sp>
                    <a:nvSpPr>
                      <a:cNvPr id="8" name="TextBox 7"/>
                      <a:cNvSpPr txBox="1"/>
                    </a:nvSpPr>
                    <a:spPr>
                      <a:xfrm>
                        <a:off x="5415704" y="4202676"/>
                        <a:ext cx="94224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monitor</a:t>
                          </a:r>
                          <a:endParaRPr lang="zh-CN" altLang="en-US" dirty="0"/>
                        </a:p>
                      </a:txBody>
                      <a:useSpRect/>
                    </a:txSp>
                  </a:sp>
                  <a:sp>
                    <a:nvSpPr>
                      <a:cNvPr id="10" name="圆角矩形 9"/>
                      <a:cNvSpPr/>
                    </a:nvSpPr>
                    <a:spPr>
                      <a:xfrm>
                        <a:off x="1857356" y="3500438"/>
                        <a:ext cx="1785950" cy="500066"/>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UpdateServer</a:t>
                          </a:r>
                          <a:r>
                            <a:rPr lang="en-US" altLang="zh-CN" dirty="0" smtClean="0"/>
                            <a:t>(M)</a:t>
                          </a:r>
                          <a:endParaRPr lang="zh-CN" altLang="en-US" dirty="0"/>
                        </a:p>
                      </a:txBody>
                      <a:useSpRect/>
                    </a:txSp>
                    <a:style>
                      <a:lnRef idx="1">
                        <a:schemeClr val="accent1"/>
                      </a:lnRef>
                      <a:fillRef idx="2">
                        <a:schemeClr val="accent1"/>
                      </a:fillRef>
                      <a:effectRef idx="1">
                        <a:schemeClr val="accent1"/>
                      </a:effectRef>
                      <a:fontRef idx="minor">
                        <a:schemeClr val="dk1"/>
                      </a:fontRef>
                    </a:style>
                  </a:sp>
                  <a:cxnSp>
                    <a:nvCxnSpPr>
                      <a:cNvPr id="11" name="直接箭头连接符 10"/>
                      <a:cNvCxnSpPr>
                        <a:stCxn id="10" idx="3"/>
                        <a:endCxn id="2" idx="1"/>
                      </a:cNvCxnSpPr>
                    </a:nvCxnSpPr>
                    <a:spPr>
                      <a:xfrm>
                        <a:off x="3643306" y="3750471"/>
                        <a:ext cx="1857388" cy="1588"/>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sp>
                    <a:nvSpPr>
                      <a:cNvPr id="14" name="TextBox 13"/>
                      <a:cNvSpPr txBox="1"/>
                    </a:nvSpPr>
                    <a:spPr>
                      <a:xfrm>
                        <a:off x="2714612" y="4202676"/>
                        <a:ext cx="94224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monitor</a:t>
                          </a:r>
                          <a:endParaRPr lang="zh-CN" altLang="en-US" dirty="0"/>
                        </a:p>
                      </a:txBody>
                      <a:useSpRect/>
                    </a:txSp>
                  </a:sp>
                  <a:sp>
                    <a:nvSpPr>
                      <a:cNvPr id="15" name="圆角矩形 14"/>
                      <a:cNvSpPr/>
                    </a:nvSpPr>
                    <a:spPr>
                      <a:xfrm>
                        <a:off x="1214414" y="1142984"/>
                        <a:ext cx="1500198"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solidFill>
                                <a:schemeClr val="accent2">
                                  <a:lumMod val="75000"/>
                                </a:schemeClr>
                              </a:solidFill>
                            </a:rPr>
                            <a:t>RootServer</a:t>
                          </a:r>
                          <a:endParaRPr lang="zh-CN" altLang="en-US" sz="1600" dirty="0">
                            <a:solidFill>
                              <a:schemeClr val="accent2">
                                <a:lumMod val="75000"/>
                              </a:schemeClr>
                            </a:solidFill>
                          </a:endParaRPr>
                        </a:p>
                      </a:txBody>
                      <a:useSpRect/>
                    </a:txSp>
                    <a:style>
                      <a:lnRef idx="1">
                        <a:schemeClr val="dk1"/>
                      </a:lnRef>
                      <a:fillRef idx="2">
                        <a:schemeClr val="dk1"/>
                      </a:fillRef>
                      <a:effectRef idx="1">
                        <a:schemeClr val="dk1"/>
                      </a:effectRef>
                      <a:fontRef idx="minor">
                        <a:schemeClr val="dk1"/>
                      </a:fontRef>
                    </a:style>
                  </a:sp>
                  <a:sp>
                    <a:nvSpPr>
                      <a:cNvPr id="16" name="圆角矩形 15"/>
                      <a:cNvSpPr/>
                    </a:nvSpPr>
                    <a:spPr>
                      <a:xfrm>
                        <a:off x="6429388" y="1142984"/>
                        <a:ext cx="1500198"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solidFill>
                                <a:schemeClr val="accent2">
                                  <a:lumMod val="75000"/>
                                </a:schemeClr>
                              </a:solidFill>
                            </a:rPr>
                            <a:t>ChunkServers</a:t>
                          </a:r>
                          <a:endParaRPr lang="zh-CN" altLang="en-US" sz="1600" dirty="0">
                            <a:solidFill>
                              <a:schemeClr val="accent2">
                                <a:lumMod val="75000"/>
                              </a:schemeClr>
                            </a:solidFill>
                          </a:endParaRPr>
                        </a:p>
                      </a:txBody>
                      <a:useSpRect/>
                    </a:txSp>
                    <a:style>
                      <a:lnRef idx="1">
                        <a:schemeClr val="dk1"/>
                      </a:lnRef>
                      <a:fillRef idx="2">
                        <a:schemeClr val="dk1"/>
                      </a:fillRef>
                      <a:effectRef idx="1">
                        <a:schemeClr val="dk1"/>
                      </a:effectRef>
                      <a:fontRef idx="minor">
                        <a:schemeClr val="dk1"/>
                      </a:fontRef>
                    </a:style>
                  </a:sp>
                  <a:sp>
                    <a:nvSpPr>
                      <a:cNvPr id="22" name="TextBox 21"/>
                      <a:cNvSpPr txBox="1"/>
                    </a:nvSpPr>
                    <a:spPr>
                      <a:xfrm>
                        <a:off x="5929322" y="2202412"/>
                        <a:ext cx="194758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Query update data</a:t>
                          </a:r>
                          <a:endParaRPr lang="zh-CN" altLang="en-US" dirty="0"/>
                        </a:p>
                      </a:txBody>
                      <a:useSpRect/>
                    </a:txSp>
                  </a:sp>
                  <a:sp>
                    <a:nvSpPr>
                      <a:cNvPr id="27" name="TextBox 26"/>
                      <a:cNvSpPr txBox="1"/>
                    </a:nvSpPr>
                    <a:spPr>
                      <a:xfrm>
                        <a:off x="1071538" y="2202412"/>
                        <a:ext cx="217162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Report &amp; get Schema</a:t>
                          </a:r>
                          <a:endParaRPr lang="zh-CN" altLang="en-US" dirty="0"/>
                        </a:p>
                      </a:txBody>
                      <a:useSpRect/>
                    </a:txSp>
                  </a:sp>
                  <a:cxnSp>
                    <a:nvCxnSpPr>
                      <a:cNvPr id="45" name="直接箭头连接符 44"/>
                      <a:cNvCxnSpPr>
                        <a:stCxn id="16" idx="2"/>
                        <a:endCxn id="51" idx="0"/>
                      </a:cNvCxnSpPr>
                    </a:nvCxnSpPr>
                    <a:spPr>
                      <a:xfrm rot="5400000">
                        <a:off x="5322099" y="1000108"/>
                        <a:ext cx="1143008" cy="2571768"/>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cxnSp>
                    <a:nvCxnSpPr>
                      <a:cNvPr id="50" name="直接箭头连接符 49"/>
                      <a:cNvCxnSpPr>
                        <a:stCxn id="15" idx="2"/>
                        <a:endCxn id="51" idx="0"/>
                      </a:cNvCxnSpPr>
                    </a:nvCxnSpPr>
                    <a:spPr>
                      <a:xfrm rot="16200000" flipH="1">
                        <a:off x="2714612" y="964389"/>
                        <a:ext cx="1143008" cy="2643206"/>
                      </a:xfrm>
                      <a:prstGeom prst="straightConnector1">
                        <a:avLst/>
                      </a:prstGeom>
                      <a:ln>
                        <a:headEnd type="arrow"/>
                        <a:tailEnd type="arrow"/>
                      </a:ln>
                    </a:spPr>
                    <a:style>
                      <a:lnRef idx="2">
                        <a:schemeClr val="accent4"/>
                      </a:lnRef>
                      <a:fillRef idx="0">
                        <a:schemeClr val="accent4"/>
                      </a:fillRef>
                      <a:effectRef idx="1">
                        <a:schemeClr val="accent4"/>
                      </a:effectRef>
                      <a:fontRef idx="minor">
                        <a:schemeClr val="tx1"/>
                      </a:fontRef>
                    </a:style>
                  </a:cxnSp>
                  <a:sp>
                    <a:nvSpPr>
                      <a:cNvPr id="51" name="矩形 50"/>
                      <a:cNvSpPr/>
                    </a:nvSpPr>
                    <a:spPr>
                      <a:xfrm>
                        <a:off x="1285852" y="2857496"/>
                        <a:ext cx="6643734" cy="428628"/>
                      </a:xfrm>
                      <a:prstGeom prst="rect">
                        <a:avLst/>
                      </a:prstGeom>
                      <a:noFill/>
                      <a:ln w="6350">
                        <a:solidFill>
                          <a:schemeClr val="bg1">
                            <a:lumMod val="65000"/>
                          </a:schemeClr>
                        </a:solidFill>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v</a:t>
                          </a:r>
                          <a:r>
                            <a:rPr lang="en-US" altLang="zh-CN" dirty="0" smtClean="0"/>
                            <a:t>irtual </a:t>
                          </a:r>
                          <a:r>
                            <a:rPr lang="en-US" altLang="zh-CN" dirty="0" err="1" smtClean="0"/>
                            <a:t>ip</a:t>
                          </a:r>
                          <a:r>
                            <a:rPr lang="en-US" altLang="zh-CN" dirty="0" smtClean="0"/>
                            <a:t> address</a:t>
                          </a:r>
                          <a:endParaRPr lang="zh-CN" altLang="en-US" dirty="0"/>
                        </a:p>
                      </a:txBody>
                      <a:useSpRect/>
                    </a:txSp>
                    <a:style>
                      <a:lnRef idx="2">
                        <a:schemeClr val="accent1"/>
                      </a:lnRef>
                      <a:fillRef idx="1">
                        <a:schemeClr val="lt1"/>
                      </a:fillRef>
                      <a:effectRef idx="0">
                        <a:schemeClr val="accent1"/>
                      </a:effectRef>
                      <a:fontRef idx="minor">
                        <a:schemeClr val="dk1"/>
                      </a:fontRef>
                    </a:style>
                  </a:sp>
                  <a:sp>
                    <a:nvSpPr>
                      <a:cNvPr id="56" name="圆角矩形 55"/>
                      <a:cNvSpPr/>
                    </a:nvSpPr>
                    <a:spPr>
                      <a:xfrm>
                        <a:off x="3857620" y="1142984"/>
                        <a:ext cx="1500198"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smtClean="0">
                              <a:solidFill>
                                <a:schemeClr val="accent2">
                                  <a:lumMod val="75000"/>
                                </a:schemeClr>
                              </a:solidFill>
                            </a:rPr>
                            <a:t>App/Client</a:t>
                          </a:r>
                          <a:endParaRPr lang="zh-CN" altLang="en-US" sz="1600" dirty="0">
                            <a:solidFill>
                              <a:schemeClr val="accent2">
                                <a:lumMod val="75000"/>
                              </a:schemeClr>
                            </a:solidFill>
                          </a:endParaRPr>
                        </a:p>
                      </a:txBody>
                      <a:useSpRect/>
                    </a:txSp>
                    <a:style>
                      <a:lnRef idx="1">
                        <a:schemeClr val="dk1"/>
                      </a:lnRef>
                      <a:fillRef idx="2">
                        <a:schemeClr val="dk1"/>
                      </a:fillRef>
                      <a:effectRef idx="1">
                        <a:schemeClr val="dk1"/>
                      </a:effectRef>
                      <a:fontRef idx="minor">
                        <a:schemeClr val="dk1"/>
                      </a:fontRef>
                    </a:style>
                  </a:sp>
                  <a:cxnSp>
                    <a:nvCxnSpPr>
                      <a:cNvPr id="57" name="直接箭头连接符 56"/>
                      <a:cNvCxnSpPr>
                        <a:stCxn id="56" idx="2"/>
                        <a:endCxn id="51" idx="0"/>
                      </a:cNvCxnSpPr>
                    </a:nvCxnSpPr>
                    <a:spPr>
                      <a:xfrm rot="5400000">
                        <a:off x="4036215" y="2285992"/>
                        <a:ext cx="1143008" cy="1588"/>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sp>
                    <a:nvSpPr>
                      <a:cNvPr id="63" name="TextBox 62"/>
                      <a:cNvSpPr txBox="1"/>
                    </a:nvSpPr>
                    <a:spPr>
                      <a:xfrm>
                        <a:off x="3814014" y="1928802"/>
                        <a:ext cx="168668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Update Request</a:t>
                          </a:r>
                          <a:endParaRPr lang="zh-CN" altLang="en-US" dirty="0"/>
                        </a:p>
                      </a:txBody>
                      <a:useSpRect/>
                    </a:txSp>
                  </a:sp>
                </lc:lockedCanvas>
              </a:graphicData>
            </a:graphic>
          </wp:inline>
        </w:drawing>
      </w:r>
    </w:p>
    <w:p w:rsidR="00C858CB" w:rsidRDefault="00C858CB" w:rsidP="00CE7ED1">
      <w:pPr>
        <w:ind w:firstLine="420"/>
      </w:pPr>
      <w:r>
        <w:rPr>
          <w:rFonts w:hint="eastAsia"/>
        </w:rPr>
        <w:t>UpdateServer</w:t>
      </w:r>
      <w:r>
        <w:rPr>
          <w:rFonts w:hint="eastAsia"/>
        </w:rPr>
        <w:t>由多台机器做热备（一主</w:t>
      </w:r>
      <w:proofErr w:type="gramStart"/>
      <w:r>
        <w:rPr>
          <w:rFonts w:hint="eastAsia"/>
        </w:rPr>
        <w:t>一</w:t>
      </w:r>
      <w:proofErr w:type="gramEnd"/>
      <w:r>
        <w:rPr>
          <w:rFonts w:hint="eastAsia"/>
        </w:rPr>
        <w:t>备或一主两备），提供对外唯一的</w:t>
      </w:r>
      <w:r>
        <w:rPr>
          <w:rFonts w:hint="eastAsia"/>
        </w:rPr>
        <w:t>VIP</w:t>
      </w:r>
      <w:r>
        <w:rPr>
          <w:rFonts w:hint="eastAsia"/>
        </w:rPr>
        <w:t>，绑定在主服务器上，主负责提供所有对外服务，并且实时将数据同步到备机，并保证数据的顺序和一致性。主服务</w:t>
      </w:r>
      <w:proofErr w:type="gramStart"/>
      <w:r>
        <w:rPr>
          <w:rFonts w:hint="eastAsia"/>
        </w:rPr>
        <w:t>不</w:t>
      </w:r>
      <w:proofErr w:type="gramEnd"/>
      <w:r>
        <w:rPr>
          <w:rFonts w:hint="eastAsia"/>
        </w:rPr>
        <w:t>可用时候，</w:t>
      </w:r>
      <w:r>
        <w:rPr>
          <w:rFonts w:hint="eastAsia"/>
        </w:rPr>
        <w:t>HA</w:t>
      </w:r>
      <w:r>
        <w:rPr>
          <w:rFonts w:hint="eastAsia"/>
        </w:rPr>
        <w:t>将</w:t>
      </w:r>
      <w:r>
        <w:rPr>
          <w:rFonts w:hint="eastAsia"/>
        </w:rPr>
        <w:t>VIP</w:t>
      </w:r>
      <w:r>
        <w:rPr>
          <w:rFonts w:hint="eastAsia"/>
        </w:rPr>
        <w:t>漂移到备机，将备机提升为主。</w:t>
      </w:r>
    </w:p>
    <w:p w:rsidR="00C858CB" w:rsidRPr="003C357C" w:rsidRDefault="00C858CB" w:rsidP="00CE7ED1">
      <w:pPr>
        <w:ind w:firstLine="420"/>
      </w:pPr>
      <w:r>
        <w:rPr>
          <w:rFonts w:hint="eastAsia"/>
        </w:rPr>
        <w:t>客户端所有的更新请求，都将由</w:t>
      </w:r>
      <w:r>
        <w:rPr>
          <w:rFonts w:hint="eastAsia"/>
        </w:rPr>
        <w:t>UpdateServer</w:t>
      </w:r>
      <w:r>
        <w:rPr>
          <w:rFonts w:hint="eastAsia"/>
        </w:rPr>
        <w:t>处理，</w:t>
      </w:r>
      <w:r>
        <w:rPr>
          <w:rFonts w:hint="eastAsia"/>
        </w:rPr>
        <w:t>UpdateServer</w:t>
      </w:r>
      <w:r>
        <w:rPr>
          <w:rFonts w:hint="eastAsia"/>
        </w:rPr>
        <w:t>将所有的更新记录写入</w:t>
      </w:r>
      <w:r>
        <w:rPr>
          <w:rFonts w:hint="eastAsia"/>
        </w:rPr>
        <w:t>commit log</w:t>
      </w:r>
      <w:r>
        <w:rPr>
          <w:rFonts w:hint="eastAsia"/>
        </w:rPr>
        <w:t>并同步到备机后再写入内存中。</w:t>
      </w:r>
      <w:r>
        <w:rPr>
          <w:rFonts w:hint="eastAsia"/>
        </w:rPr>
        <w:t>UpdateServer Slave</w:t>
      </w:r>
      <w:r>
        <w:rPr>
          <w:rFonts w:hint="eastAsia"/>
        </w:rPr>
        <w:t>启动后首先和</w:t>
      </w:r>
      <w:r>
        <w:rPr>
          <w:rFonts w:hint="eastAsia"/>
        </w:rPr>
        <w:t>Master</w:t>
      </w:r>
      <w:r>
        <w:rPr>
          <w:rFonts w:hint="eastAsia"/>
        </w:rPr>
        <w:t>同步，同步到一致状态后</w:t>
      </w:r>
      <w:r>
        <w:rPr>
          <w:rFonts w:hint="eastAsia"/>
        </w:rPr>
        <w:t>Master</w:t>
      </w:r>
      <w:r>
        <w:rPr>
          <w:rFonts w:hint="eastAsia"/>
        </w:rPr>
        <w:t>通过</w:t>
      </w:r>
      <w:r>
        <w:rPr>
          <w:rFonts w:hint="eastAsia"/>
        </w:rPr>
        <w:t>Lease</w:t>
      </w:r>
      <w:r>
        <w:rPr>
          <w:rFonts w:hint="eastAsia"/>
        </w:rPr>
        <w:t>机制给</w:t>
      </w:r>
      <w:r>
        <w:rPr>
          <w:rFonts w:hint="eastAsia"/>
        </w:rPr>
        <w:t>Slave</w:t>
      </w:r>
      <w:r>
        <w:rPr>
          <w:rFonts w:hint="eastAsia"/>
        </w:rPr>
        <w:t>授权，此时</w:t>
      </w:r>
      <w:r>
        <w:rPr>
          <w:rFonts w:hint="eastAsia"/>
        </w:rPr>
        <w:t>Slave</w:t>
      </w:r>
      <w:r>
        <w:rPr>
          <w:rFonts w:hint="eastAsia"/>
        </w:rPr>
        <w:t>可以切换为</w:t>
      </w:r>
      <w:r>
        <w:rPr>
          <w:rFonts w:hint="eastAsia"/>
        </w:rPr>
        <w:t>Master</w:t>
      </w:r>
      <w:r>
        <w:rPr>
          <w:rFonts w:hint="eastAsia"/>
        </w:rPr>
        <w:t>。当</w:t>
      </w:r>
      <w:r>
        <w:rPr>
          <w:rFonts w:hint="eastAsia"/>
        </w:rPr>
        <w:t>Master</w:t>
      </w:r>
      <w:proofErr w:type="gramStart"/>
      <w:r>
        <w:rPr>
          <w:rFonts w:hint="eastAsia"/>
        </w:rPr>
        <w:t>宕</w:t>
      </w:r>
      <w:proofErr w:type="gramEnd"/>
      <w:r>
        <w:rPr>
          <w:rFonts w:hint="eastAsia"/>
        </w:rPr>
        <w:t>机后，</w:t>
      </w:r>
      <w:r>
        <w:rPr>
          <w:rFonts w:hint="eastAsia"/>
        </w:rPr>
        <w:t>HA</w:t>
      </w:r>
      <w:r>
        <w:rPr>
          <w:rFonts w:hint="eastAsia"/>
        </w:rPr>
        <w:t>将</w:t>
      </w:r>
      <w:r>
        <w:rPr>
          <w:rFonts w:hint="eastAsia"/>
        </w:rPr>
        <w:t>VIP</w:t>
      </w:r>
      <w:r>
        <w:rPr>
          <w:rFonts w:hint="eastAsia"/>
        </w:rPr>
        <w:t>漂移到备机，备机检测到</w:t>
      </w:r>
      <w:r>
        <w:rPr>
          <w:rFonts w:hint="eastAsia"/>
        </w:rPr>
        <w:t>VIP</w:t>
      </w:r>
      <w:r>
        <w:rPr>
          <w:rFonts w:hint="eastAsia"/>
        </w:rPr>
        <w:t>和本机</w:t>
      </w:r>
      <w:r>
        <w:rPr>
          <w:rFonts w:hint="eastAsia"/>
        </w:rPr>
        <w:t>IP</w:t>
      </w:r>
      <w:r>
        <w:rPr>
          <w:rFonts w:hint="eastAsia"/>
        </w:rPr>
        <w:t>相同且持有的</w:t>
      </w:r>
      <w:r>
        <w:rPr>
          <w:rFonts w:hint="eastAsia"/>
        </w:rPr>
        <w:t>Lease</w:t>
      </w:r>
      <w:r>
        <w:rPr>
          <w:rFonts w:hint="eastAsia"/>
        </w:rPr>
        <w:t>有效则自动切换为</w:t>
      </w:r>
      <w:r>
        <w:rPr>
          <w:rFonts w:hint="eastAsia"/>
        </w:rPr>
        <w:t>Master</w:t>
      </w:r>
      <w:r>
        <w:rPr>
          <w:rFonts w:hint="eastAsia"/>
        </w:rPr>
        <w:t>对外服务。</w:t>
      </w:r>
    </w:p>
    <w:p w:rsidR="00C858CB" w:rsidRPr="00106E6D" w:rsidRDefault="00C858CB" w:rsidP="00CE7ED1">
      <w:r>
        <w:rPr>
          <w:rFonts w:hint="eastAsia"/>
        </w:rPr>
        <w:tab/>
        <w:t>UpdateServer</w:t>
      </w:r>
      <w:r>
        <w:rPr>
          <w:rFonts w:hint="eastAsia"/>
        </w:rPr>
        <w:t>通过调用</w:t>
      </w:r>
      <w:r>
        <w:rPr>
          <w:rFonts w:hint="eastAsia"/>
        </w:rPr>
        <w:t>client api</w:t>
      </w:r>
      <w:r>
        <w:rPr>
          <w:rFonts w:hint="eastAsia"/>
        </w:rPr>
        <w:t>读取</w:t>
      </w:r>
      <w:r>
        <w:rPr>
          <w:rFonts w:hint="eastAsia"/>
        </w:rPr>
        <w:t>Chunk Server</w:t>
      </w:r>
      <w:r>
        <w:rPr>
          <w:rFonts w:hint="eastAsia"/>
        </w:rPr>
        <w:t>的静态表数据。</w:t>
      </w:r>
    </w:p>
    <w:p w:rsidR="00A34A77" w:rsidRDefault="00791358" w:rsidP="00CE7ED1">
      <w:pPr>
        <w:pStyle w:val="2"/>
      </w:pPr>
      <w:r>
        <w:rPr>
          <w:rFonts w:hint="eastAsia"/>
        </w:rPr>
        <w:lastRenderedPageBreak/>
        <w:t>网络框架</w:t>
      </w:r>
      <w:r w:rsidR="00C858CB">
        <w:rPr>
          <w:rFonts w:hint="eastAsia"/>
        </w:rPr>
        <w:t xml:space="preserve"> </w:t>
      </w:r>
    </w:p>
    <w:p w:rsidR="00D76C45" w:rsidRDefault="00D76C45" w:rsidP="00D76C45">
      <w:pPr>
        <w:pStyle w:val="a6"/>
        <w:rPr>
          <w:rFonts w:ascii="宋体" w:hAnsi="宋体" w:cs="宋体"/>
          <w:lang w:eastAsia="zh-TW"/>
        </w:rPr>
      </w:pPr>
      <w:r>
        <w:rPr>
          <w:rFonts w:ascii="宋体" w:hAnsi="宋体" w:cs="宋体" w:hint="eastAsia"/>
          <w:lang w:eastAsia="zh-TW"/>
        </w:rPr>
        <w:t>服务器端，典型的处理流程是：从套接字读取请求；解析请求（反串行化）；处理请求；发送响应。网络框架主要处理网络数据的接收，发送；套接字管理；接收与发送数据缓冲区内存管理。选取网络框架同时也选取了服务器的线程模型。</w:t>
      </w:r>
    </w:p>
    <w:p w:rsidR="00D76C45" w:rsidRDefault="00D76C45" w:rsidP="00D76C45">
      <w:pPr>
        <w:pStyle w:val="a6"/>
        <w:rPr>
          <w:rFonts w:ascii="宋体" w:hAnsi="宋体" w:cs="宋体"/>
          <w:lang w:eastAsia="zh-TW"/>
        </w:rPr>
      </w:pPr>
      <w:r>
        <w:rPr>
          <w:rFonts w:ascii="宋体" w:hAnsi="宋体" w:cs="宋体" w:hint="eastAsia"/>
          <w:lang w:eastAsia="zh-TW"/>
        </w:rPr>
        <w:t>为了实现上述目标，使用单独的网络线程来管理套接字并处理所有的网络读写，socket采用非阻塞的方式进行读写，使用epoll来管理所有的套接字，称这个线程为网络线程。请求的分析与处理线程称为工作线程。网络线程与工作线程通过消息队列的方式进行通信。这样网络框架与服务器本身的处理逻辑相对独立，而消息队列作为中间件连接处理线程与网络线程，接收与发送消息的缓冲区管理由中间件负责。处理线程可能需要把不同的请求分发的不同的线程</w:t>
      </w:r>
      <w:r>
        <w:rPr>
          <w:rFonts w:ascii="宋体" w:hAnsi="宋体" w:cs="宋体"/>
          <w:lang w:eastAsia="zh-TW"/>
        </w:rPr>
        <w:t>(</w:t>
      </w:r>
      <w:r>
        <w:rPr>
          <w:rFonts w:ascii="宋体" w:hAnsi="宋体" w:cs="宋体" w:hint="eastAsia"/>
          <w:lang w:eastAsia="zh-TW"/>
        </w:rPr>
        <w:t>池</w:t>
      </w:r>
      <w:r>
        <w:rPr>
          <w:rFonts w:ascii="宋体" w:hAnsi="宋体" w:cs="宋体"/>
          <w:lang w:eastAsia="zh-TW"/>
        </w:rPr>
        <w:t>)</w:t>
      </w:r>
      <w:r>
        <w:rPr>
          <w:rFonts w:ascii="宋体" w:hAnsi="宋体" w:cs="宋体" w:hint="eastAsia"/>
          <w:lang w:eastAsia="zh-TW"/>
        </w:rPr>
        <w:t>进行处理，因此在网络线程与工作线程之间可能存在多个请求队列。因此网络框架包含两部分：消息队列、网络收发线程。网络框架如下图所示：</w:t>
      </w:r>
    </w:p>
    <w:p w:rsidR="00D76C45" w:rsidRDefault="00D76C45" w:rsidP="00D76C45">
      <w:pPr>
        <w:rPr>
          <w:lang w:eastAsia="zh-TW"/>
        </w:rPr>
      </w:pPr>
      <w:r w:rsidRPr="00F53705">
        <w:rPr>
          <w:noProof/>
        </w:rPr>
        <w:drawing>
          <wp:inline distT="0" distB="0" distL="0" distR="0">
            <wp:extent cx="5270500" cy="299551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2995514"/>
                    </a:xfrm>
                    <a:prstGeom prst="rect">
                      <a:avLst/>
                    </a:prstGeom>
                    <a:noFill/>
                    <a:ln>
                      <a:noFill/>
                    </a:ln>
                  </pic:spPr>
                </pic:pic>
              </a:graphicData>
            </a:graphic>
          </wp:inline>
        </w:drawing>
      </w:r>
    </w:p>
    <w:p w:rsidR="00D76C45" w:rsidRDefault="00D76C45" w:rsidP="00D76C45">
      <w:pPr>
        <w:pStyle w:val="a6"/>
        <w:rPr>
          <w:rFonts w:ascii="宋体" w:hAnsi="宋体" w:cs="宋体"/>
          <w:lang w:eastAsia="zh-TW"/>
        </w:rPr>
      </w:pPr>
      <w:r>
        <w:rPr>
          <w:rFonts w:ascii="宋体" w:hAnsi="宋体" w:cs="宋体" w:hint="eastAsia"/>
          <w:lang w:eastAsia="zh-TW"/>
        </w:rPr>
        <w:t>由上图可以看出，整个框架是一个生产消费者模型。</w:t>
      </w:r>
    </w:p>
    <w:p w:rsidR="00D76C45" w:rsidRDefault="00D76C45" w:rsidP="00D76C45">
      <w:pPr>
        <w:pStyle w:val="a6"/>
        <w:rPr>
          <w:rFonts w:ascii="宋体" w:hAnsi="宋体" w:cs="宋体"/>
          <w:lang w:eastAsia="zh-TW"/>
        </w:rPr>
      </w:pPr>
      <w:r>
        <w:rPr>
          <w:rFonts w:ascii="宋体" w:hAnsi="宋体" w:cs="宋体" w:hint="eastAsia"/>
          <w:lang w:eastAsia="zh-TW"/>
        </w:rPr>
        <w:t>网络处理线程不断的从套接字中读取request并把request push到接收消息队列中。工作线程不断的从接收消息队列中pop request，在请求处理完成后将响应push到发送消息队列中。网络处理线程同时不断的从发送消息队列中pop response，并把response发送到对应的客户端。在发送response的时候，网络线程需要知道response应该发送给哪个套接字，为了解决这个问题为每个套接字分配一个全局唯一的64位id，请求和响应消息中都必须包含该64位id。</w:t>
      </w:r>
    </w:p>
    <w:p w:rsidR="00D76C45" w:rsidRPr="00EF274E" w:rsidRDefault="00D76C45" w:rsidP="00D76C45">
      <w:pPr>
        <w:pStyle w:val="a6"/>
        <w:rPr>
          <w:rFonts w:ascii="宋体" w:hAnsi="宋体" w:cs="宋体"/>
          <w:lang w:eastAsia="zh-TW"/>
        </w:rPr>
      </w:pPr>
      <w:r>
        <w:rPr>
          <w:rFonts w:ascii="宋体" w:hAnsi="宋体" w:cs="宋体" w:hint="eastAsia"/>
          <w:lang w:eastAsia="zh-TW"/>
        </w:rPr>
        <w:t>由于对tbnet框架不是很熟悉，又缺少相关文档，因此</w:t>
      </w:r>
      <w:r w:rsidRPr="00A60CBB">
        <w:rPr>
          <w:rFonts w:ascii="宋体" w:hAnsi="宋体" w:cs="宋体" w:hint="eastAsia"/>
          <w:b/>
          <w:lang w:eastAsia="zh-TW"/>
        </w:rPr>
        <w:t>设计中</w:t>
      </w:r>
      <w:r w:rsidR="00FA69F6" w:rsidRPr="00A60CBB">
        <w:rPr>
          <w:rFonts w:ascii="宋体" w:hAnsi="宋体" w:cs="宋体" w:hint="eastAsia"/>
          <w:b/>
        </w:rPr>
        <w:t>暂时</w:t>
      </w:r>
      <w:r w:rsidRPr="00A60CBB">
        <w:rPr>
          <w:rFonts w:ascii="宋体" w:hAnsi="宋体" w:cs="宋体" w:hint="eastAsia"/>
          <w:b/>
          <w:lang w:eastAsia="zh-TW"/>
        </w:rPr>
        <w:t>没有考虑结合tbnet框架</w:t>
      </w:r>
      <w:r>
        <w:rPr>
          <w:rFonts w:ascii="宋体" w:hAnsi="宋体" w:cs="宋体" w:hint="eastAsia"/>
          <w:lang w:eastAsia="zh-TW"/>
        </w:rPr>
        <w:t>，在深入了解tbnet后会考虑使用tbnet构建设计中的网络框架。</w:t>
      </w:r>
    </w:p>
    <w:p w:rsidR="00791358" w:rsidRDefault="00791358" w:rsidP="00CE7ED1">
      <w:pPr>
        <w:pStyle w:val="2"/>
      </w:pPr>
      <w:r>
        <w:rPr>
          <w:rFonts w:hint="eastAsia"/>
        </w:rPr>
        <w:t>内存管理</w:t>
      </w:r>
      <w:r w:rsidR="00595B36">
        <w:rPr>
          <w:rFonts w:hint="eastAsia"/>
        </w:rPr>
        <w:t xml:space="preserve"> </w:t>
      </w:r>
    </w:p>
    <w:p w:rsidR="00595B36" w:rsidRDefault="00595B36"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对象构造函数中传入内存池，对象运行过程中需要的内存通过传入的内存池分配。</w:t>
      </w:r>
      <w:r>
        <w:rPr>
          <w:rFonts w:ascii="Courier New" w:hAnsi="Courier New" w:cs="Courier New" w:hint="eastAsia"/>
          <w:color w:val="000000"/>
          <w:kern w:val="0"/>
          <w:sz w:val="20"/>
          <w:szCs w:val="20"/>
        </w:rPr>
        <w:t>UPS</w:t>
      </w:r>
      <w:r>
        <w:rPr>
          <w:rFonts w:ascii="Courier New" w:hAnsi="Courier New" w:cs="Courier New" w:hint="eastAsia"/>
          <w:color w:val="000000"/>
          <w:kern w:val="0"/>
          <w:sz w:val="20"/>
          <w:szCs w:val="20"/>
        </w:rPr>
        <w:t>运行过程中有三块内存：编程框架相关（包括网络收发及任务队列等），存储结构相关（</w:t>
      </w:r>
      <w:r>
        <w:rPr>
          <w:rFonts w:ascii="Courier New" w:hAnsi="Courier New" w:cs="Courier New" w:hint="eastAsia"/>
          <w:color w:val="000000"/>
          <w:kern w:val="0"/>
          <w:sz w:val="20"/>
          <w:szCs w:val="20"/>
        </w:rPr>
        <w:t>HashMap</w:t>
      </w:r>
      <w:r>
        <w:rPr>
          <w:rFonts w:ascii="Courier New" w:hAnsi="Courier New" w:cs="Courier New" w:hint="eastAsia"/>
          <w:color w:val="000000"/>
          <w:kern w:val="0"/>
          <w:sz w:val="20"/>
          <w:szCs w:val="20"/>
        </w:rPr>
        <w:t>结构的</w:t>
      </w:r>
      <w:r>
        <w:rPr>
          <w:rFonts w:ascii="Courier New" w:hAnsi="Courier New" w:cs="Courier New" w:hint="eastAsia"/>
          <w:color w:val="000000"/>
          <w:kern w:val="0"/>
          <w:sz w:val="20"/>
          <w:szCs w:val="20"/>
        </w:rPr>
        <w:t>Memtable</w:t>
      </w:r>
      <w:r>
        <w:rPr>
          <w:rFonts w:ascii="Courier New" w:hAnsi="Courier New" w:cs="Courier New" w:hint="eastAsia"/>
          <w:color w:val="000000"/>
          <w:kern w:val="0"/>
          <w:sz w:val="20"/>
          <w:szCs w:val="20"/>
        </w:rPr>
        <w:t>）和工作线程相关。其中，</w:t>
      </w:r>
      <w:r>
        <w:rPr>
          <w:rFonts w:ascii="Courier New" w:hAnsi="Courier New" w:cs="Courier New" w:hint="eastAsia"/>
          <w:color w:val="000000"/>
          <w:kern w:val="0"/>
          <w:sz w:val="20"/>
          <w:szCs w:val="20"/>
        </w:rPr>
        <w:t>Memtable</w:t>
      </w:r>
      <w:r>
        <w:rPr>
          <w:rFonts w:ascii="Courier New" w:hAnsi="Courier New" w:cs="Courier New" w:hint="eastAsia"/>
          <w:color w:val="000000"/>
          <w:kern w:val="0"/>
          <w:sz w:val="20"/>
          <w:szCs w:val="20"/>
        </w:rPr>
        <w:t>的内存管理由</w:t>
      </w:r>
      <w:r>
        <w:rPr>
          <w:rFonts w:ascii="Courier New" w:hAnsi="Courier New" w:cs="Courier New" w:hint="eastAsia"/>
          <w:color w:val="000000"/>
          <w:kern w:val="0"/>
          <w:sz w:val="20"/>
          <w:szCs w:val="20"/>
        </w:rPr>
        <w:t>Memtable</w:t>
      </w:r>
      <w:r>
        <w:rPr>
          <w:rFonts w:ascii="Courier New" w:hAnsi="Courier New" w:cs="Courier New" w:hint="eastAsia"/>
          <w:color w:val="000000"/>
          <w:kern w:val="0"/>
          <w:sz w:val="20"/>
          <w:szCs w:val="20"/>
        </w:rPr>
        <w:t>内部单独实现，工作线程相关内存使用全局内存池。</w:t>
      </w:r>
    </w:p>
    <w:p w:rsidR="00595B36" w:rsidRDefault="00595B36"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全局内存</w:t>
      </w:r>
      <w:proofErr w:type="gramStart"/>
      <w:r>
        <w:rPr>
          <w:rFonts w:ascii="Courier New" w:hAnsi="Courier New" w:cs="Courier New" w:hint="eastAsia"/>
          <w:color w:val="000000"/>
          <w:kern w:val="0"/>
          <w:sz w:val="20"/>
          <w:szCs w:val="20"/>
        </w:rPr>
        <w:t>池希望</w:t>
      </w:r>
      <w:proofErr w:type="gramEnd"/>
      <w:r>
        <w:rPr>
          <w:rFonts w:ascii="Courier New" w:hAnsi="Courier New" w:cs="Courier New" w:hint="eastAsia"/>
          <w:color w:val="000000"/>
          <w:kern w:val="0"/>
          <w:sz w:val="20"/>
          <w:szCs w:val="20"/>
        </w:rPr>
        <w:t>使用定长内存池，假设</w:t>
      </w:r>
      <w:proofErr w:type="gramStart"/>
      <w:r>
        <w:rPr>
          <w:rFonts w:ascii="Courier New" w:hAnsi="Courier New" w:cs="Courier New" w:hint="eastAsia"/>
          <w:color w:val="000000"/>
          <w:kern w:val="0"/>
          <w:sz w:val="20"/>
          <w:szCs w:val="20"/>
        </w:rPr>
        <w:t>固定块</w:t>
      </w:r>
      <w:proofErr w:type="gramEnd"/>
      <w:r>
        <w:rPr>
          <w:rFonts w:ascii="Courier New" w:hAnsi="Courier New" w:cs="Courier New" w:hint="eastAsia"/>
          <w:color w:val="000000"/>
          <w:kern w:val="0"/>
          <w:sz w:val="20"/>
          <w:szCs w:val="20"/>
        </w:rPr>
        <w:t>大小为</w:t>
      </w:r>
      <w:r>
        <w:rPr>
          <w:rFonts w:ascii="Courier New" w:hAnsi="Courier New" w:cs="Courier New" w:hint="eastAsia"/>
          <w:color w:val="000000"/>
          <w:kern w:val="0"/>
          <w:sz w:val="20"/>
          <w:szCs w:val="20"/>
        </w:rPr>
        <w:t>16K</w:t>
      </w:r>
      <w:r>
        <w:rPr>
          <w:rFonts w:ascii="Courier New" w:hAnsi="Courier New" w:cs="Courier New" w:hint="eastAsia"/>
          <w:color w:val="000000"/>
          <w:kern w:val="0"/>
          <w:sz w:val="20"/>
          <w:szCs w:val="20"/>
        </w:rPr>
        <w:t>：</w:t>
      </w:r>
    </w:p>
    <w:p w:rsidR="00595B36" w:rsidRDefault="00595B36"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1, </w:t>
      </w:r>
      <w:r>
        <w:rPr>
          <w:rFonts w:ascii="Courier New" w:hAnsi="Courier New" w:cs="Courier New" w:hint="eastAsia"/>
          <w:color w:val="000000"/>
          <w:kern w:val="0"/>
          <w:sz w:val="20"/>
          <w:szCs w:val="20"/>
        </w:rPr>
        <w:t>如果申请的内存大小</w:t>
      </w:r>
      <w:r>
        <w:rPr>
          <w:rFonts w:ascii="Courier New" w:hAnsi="Courier New" w:cs="Courier New" w:hint="eastAsia"/>
          <w:color w:val="000000"/>
          <w:kern w:val="0"/>
          <w:sz w:val="20"/>
          <w:szCs w:val="20"/>
        </w:rPr>
        <w:t xml:space="preserve"> &lt;= 16K</w:t>
      </w:r>
      <w:r>
        <w:rPr>
          <w:rFonts w:ascii="Courier New" w:hAnsi="Courier New" w:cs="Courier New" w:hint="eastAsia"/>
          <w:color w:val="000000"/>
          <w:kern w:val="0"/>
          <w:sz w:val="20"/>
          <w:szCs w:val="20"/>
        </w:rPr>
        <w:t>，申请</w:t>
      </w:r>
      <w:r>
        <w:rPr>
          <w:rFonts w:ascii="Courier New" w:hAnsi="Courier New" w:cs="Courier New" w:hint="eastAsia"/>
          <w:color w:val="000000"/>
          <w:kern w:val="0"/>
          <w:sz w:val="20"/>
          <w:szCs w:val="20"/>
        </w:rPr>
        <w:t>16K</w:t>
      </w:r>
      <w:r>
        <w:rPr>
          <w:rFonts w:ascii="Courier New" w:hAnsi="Courier New" w:cs="Courier New" w:hint="eastAsia"/>
          <w:color w:val="000000"/>
          <w:kern w:val="0"/>
          <w:sz w:val="20"/>
          <w:szCs w:val="20"/>
        </w:rPr>
        <w:t>大小的内存，使用完成后把内存块放回内存池缓存链表；</w:t>
      </w:r>
    </w:p>
    <w:p w:rsidR="00595B36" w:rsidRDefault="00595B36"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2, </w:t>
      </w:r>
      <w:r>
        <w:rPr>
          <w:rFonts w:ascii="Courier New" w:hAnsi="Courier New" w:cs="Courier New" w:hint="eastAsia"/>
          <w:color w:val="000000"/>
          <w:kern w:val="0"/>
          <w:sz w:val="20"/>
          <w:szCs w:val="20"/>
        </w:rPr>
        <w:t>如果申请的内存大小</w:t>
      </w:r>
      <w:r>
        <w:rPr>
          <w:rFonts w:ascii="Courier New" w:hAnsi="Courier New" w:cs="Courier New" w:hint="eastAsia"/>
          <w:color w:val="000000"/>
          <w:kern w:val="0"/>
          <w:sz w:val="20"/>
          <w:szCs w:val="20"/>
        </w:rPr>
        <w:t xml:space="preserve"> &gt; 16K</w:t>
      </w:r>
      <w:r>
        <w:rPr>
          <w:rFonts w:ascii="Courier New" w:hAnsi="Courier New" w:cs="Courier New" w:hint="eastAsia"/>
          <w:color w:val="000000"/>
          <w:kern w:val="0"/>
          <w:sz w:val="20"/>
          <w:szCs w:val="20"/>
        </w:rPr>
        <w:t>，直接</w:t>
      </w:r>
      <w:r>
        <w:rPr>
          <w:rFonts w:ascii="Courier New" w:hAnsi="Courier New" w:cs="Courier New" w:hint="eastAsia"/>
          <w:color w:val="000000"/>
          <w:kern w:val="0"/>
          <w:sz w:val="20"/>
          <w:szCs w:val="20"/>
        </w:rPr>
        <w:t>new</w:t>
      </w:r>
      <w:r>
        <w:rPr>
          <w:rFonts w:ascii="Courier New" w:hAnsi="Courier New" w:cs="Courier New" w:hint="eastAsia"/>
          <w:color w:val="000000"/>
          <w:kern w:val="0"/>
          <w:sz w:val="20"/>
          <w:szCs w:val="20"/>
        </w:rPr>
        <w:t>出</w:t>
      </w:r>
      <w:proofErr w:type="gramStart"/>
      <w:r>
        <w:rPr>
          <w:rFonts w:ascii="Courier New" w:hAnsi="Courier New" w:cs="Courier New" w:hint="eastAsia"/>
          <w:color w:val="000000"/>
          <w:kern w:val="0"/>
          <w:sz w:val="20"/>
          <w:szCs w:val="20"/>
        </w:rPr>
        <w:t>比申请</w:t>
      </w:r>
      <w:proofErr w:type="gramEnd"/>
      <w:r>
        <w:rPr>
          <w:rFonts w:ascii="Courier New" w:hAnsi="Courier New" w:cs="Courier New" w:hint="eastAsia"/>
          <w:color w:val="000000"/>
          <w:kern w:val="0"/>
          <w:sz w:val="20"/>
          <w:szCs w:val="20"/>
        </w:rPr>
        <w:t>的内存块更大的最接近的</w:t>
      </w:r>
      <w:r>
        <w:rPr>
          <w:rFonts w:ascii="Courier New" w:hAnsi="Courier New" w:cs="Courier New" w:hint="eastAsia"/>
          <w:color w:val="000000"/>
          <w:kern w:val="0"/>
          <w:sz w:val="20"/>
          <w:szCs w:val="20"/>
        </w:rPr>
        <w:t>16K</w:t>
      </w:r>
      <w:r>
        <w:rPr>
          <w:rFonts w:ascii="Courier New" w:hAnsi="Courier New" w:cs="Courier New" w:hint="eastAsia"/>
          <w:color w:val="000000"/>
          <w:kern w:val="0"/>
          <w:sz w:val="20"/>
          <w:szCs w:val="20"/>
        </w:rPr>
        <w:t>整数</w:t>
      </w:r>
      <w:proofErr w:type="gramStart"/>
      <w:r>
        <w:rPr>
          <w:rFonts w:ascii="Courier New" w:hAnsi="Courier New" w:cs="Courier New" w:hint="eastAsia"/>
          <w:color w:val="000000"/>
          <w:kern w:val="0"/>
          <w:sz w:val="20"/>
          <w:szCs w:val="20"/>
        </w:rPr>
        <w:t>倍</w:t>
      </w:r>
      <w:proofErr w:type="gramEnd"/>
      <w:r>
        <w:rPr>
          <w:rFonts w:ascii="Courier New" w:hAnsi="Courier New" w:cs="Courier New" w:hint="eastAsia"/>
          <w:color w:val="000000"/>
          <w:kern w:val="0"/>
          <w:sz w:val="20"/>
          <w:szCs w:val="20"/>
        </w:rPr>
        <w:t>内存，使用完成后</w:t>
      </w:r>
      <w:r>
        <w:rPr>
          <w:rFonts w:ascii="Courier New" w:hAnsi="Courier New" w:cs="Courier New" w:hint="eastAsia"/>
          <w:color w:val="000000"/>
          <w:kern w:val="0"/>
          <w:sz w:val="20"/>
          <w:szCs w:val="20"/>
        </w:rPr>
        <w:t>delete</w:t>
      </w:r>
      <w:r>
        <w:rPr>
          <w:rFonts w:ascii="Courier New" w:hAnsi="Courier New" w:cs="Courier New" w:hint="eastAsia"/>
          <w:color w:val="000000"/>
          <w:kern w:val="0"/>
          <w:sz w:val="20"/>
          <w:szCs w:val="20"/>
        </w:rPr>
        <w:t>。</w:t>
      </w:r>
    </w:p>
    <w:p w:rsidR="00595B36" w:rsidRDefault="00595B36"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工作线程相关内存均为临时使用，且工作</w:t>
      </w:r>
      <w:proofErr w:type="gramStart"/>
      <w:r>
        <w:rPr>
          <w:rFonts w:ascii="Courier New" w:hAnsi="Courier New" w:cs="Courier New" w:hint="eastAsia"/>
          <w:color w:val="000000"/>
          <w:kern w:val="0"/>
          <w:sz w:val="20"/>
          <w:szCs w:val="20"/>
        </w:rPr>
        <w:t>线程数</w:t>
      </w:r>
      <w:proofErr w:type="gramEnd"/>
      <w:r>
        <w:rPr>
          <w:rFonts w:ascii="Courier New" w:hAnsi="Courier New" w:cs="Courier New" w:hint="eastAsia"/>
          <w:color w:val="000000"/>
          <w:kern w:val="0"/>
          <w:sz w:val="20"/>
          <w:szCs w:val="20"/>
        </w:rPr>
        <w:t>可控，占用内存稳定且浪费不多。</w:t>
      </w:r>
    </w:p>
    <w:p w:rsidR="00595B36" w:rsidRPr="00595B36" w:rsidRDefault="00E43CA3" w:rsidP="00CE7ED1">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网络框架部分的任务队列内存框架请参考网络框架模块的设计。</w:t>
      </w:r>
    </w:p>
    <w:p w:rsidR="00675B98" w:rsidRDefault="009163CF" w:rsidP="00CE7ED1">
      <w:pPr>
        <w:pStyle w:val="1"/>
      </w:pPr>
      <w:r>
        <w:rPr>
          <w:rFonts w:hint="eastAsia"/>
        </w:rPr>
        <w:t>模块设计</w:t>
      </w:r>
    </w:p>
    <w:p w:rsidR="00A71463" w:rsidRDefault="00A71463" w:rsidP="0039614A">
      <w:pPr>
        <w:pStyle w:val="2"/>
        <w:numPr>
          <w:ilvl w:val="1"/>
          <w:numId w:val="41"/>
        </w:numPr>
        <w:rPr>
          <w:lang w:eastAsia="zh-CN"/>
        </w:rPr>
      </w:pPr>
      <w:bookmarkStart w:id="2" w:name="_GoBack"/>
      <w:bookmarkEnd w:id="2"/>
      <w:r>
        <w:rPr>
          <w:rFonts w:hint="eastAsia"/>
          <w:lang w:eastAsia="zh-CN"/>
        </w:rPr>
        <w:t>概述</w:t>
      </w:r>
    </w:p>
    <w:p w:rsidR="00A71463" w:rsidRDefault="00A71463" w:rsidP="00A71463">
      <w:pPr>
        <w:ind w:left="420"/>
      </w:pPr>
      <w:r>
        <w:rPr>
          <w:rFonts w:hint="eastAsia"/>
        </w:rPr>
        <w:t>UPS</w:t>
      </w:r>
      <w:r>
        <w:rPr>
          <w:rFonts w:hint="eastAsia"/>
        </w:rPr>
        <w:t>按照功能</w:t>
      </w:r>
      <w:r w:rsidR="006A5D45">
        <w:rPr>
          <w:rFonts w:hint="eastAsia"/>
        </w:rPr>
        <w:t>将模块划分如下：</w:t>
      </w:r>
    </w:p>
    <w:p w:rsidR="00E25F3A" w:rsidRDefault="00E25F3A" w:rsidP="00A71463">
      <w:pPr>
        <w:ind w:left="420"/>
      </w:pPr>
    </w:p>
    <w:p w:rsidR="004072D5" w:rsidRDefault="00230F95" w:rsidP="00423CDF">
      <w:pPr>
        <w:ind w:left="420"/>
      </w:pPr>
      <w:r>
        <w:object w:dxaOrig="7992" w:dyaOrig="4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49pt" o:ole="">
            <v:imagedata r:id="rId9" o:title=""/>
          </v:shape>
          <o:OLEObject Type="Embed" ProgID="Visio.Drawing.11" ShapeID="_x0000_i1025" DrawAspect="Content" ObjectID="_1349523453" r:id="rId10"/>
        </w:object>
      </w:r>
      <w:r w:rsidR="005041ED">
        <w:rPr>
          <w:rFonts w:hint="eastAsia"/>
        </w:rPr>
        <w:t>如上图，</w:t>
      </w:r>
      <w:r w:rsidR="00D26A80">
        <w:rPr>
          <w:rFonts w:hint="eastAsia"/>
        </w:rPr>
        <w:t>各个模块说明如下：</w:t>
      </w:r>
    </w:p>
    <w:p w:rsidR="00A71463" w:rsidRDefault="00A71463" w:rsidP="00A71463">
      <w:pPr>
        <w:ind w:left="420"/>
      </w:pPr>
      <w:r>
        <w:rPr>
          <w:rFonts w:hint="eastAsia"/>
        </w:rPr>
        <w:t>网络</w:t>
      </w:r>
      <w:r w:rsidR="005041ED">
        <w:rPr>
          <w:rFonts w:hint="eastAsia"/>
        </w:rPr>
        <w:t>模块</w:t>
      </w:r>
      <w:r>
        <w:rPr>
          <w:rFonts w:hint="eastAsia"/>
        </w:rPr>
        <w:t>：</w:t>
      </w:r>
      <w:r w:rsidR="00423CDF">
        <w:rPr>
          <w:rFonts w:hint="eastAsia"/>
        </w:rPr>
        <w:t>处理</w:t>
      </w:r>
      <w:r w:rsidR="00A53626">
        <w:rPr>
          <w:rFonts w:hint="eastAsia"/>
        </w:rPr>
        <w:t>网络收发相关，单线程收发网络包，与工作线程通过任务队列通信，</w:t>
      </w:r>
      <w:r w:rsidR="00CB7635">
        <w:rPr>
          <w:rFonts w:hint="eastAsia"/>
        </w:rPr>
        <w:t>工作线程从任务队列获取请求任务，执行成功后将结果回复任务放到网络模块的回复队列中。</w:t>
      </w:r>
    </w:p>
    <w:p w:rsidR="003B01C8" w:rsidRPr="00AD6946" w:rsidRDefault="003B01C8" w:rsidP="00A71463">
      <w:pPr>
        <w:ind w:left="420"/>
      </w:pPr>
      <w:r>
        <w:rPr>
          <w:rFonts w:hint="eastAsia"/>
        </w:rPr>
        <w:t>MemTable</w:t>
      </w:r>
      <w:r>
        <w:rPr>
          <w:rFonts w:hint="eastAsia"/>
        </w:rPr>
        <w:t>：</w:t>
      </w:r>
      <w:r w:rsidR="00AD6946">
        <w:rPr>
          <w:rFonts w:hint="eastAsia"/>
        </w:rPr>
        <w:t>内存数据结构，将</w:t>
      </w:r>
      <w:r w:rsidR="00AD6946">
        <w:rPr>
          <w:rFonts w:hint="eastAsia"/>
        </w:rPr>
        <w:t>UPS</w:t>
      </w:r>
      <w:r w:rsidR="00AD6946">
        <w:rPr>
          <w:rFonts w:hint="eastAsia"/>
        </w:rPr>
        <w:t>的更新操作在内存中组织起来供读取和扫描；</w:t>
      </w:r>
    </w:p>
    <w:p w:rsidR="003B01C8" w:rsidRDefault="003B01C8" w:rsidP="00A71463">
      <w:pPr>
        <w:ind w:left="420"/>
      </w:pPr>
      <w:r>
        <w:rPr>
          <w:rFonts w:hint="eastAsia"/>
        </w:rPr>
        <w:t>LogMgr</w:t>
      </w:r>
      <w:r>
        <w:rPr>
          <w:rFonts w:hint="eastAsia"/>
        </w:rPr>
        <w:t>：</w:t>
      </w:r>
      <w:r w:rsidR="009B289C">
        <w:rPr>
          <w:rFonts w:hint="eastAsia"/>
        </w:rPr>
        <w:t>日志模块，负责日志备份，将日志写入到备机后</w:t>
      </w:r>
      <w:r w:rsidR="00BD2283">
        <w:rPr>
          <w:rFonts w:hint="eastAsia"/>
        </w:rPr>
        <w:t>再</w:t>
      </w:r>
      <w:r w:rsidR="009B289C">
        <w:rPr>
          <w:rFonts w:hint="eastAsia"/>
        </w:rPr>
        <w:t>写入本机；</w:t>
      </w:r>
    </w:p>
    <w:p w:rsidR="003B01C8" w:rsidRDefault="003B01C8" w:rsidP="00A71463">
      <w:pPr>
        <w:ind w:left="420"/>
      </w:pPr>
      <w:r>
        <w:rPr>
          <w:rFonts w:hint="eastAsia"/>
        </w:rPr>
        <w:t>Lease</w:t>
      </w:r>
      <w:r>
        <w:rPr>
          <w:rFonts w:hint="eastAsia"/>
        </w:rPr>
        <w:t>模块：</w:t>
      </w:r>
      <w:r w:rsidR="00257B59">
        <w:rPr>
          <w:rFonts w:hint="eastAsia"/>
        </w:rPr>
        <w:t>管理</w:t>
      </w:r>
      <w:r w:rsidR="00257B59">
        <w:rPr>
          <w:rFonts w:hint="eastAsia"/>
        </w:rPr>
        <w:t>UPS Lease</w:t>
      </w:r>
      <w:r w:rsidR="00257B59">
        <w:rPr>
          <w:rFonts w:hint="eastAsia"/>
        </w:rPr>
        <w:t>相关信息，通过</w:t>
      </w:r>
      <w:r w:rsidR="00257B59">
        <w:rPr>
          <w:rFonts w:hint="eastAsia"/>
        </w:rPr>
        <w:t>Lease</w:t>
      </w:r>
      <w:r w:rsidR="007F2625">
        <w:rPr>
          <w:rFonts w:hint="eastAsia"/>
        </w:rPr>
        <w:t>防止多个</w:t>
      </w:r>
      <w:r w:rsidR="007F2625">
        <w:rPr>
          <w:rFonts w:hint="eastAsia"/>
        </w:rPr>
        <w:t>Master</w:t>
      </w:r>
      <w:r w:rsidR="007F2625">
        <w:rPr>
          <w:rFonts w:hint="eastAsia"/>
        </w:rPr>
        <w:t>同时存在的情况；</w:t>
      </w:r>
    </w:p>
    <w:p w:rsidR="003B01C8" w:rsidRDefault="003B01C8" w:rsidP="00A71463">
      <w:pPr>
        <w:ind w:left="420"/>
      </w:pPr>
      <w:r>
        <w:rPr>
          <w:rFonts w:hint="eastAsia"/>
        </w:rPr>
        <w:t>TabletMgr</w:t>
      </w:r>
      <w:r>
        <w:rPr>
          <w:rFonts w:hint="eastAsia"/>
        </w:rPr>
        <w:t>：</w:t>
      </w:r>
      <w:proofErr w:type="gramStart"/>
      <w:r w:rsidR="008B7145">
        <w:rPr>
          <w:rFonts w:hint="eastAsia"/>
        </w:rPr>
        <w:t>子表管理</w:t>
      </w:r>
      <w:proofErr w:type="gramEnd"/>
      <w:r w:rsidR="008B7145">
        <w:rPr>
          <w:rFonts w:hint="eastAsia"/>
        </w:rPr>
        <w:t>，目前</w:t>
      </w:r>
      <w:r w:rsidR="008B7145">
        <w:rPr>
          <w:rFonts w:hint="eastAsia"/>
        </w:rPr>
        <w:t>UPS</w:t>
      </w:r>
      <w:r w:rsidR="008B7145">
        <w:rPr>
          <w:rFonts w:hint="eastAsia"/>
        </w:rPr>
        <w:t>没有根据数据范围划分子表，每个表只有</w:t>
      </w:r>
      <w:proofErr w:type="gramStart"/>
      <w:r w:rsidR="008B7145">
        <w:rPr>
          <w:rFonts w:hint="eastAsia"/>
        </w:rPr>
        <w:t>一</w:t>
      </w:r>
      <w:proofErr w:type="gramEnd"/>
      <w:r w:rsidR="008B7145">
        <w:rPr>
          <w:rFonts w:hint="eastAsia"/>
        </w:rPr>
        <w:t>个子表</w:t>
      </w:r>
      <w:r w:rsidR="004C5B3A">
        <w:rPr>
          <w:rFonts w:hint="eastAsia"/>
        </w:rPr>
        <w:t>，每个子表有冻结和活跃两个</w:t>
      </w:r>
      <w:r w:rsidR="004C5B3A">
        <w:rPr>
          <w:rFonts w:hint="eastAsia"/>
        </w:rPr>
        <w:t>MemTable</w:t>
      </w:r>
      <w:r w:rsidR="004C5B3A">
        <w:rPr>
          <w:rFonts w:hint="eastAsia"/>
        </w:rPr>
        <w:t>。</w:t>
      </w:r>
      <w:r w:rsidR="00AD57AD">
        <w:rPr>
          <w:rFonts w:hint="eastAsia"/>
        </w:rPr>
        <w:t>所有读写相关操作流程通过</w:t>
      </w:r>
      <w:r w:rsidR="00AD57AD">
        <w:rPr>
          <w:rFonts w:hint="eastAsia"/>
        </w:rPr>
        <w:t>TabletMgr</w:t>
      </w:r>
      <w:r w:rsidR="00AD57AD">
        <w:rPr>
          <w:rFonts w:hint="eastAsia"/>
        </w:rPr>
        <w:t>模块操作</w:t>
      </w:r>
      <w:r w:rsidR="00AD57AD">
        <w:rPr>
          <w:rFonts w:hint="eastAsia"/>
        </w:rPr>
        <w:t>MemTable</w:t>
      </w:r>
      <w:r w:rsidR="00AD57AD">
        <w:rPr>
          <w:rFonts w:hint="eastAsia"/>
        </w:rPr>
        <w:t>。</w:t>
      </w:r>
    </w:p>
    <w:p w:rsidR="003B01C8" w:rsidRDefault="00000AF7" w:rsidP="00A71463">
      <w:pPr>
        <w:ind w:left="420"/>
      </w:pPr>
      <w:r>
        <w:rPr>
          <w:rFonts w:hint="eastAsia"/>
        </w:rPr>
        <w:t>请求处理</w:t>
      </w:r>
      <w:r w:rsidR="008E1041">
        <w:rPr>
          <w:rFonts w:hint="eastAsia"/>
        </w:rPr>
        <w:t>流程：</w:t>
      </w:r>
      <w:r w:rsidR="005C121A">
        <w:rPr>
          <w:rFonts w:hint="eastAsia"/>
        </w:rPr>
        <w:t>每一种任务由一种请求处理函数处理，</w:t>
      </w:r>
      <w:r w:rsidR="0050335B">
        <w:rPr>
          <w:rFonts w:hint="eastAsia"/>
        </w:rPr>
        <w:t>请求分为两类，读</w:t>
      </w:r>
      <w:r w:rsidR="0050335B">
        <w:rPr>
          <w:rFonts w:hint="eastAsia"/>
        </w:rPr>
        <w:t>/</w:t>
      </w:r>
      <w:r w:rsidR="0050335B">
        <w:rPr>
          <w:rFonts w:hint="eastAsia"/>
        </w:rPr>
        <w:t>扫描请求和更新请求，其中更新请求</w:t>
      </w:r>
      <w:r w:rsidR="004558A9">
        <w:rPr>
          <w:rFonts w:hint="eastAsia"/>
        </w:rPr>
        <w:t>由</w:t>
      </w:r>
      <w:r w:rsidR="00A02690">
        <w:rPr>
          <w:rFonts w:hint="eastAsia"/>
        </w:rPr>
        <w:t>单线程处理，</w:t>
      </w:r>
      <w:r w:rsidR="004558A9">
        <w:rPr>
          <w:rFonts w:hint="eastAsia"/>
        </w:rPr>
        <w:t>读</w:t>
      </w:r>
      <w:r w:rsidR="004558A9">
        <w:rPr>
          <w:rFonts w:hint="eastAsia"/>
        </w:rPr>
        <w:t>/</w:t>
      </w:r>
      <w:r w:rsidR="004558A9">
        <w:rPr>
          <w:rFonts w:hint="eastAsia"/>
        </w:rPr>
        <w:t>扫描请求</w:t>
      </w:r>
      <w:r w:rsidR="00ED1AC0">
        <w:rPr>
          <w:rFonts w:hint="eastAsia"/>
        </w:rPr>
        <w:t>由</w:t>
      </w:r>
      <w:r w:rsidR="004558A9">
        <w:rPr>
          <w:rFonts w:hint="eastAsia"/>
        </w:rPr>
        <w:t>线程池的工作线程处理。</w:t>
      </w:r>
      <w:r w:rsidR="005D5759">
        <w:rPr>
          <w:rFonts w:hint="eastAsia"/>
        </w:rPr>
        <w:t>更新</w:t>
      </w:r>
      <w:r w:rsidR="005D5759">
        <w:rPr>
          <w:rFonts w:hint="eastAsia"/>
        </w:rPr>
        <w:lastRenderedPageBreak/>
        <w:t>流程需要先将</w:t>
      </w:r>
      <w:r w:rsidR="003F465D">
        <w:rPr>
          <w:rFonts w:hint="eastAsia"/>
        </w:rPr>
        <w:t>操作日志通过</w:t>
      </w:r>
      <w:r w:rsidR="003F465D">
        <w:rPr>
          <w:rFonts w:hint="eastAsia"/>
        </w:rPr>
        <w:t>LogMgr</w:t>
      </w:r>
      <w:r w:rsidR="003F465D">
        <w:rPr>
          <w:rFonts w:hint="eastAsia"/>
        </w:rPr>
        <w:t>先后写入</w:t>
      </w:r>
      <w:r w:rsidR="003F465D">
        <w:rPr>
          <w:rFonts w:hint="eastAsia"/>
        </w:rPr>
        <w:t>UPS Slave</w:t>
      </w:r>
      <w:r w:rsidR="003F465D">
        <w:rPr>
          <w:rFonts w:hint="eastAsia"/>
        </w:rPr>
        <w:t>和</w:t>
      </w:r>
      <w:r w:rsidR="003F465D">
        <w:rPr>
          <w:rFonts w:hint="eastAsia"/>
        </w:rPr>
        <w:t>Master</w:t>
      </w:r>
      <w:r w:rsidR="003F465D">
        <w:rPr>
          <w:rFonts w:hint="eastAsia"/>
        </w:rPr>
        <w:t>的磁盘，然后通过</w:t>
      </w:r>
      <w:r w:rsidR="003F465D">
        <w:rPr>
          <w:rFonts w:hint="eastAsia"/>
        </w:rPr>
        <w:t>TabletMgr</w:t>
      </w:r>
      <w:r w:rsidR="003F465D">
        <w:rPr>
          <w:rFonts w:hint="eastAsia"/>
        </w:rPr>
        <w:t>模块操作</w:t>
      </w:r>
      <w:r w:rsidR="003F465D">
        <w:rPr>
          <w:rFonts w:hint="eastAsia"/>
        </w:rPr>
        <w:t>Memtable</w:t>
      </w:r>
      <w:r w:rsidR="003F465D">
        <w:rPr>
          <w:rFonts w:hint="eastAsia"/>
        </w:rPr>
        <w:t>。冻结</w:t>
      </w:r>
      <w:r w:rsidR="003F465D">
        <w:rPr>
          <w:rFonts w:hint="eastAsia"/>
        </w:rPr>
        <w:t>/</w:t>
      </w:r>
      <w:r w:rsidR="003F465D">
        <w:rPr>
          <w:rFonts w:hint="eastAsia"/>
        </w:rPr>
        <w:t>卸载内存表也属于一种更新操作，需要通过操作日志备份到</w:t>
      </w:r>
      <w:r w:rsidR="003F465D">
        <w:rPr>
          <w:rFonts w:hint="eastAsia"/>
        </w:rPr>
        <w:t>UPS Slave</w:t>
      </w:r>
      <w:r w:rsidR="003F465D">
        <w:rPr>
          <w:rFonts w:hint="eastAsia"/>
        </w:rPr>
        <w:t>从而保证二者的状态完全一致。</w:t>
      </w:r>
    </w:p>
    <w:p w:rsidR="0039614A" w:rsidRDefault="00B02A70" w:rsidP="001700CF">
      <w:pPr>
        <w:ind w:left="420"/>
      </w:pPr>
      <w:r>
        <w:rPr>
          <w:rFonts w:hint="eastAsia"/>
        </w:rPr>
        <w:t>配置管理和监控：</w:t>
      </w:r>
      <w:r w:rsidR="00C91968">
        <w:rPr>
          <w:rFonts w:hint="eastAsia"/>
        </w:rPr>
        <w:t>辅助模块，配置管理模块用于加载系统配置并提供统一的配置参数获取接口，监控模块定时将监控信息写入磁盘或者其它外部监控系统。</w:t>
      </w:r>
    </w:p>
    <w:p w:rsidR="001700CF" w:rsidRPr="008A47FE" w:rsidRDefault="001700CF" w:rsidP="00F918C6">
      <w:pPr>
        <w:pStyle w:val="2"/>
      </w:pPr>
      <w:r>
        <w:rPr>
          <w:rFonts w:hint="eastAsia"/>
        </w:rPr>
        <w:t>网络模块</w:t>
      </w:r>
    </w:p>
    <w:p w:rsidR="0039614A" w:rsidRPr="00023079" w:rsidRDefault="0039614A" w:rsidP="0039614A">
      <w:pPr>
        <w:pStyle w:val="3"/>
        <w:numPr>
          <w:ilvl w:val="2"/>
          <w:numId w:val="2"/>
        </w:numPr>
      </w:pPr>
      <w:r>
        <w:rPr>
          <w:rFonts w:hint="eastAsia"/>
        </w:rPr>
        <w:t>模块描述</w:t>
      </w:r>
    </w:p>
    <w:p w:rsidR="0039614A" w:rsidRDefault="0039614A" w:rsidP="009B5C76">
      <w:pPr>
        <w:ind w:firstLine="420"/>
        <w:rPr>
          <w:lang w:eastAsia="zh-TW"/>
        </w:rPr>
      </w:pPr>
      <w:r>
        <w:rPr>
          <w:rFonts w:hint="eastAsia"/>
          <w:lang w:eastAsia="zh-TW"/>
        </w:rPr>
        <w:t>由前文网</w:t>
      </w:r>
      <w:r w:rsidR="00DB7945">
        <w:rPr>
          <w:rFonts w:hint="eastAsia"/>
          <w:lang w:eastAsia="zh-TW"/>
        </w:rPr>
        <w:t>络框架部分的描述我们知道，网络框架部分包括两个</w:t>
      </w:r>
      <w:r w:rsidR="00DB7945">
        <w:rPr>
          <w:rFonts w:hint="eastAsia"/>
        </w:rPr>
        <w:t>组件</w:t>
      </w:r>
      <w:r>
        <w:rPr>
          <w:rFonts w:hint="eastAsia"/>
          <w:lang w:eastAsia="zh-TW"/>
        </w:rPr>
        <w:t>：消息队列与网络线程。</w:t>
      </w:r>
    </w:p>
    <w:p w:rsidR="0039614A" w:rsidRDefault="0039614A" w:rsidP="0039614A">
      <w:pPr>
        <w:pStyle w:val="4"/>
        <w:numPr>
          <w:ilvl w:val="3"/>
          <w:numId w:val="2"/>
        </w:numPr>
        <w:rPr>
          <w:lang w:eastAsia="zh-CN"/>
        </w:rPr>
      </w:pPr>
      <w:r>
        <w:rPr>
          <w:rFonts w:hint="eastAsia"/>
        </w:rPr>
        <w:t>消息</w:t>
      </w:r>
      <w:r>
        <w:rPr>
          <w:rFonts w:ascii="Heiti TC Light" w:eastAsia="Heiti TC Light" w:hAnsi="Heiti TC Light" w:cs="Heiti TC Light" w:hint="eastAsia"/>
        </w:rPr>
        <w:t>队</w:t>
      </w:r>
      <w:r>
        <w:rPr>
          <w:rFonts w:hint="eastAsia"/>
        </w:rPr>
        <w:t>列</w:t>
      </w:r>
    </w:p>
    <w:p w:rsidR="00E53E27" w:rsidRDefault="00E53E27" w:rsidP="009B5C76">
      <w:pPr>
        <w:ind w:firstLine="420"/>
        <w:rPr>
          <w:lang w:eastAsia="zh-TW"/>
        </w:rPr>
      </w:pPr>
      <w:r>
        <w:rPr>
          <w:rFonts w:hint="eastAsia"/>
        </w:rPr>
        <w:t>消息队列作为进程间通信的中间</w:t>
      </w:r>
      <w:proofErr w:type="gramStart"/>
      <w:r>
        <w:rPr>
          <w:rFonts w:hint="eastAsia"/>
        </w:rPr>
        <w:t>件维护</w:t>
      </w:r>
      <w:proofErr w:type="gramEnd"/>
      <w:r>
        <w:rPr>
          <w:rFonts w:hint="eastAsia"/>
        </w:rPr>
        <w:t>FIFO</w:t>
      </w:r>
      <w:r>
        <w:rPr>
          <w:rFonts w:hint="eastAsia"/>
        </w:rPr>
        <w:t>的消息队列，并负责管理</w:t>
      </w:r>
      <w:r>
        <w:rPr>
          <w:rFonts w:hint="eastAsia"/>
          <w:lang w:eastAsia="zh-TW"/>
        </w:rPr>
        <w:t>存放消息的内存缓冲区。</w:t>
      </w:r>
    </w:p>
    <w:p w:rsidR="00E53E27" w:rsidRDefault="00E53E27" w:rsidP="009B5C76">
      <w:pPr>
        <w:ind w:firstLine="420"/>
      </w:pPr>
      <w:r>
        <w:rPr>
          <w:rFonts w:hint="eastAsia"/>
          <w:lang w:eastAsia="zh-TW"/>
        </w:rPr>
        <w:t>内存管理，消息队列负责提供存放消息所需要的内存，消息队列的长度一般来说是可以预期，不会太大，因此这部分的内存使用可以进行特定的优化。</w:t>
      </w:r>
    </w:p>
    <w:p w:rsidR="00E53E27" w:rsidRPr="00E53E27" w:rsidRDefault="00E53E27" w:rsidP="009B5C76">
      <w:pPr>
        <w:ind w:firstLine="420"/>
      </w:pPr>
      <w:r>
        <w:rPr>
          <w:rFonts w:hint="eastAsia"/>
          <w:lang w:eastAsia="zh-TW"/>
        </w:rPr>
        <w:t>消息</w:t>
      </w:r>
      <w:r>
        <w:rPr>
          <w:rFonts w:ascii="新細明體" w:eastAsia="新細明體" w:hAnsi="新細明體" w:cs="新細明體" w:hint="eastAsia"/>
          <w:lang w:eastAsia="zh-TW"/>
        </w:rPr>
        <w:t>队</w:t>
      </w:r>
      <w:r>
        <w:rPr>
          <w:rFonts w:hint="eastAsia"/>
          <w:lang w:eastAsia="zh-TW"/>
        </w:rPr>
        <w:t>列将多个固定大小的内存块组织在空闲链表和</w:t>
      </w:r>
      <w:r>
        <w:rPr>
          <w:rFonts w:hint="eastAsia"/>
        </w:rPr>
        <w:t>已</w:t>
      </w:r>
      <w:r>
        <w:rPr>
          <w:rFonts w:hint="eastAsia"/>
          <w:lang w:eastAsia="zh-TW"/>
        </w:rPr>
        <w:t>分配链表中。每个固定大小的内存块包含一个引用计数，表示已经在该内存块上分配的小内存的数量。每一块定长的内存块作为一个小的内存池，分配算法就是简单的只分配，不释放，通过向前移动空闲指针来分配内存。每次需要从消息队列中分配内存的时候，首先查看空闲链表头的第一个内存块，如果该内存块中剩余内存足够满足需求，则直接从该内存块中分配；如果该内存块中的剩余内存不够满足需求，则将该内存块从空闲链表中移出并放入已分配链表中，然后从空闲链表的下一块空闲内存中分配需要的内存空间。每次释放内存的时候，只需要将内存所在的存储块的引用计数减</w:t>
      </w:r>
      <w:r>
        <w:rPr>
          <w:rFonts w:hint="eastAsia"/>
          <w:lang w:eastAsia="zh-TW"/>
        </w:rPr>
        <w:t>1</w:t>
      </w:r>
      <w:r>
        <w:rPr>
          <w:rFonts w:hint="eastAsia"/>
          <w:lang w:eastAsia="zh-TW"/>
        </w:rPr>
        <w:t>，如果发现引用计数为</w:t>
      </w:r>
      <w:r>
        <w:rPr>
          <w:rFonts w:hint="eastAsia"/>
          <w:lang w:eastAsia="zh-TW"/>
        </w:rPr>
        <w:t>0</w:t>
      </w:r>
      <w:r>
        <w:rPr>
          <w:rFonts w:hint="eastAsia"/>
          <w:lang w:eastAsia="zh-TW"/>
        </w:rPr>
        <w:t>，则把该内存块归还空闲内存链表。</w:t>
      </w:r>
      <w:r>
        <w:rPr>
          <w:lang w:eastAsia="zh-TW"/>
        </w:rPr>
        <w:t xml:space="preserve"> </w:t>
      </w:r>
    </w:p>
    <w:p w:rsidR="0039614A" w:rsidRDefault="0039614A" w:rsidP="0039614A">
      <w:pPr>
        <w:pStyle w:val="4"/>
        <w:numPr>
          <w:ilvl w:val="3"/>
          <w:numId w:val="2"/>
        </w:numPr>
      </w:pPr>
      <w:r>
        <w:rPr>
          <w:rFonts w:hint="eastAsia"/>
        </w:rPr>
        <w:t>网络线程</w:t>
      </w:r>
    </w:p>
    <w:p w:rsidR="0039614A" w:rsidRDefault="0039614A" w:rsidP="00BC565C">
      <w:pPr>
        <w:ind w:firstLine="420"/>
        <w:rPr>
          <w:lang w:eastAsia="zh-TW"/>
        </w:rPr>
      </w:pPr>
      <w:r>
        <w:rPr>
          <w:rFonts w:hint="eastAsia"/>
          <w:lang w:eastAsia="zh-TW"/>
        </w:rPr>
        <w:t>网络线程接收请求，然后把请求</w:t>
      </w:r>
      <w:r>
        <w:rPr>
          <w:rFonts w:hint="eastAsia"/>
          <w:lang w:eastAsia="zh-TW"/>
        </w:rPr>
        <w:t>push</w:t>
      </w:r>
      <w:r>
        <w:rPr>
          <w:rFonts w:hint="eastAsia"/>
          <w:lang w:eastAsia="zh-TW"/>
        </w:rPr>
        <w:t>到消息队列中。在面向流的传输协议中，网络线程必须能够区分不同请求的边界。因此，使用定长头</w:t>
      </w:r>
      <w:r>
        <w:rPr>
          <w:rFonts w:hint="eastAsia"/>
          <w:lang w:eastAsia="zh-TW"/>
        </w:rPr>
        <w:t>+</w:t>
      </w:r>
      <w:r>
        <w:rPr>
          <w:rFonts w:hint="eastAsia"/>
          <w:lang w:eastAsia="zh-TW"/>
        </w:rPr>
        <w:t>变长请求数据的通信协议。定长的协议头定义如下：</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3F7F5F"/>
          <w:kern w:val="0"/>
          <w:sz w:val="20"/>
          <w:szCs w:val="20"/>
          <w:lang w:eastAsia="zh-TW"/>
        </w:rPr>
        <w:t xml:space="preserve">/// </w:t>
      </w:r>
      <w:proofErr w:type="gramStart"/>
      <w:r>
        <w:rPr>
          <w:rFonts w:ascii="Courier New" w:eastAsiaTheme="minorEastAsia" w:hAnsi="Courier New" w:cs="Courier New"/>
          <w:color w:val="3F7F5F"/>
          <w:kern w:val="0"/>
          <w:sz w:val="20"/>
          <w:szCs w:val="20"/>
          <w:lang w:eastAsia="zh-TW"/>
        </w:rPr>
        <w:t>@</w:t>
      </w:r>
      <w:r>
        <w:rPr>
          <w:rFonts w:ascii="Courier New" w:eastAsiaTheme="minorEastAsia" w:hAnsi="Courier New" w:cs="Courier New"/>
          <w:color w:val="3F7F5F"/>
          <w:kern w:val="0"/>
          <w:sz w:val="20"/>
          <w:szCs w:val="20"/>
          <w:u w:val="single"/>
          <w:lang w:eastAsia="zh-TW"/>
        </w:rPr>
        <w:t>struct</w:t>
      </w:r>
      <w:r>
        <w:rPr>
          <w:rFonts w:ascii="Courier New" w:eastAsiaTheme="minorEastAsia" w:hAnsi="Courier New" w:cs="Courier New"/>
          <w:color w:val="3F7F5F"/>
          <w:kern w:val="0"/>
          <w:sz w:val="20"/>
          <w:szCs w:val="20"/>
          <w:lang w:eastAsia="zh-TW"/>
        </w:rPr>
        <w:t xml:space="preserve">  ObHead</w:t>
      </w:r>
      <w:proofErr w:type="gramEnd"/>
      <w:r>
        <w:rPr>
          <w:rFonts w:ascii="Courier New" w:eastAsiaTheme="minorEastAsia" w:hAnsi="Courier New" w:cs="Courier New"/>
          <w:color w:val="3F7F5F"/>
          <w:kern w:val="0"/>
          <w:sz w:val="20"/>
          <w:szCs w:val="20"/>
          <w:lang w:eastAsia="zh-TW"/>
        </w:rPr>
        <w:t xml:space="preserve">, </w:t>
      </w:r>
      <w:r>
        <w:rPr>
          <w:rFonts w:ascii="Courier New" w:eastAsiaTheme="minorEastAsia" w:hAnsi="Courier New" w:cs="Courier New"/>
          <w:color w:val="3F7F5F"/>
          <w:kern w:val="0"/>
          <w:sz w:val="20"/>
          <w:szCs w:val="20"/>
          <w:u w:val="single"/>
          <w:lang w:eastAsia="zh-TW"/>
        </w:rPr>
        <w:t>tcp</w:t>
      </w:r>
      <w:r>
        <w:rPr>
          <w:rFonts w:ascii="Courier New" w:eastAsiaTheme="minorEastAsia" w:hAnsi="Courier New" w:cs="Courier New"/>
          <w:color w:val="3F7F5F"/>
          <w:kern w:val="0"/>
          <w:sz w:val="20"/>
          <w:szCs w:val="20"/>
          <w:lang w:eastAsia="zh-TW"/>
        </w:rPr>
        <w:t xml:space="preserve"> </w:t>
      </w:r>
      <w:r>
        <w:rPr>
          <w:rFonts w:ascii="Courier New" w:eastAsiaTheme="minorEastAsia" w:hAnsi="Courier New" w:cs="Courier New"/>
          <w:color w:val="3F7F5F"/>
          <w:kern w:val="0"/>
          <w:sz w:val="20"/>
          <w:szCs w:val="20"/>
          <w:u w:val="single"/>
          <w:lang w:eastAsia="zh-TW"/>
        </w:rPr>
        <w:t>protocal</w:t>
      </w:r>
      <w:r>
        <w:rPr>
          <w:rFonts w:ascii="Courier New" w:eastAsiaTheme="minorEastAsia" w:hAnsi="Courier New" w:cs="Courier New"/>
          <w:color w:val="3F7F5F"/>
          <w:kern w:val="0"/>
          <w:sz w:val="20"/>
          <w:szCs w:val="20"/>
          <w:lang w:eastAsia="zh-TW"/>
        </w:rPr>
        <w:t>, [ObHead][content]</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proofErr w:type="gramStart"/>
      <w:r>
        <w:rPr>
          <w:rFonts w:ascii="Courier New" w:eastAsiaTheme="minorEastAsia" w:hAnsi="Courier New" w:cs="Courier New"/>
          <w:b/>
          <w:bCs/>
          <w:color w:val="7F0055"/>
          <w:kern w:val="0"/>
          <w:sz w:val="20"/>
          <w:szCs w:val="20"/>
          <w:lang w:eastAsia="zh-TW"/>
        </w:rPr>
        <w:t>struct</w:t>
      </w:r>
      <w:proofErr w:type="gramEnd"/>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color w:val="005032"/>
          <w:kern w:val="0"/>
          <w:sz w:val="20"/>
          <w:szCs w:val="20"/>
          <w:lang w:eastAsia="zh-TW"/>
        </w:rPr>
        <w:t>ObHead</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 xml:space="preserve">  uint16_</w:t>
      </w:r>
      <w:proofErr w:type="gramStart"/>
      <w:r>
        <w:rPr>
          <w:rFonts w:ascii="Courier New" w:eastAsiaTheme="minorEastAsia" w:hAnsi="Courier New" w:cs="Courier New"/>
          <w:color w:val="000000"/>
          <w:kern w:val="0"/>
          <w:sz w:val="20"/>
          <w:szCs w:val="20"/>
          <w:lang w:eastAsia="zh-TW"/>
        </w:rPr>
        <w:t xml:space="preserve">t  </w:t>
      </w:r>
      <w:r>
        <w:rPr>
          <w:rFonts w:ascii="Courier New" w:eastAsiaTheme="minorEastAsia" w:hAnsi="Courier New" w:cs="Courier New"/>
          <w:color w:val="0000C0"/>
          <w:kern w:val="0"/>
          <w:sz w:val="20"/>
          <w:szCs w:val="20"/>
          <w:lang w:eastAsia="zh-TW"/>
        </w:rPr>
        <w:t>version</w:t>
      </w:r>
      <w:proofErr w:type="gramEnd"/>
      <w:r>
        <w:rPr>
          <w:rFonts w:ascii="Courier New" w:eastAsiaTheme="minorEastAsia" w:hAnsi="Courier New" w:cs="Courier New"/>
          <w:color w:val="000000"/>
          <w:kern w:val="0"/>
          <w:sz w:val="20"/>
          <w:szCs w:val="20"/>
          <w:lang w:eastAsia="zh-TW"/>
        </w:rPr>
        <w:t>;</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color w:val="3F7F5F"/>
          <w:kern w:val="0"/>
          <w:sz w:val="20"/>
          <w:szCs w:val="20"/>
          <w:lang w:eastAsia="zh-TW"/>
        </w:rPr>
        <w:t xml:space="preserve">/// @property command command number used to identify request type </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color w:val="000000"/>
          <w:kern w:val="0"/>
          <w:sz w:val="20"/>
          <w:szCs w:val="20"/>
        </w:rPr>
        <w:t>uint16_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command</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proofErr w:type="gramStart"/>
      <w:r>
        <w:rPr>
          <w:rFonts w:ascii="Courier New" w:eastAsiaTheme="minorEastAsia" w:hAnsi="Courier New" w:cs="Courier New"/>
          <w:color w:val="3F7F5F"/>
          <w:kern w:val="0"/>
          <w:sz w:val="20"/>
          <w:szCs w:val="20"/>
        </w:rPr>
        <w:t>client  client</w:t>
      </w:r>
      <w:proofErr w:type="gramEnd"/>
      <w:r>
        <w:rPr>
          <w:rFonts w:ascii="Courier New" w:eastAsiaTheme="minorEastAsia" w:hAnsi="Courier New" w:cs="Courier New"/>
          <w:color w:val="3F7F5F"/>
          <w:kern w:val="0"/>
          <w:sz w:val="20"/>
          <w:szCs w:val="20"/>
        </w:rPr>
        <w:t xml:space="preserve"> identifier</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 xml:space="preserve">  </w:t>
      </w:r>
      <w:proofErr w:type="gramStart"/>
      <w:r>
        <w:rPr>
          <w:rFonts w:ascii="Courier New" w:eastAsiaTheme="minorEastAsia" w:hAnsi="Courier New" w:cs="Courier New"/>
          <w:b/>
          <w:bCs/>
          <w:color w:val="7F0055"/>
          <w:kern w:val="0"/>
          <w:sz w:val="20"/>
          <w:szCs w:val="20"/>
        </w:rPr>
        <w:t>char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client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sizeof</w:t>
      </w:r>
      <w:r>
        <w:rPr>
          <w:rFonts w:ascii="Courier New" w:eastAsiaTheme="minorEastAsia" w:hAnsi="Courier New" w:cs="Courier New"/>
          <w:color w:val="000000"/>
          <w:kern w:val="0"/>
          <w:sz w:val="20"/>
          <w:szCs w:val="20"/>
        </w:rPr>
        <w:t xml:space="preserve">(int64_t) + </w:t>
      </w:r>
      <w:r>
        <w:rPr>
          <w:rFonts w:ascii="Courier New" w:eastAsiaTheme="minorEastAsia" w:hAnsi="Courier New" w:cs="Courier New"/>
          <w:b/>
          <w:bCs/>
          <w:color w:val="7F0055"/>
          <w:kern w:val="0"/>
          <w:sz w:val="20"/>
          <w:szCs w:val="20"/>
        </w:rPr>
        <w:t>sizeof</w:t>
      </w:r>
      <w:r>
        <w:rPr>
          <w:rFonts w:ascii="Courier New" w:eastAsiaTheme="minorEastAsia" w:hAnsi="Courier New" w:cs="Courier New"/>
          <w:color w:val="000000"/>
          <w:kern w:val="0"/>
          <w:sz w:val="20"/>
          <w:szCs w:val="20"/>
        </w:rPr>
        <w:t>(int32_t)];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uint32_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magic</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int32_t   </w:t>
      </w:r>
      <w:r>
        <w:rPr>
          <w:rFonts w:ascii="Courier New" w:eastAsiaTheme="minorEastAsia" w:hAnsi="Courier New" w:cs="Courier New"/>
          <w:color w:val="0000C0"/>
          <w:kern w:val="0"/>
          <w:sz w:val="20"/>
          <w:szCs w:val="20"/>
        </w:rPr>
        <w:t>body_len</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r>
        <w:rPr>
          <w:rFonts w:ascii="Courier New" w:eastAsiaTheme="minorEastAsia" w:hAnsi="Courier New" w:cs="Courier New"/>
          <w:color w:val="3F7F5F"/>
          <w:kern w:val="0"/>
          <w:sz w:val="20"/>
          <w:szCs w:val="20"/>
          <w:u w:val="single"/>
        </w:rPr>
        <w:t>logid</w:t>
      </w:r>
      <w:r>
        <w:rPr>
          <w:rFonts w:ascii="Courier New" w:eastAsiaTheme="minorEastAsia" w:hAnsi="Courier New" w:cs="Courier New"/>
          <w:color w:val="3F7F5F"/>
          <w:kern w:val="0"/>
          <w:sz w:val="20"/>
          <w:szCs w:val="20"/>
        </w:rPr>
        <w:t xml:space="preserve"> used for request track</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uint64_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logid</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req_id</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uint64_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req</w:t>
      </w:r>
      <w:proofErr w:type="gramEnd"/>
      <w:r>
        <w:rPr>
          <w:rFonts w:ascii="Courier New" w:eastAsiaTheme="minorEastAsia" w:hAnsi="Courier New" w:cs="Courier New"/>
          <w:color w:val="0000C0"/>
          <w:kern w:val="0"/>
          <w:sz w:val="20"/>
          <w:szCs w:val="20"/>
        </w:rPr>
        <w:t>_id</w:t>
      </w:r>
      <w:r>
        <w:rPr>
          <w:rFonts w:ascii="Courier New" w:eastAsiaTheme="minorEastAsia" w:hAnsi="Courier New" w:cs="Courier New"/>
          <w:color w:val="000000"/>
          <w:kern w:val="0"/>
          <w:sz w:val="20"/>
          <w:szCs w:val="20"/>
        </w:rPr>
        <w:t>;</w:t>
      </w:r>
    </w:p>
    <w:p w:rsidR="0039614A" w:rsidRDefault="0039614A" w:rsidP="0039614A">
      <w:pPr>
        <w:pStyle w:val="a6"/>
        <w:ind w:firstLine="0"/>
        <w:rPr>
          <w:rFonts w:ascii="Courier New" w:eastAsiaTheme="minorEastAsia" w:hAnsi="Courier New" w:cs="Courier New"/>
          <w:color w:val="000000"/>
        </w:rPr>
      </w:pPr>
      <w:r>
        <w:rPr>
          <w:rFonts w:ascii="Courier New" w:eastAsiaTheme="minorEastAsia" w:hAnsi="Courier New" w:cs="Courier New"/>
          <w:color w:val="000000"/>
        </w:rPr>
        <w:t>};</w:t>
      </w:r>
    </w:p>
    <w:p w:rsidR="0039614A" w:rsidRDefault="0039614A" w:rsidP="00BC565C">
      <w:pPr>
        <w:ind w:firstLine="420"/>
        <w:rPr>
          <w:lang w:eastAsia="zh-TW"/>
        </w:rPr>
      </w:pPr>
      <w:r>
        <w:rPr>
          <w:rFonts w:hint="eastAsia"/>
          <w:lang w:eastAsia="zh-TW"/>
        </w:rPr>
        <w:t>其中</w:t>
      </w:r>
      <w:r>
        <w:rPr>
          <w:rFonts w:hint="eastAsia"/>
          <w:lang w:eastAsia="zh-TW"/>
        </w:rPr>
        <w:t>req</w:t>
      </w:r>
      <w:r>
        <w:rPr>
          <w:lang w:eastAsia="zh-TW"/>
        </w:rPr>
        <w:t>_id</w:t>
      </w:r>
      <w:r>
        <w:rPr>
          <w:rFonts w:hint="eastAsia"/>
          <w:lang w:eastAsia="zh-TW"/>
        </w:rPr>
        <w:t>是便于客户端使用纯异步的模型：在发出一个请求后不等待服务器端返回就直接复用当前</w:t>
      </w:r>
      <w:r>
        <w:rPr>
          <w:rFonts w:hint="eastAsia"/>
          <w:lang w:eastAsia="zh-TW"/>
        </w:rPr>
        <w:t>socket</w:t>
      </w:r>
      <w:r>
        <w:rPr>
          <w:rFonts w:hint="eastAsia"/>
          <w:lang w:eastAsia="zh-TW"/>
        </w:rPr>
        <w:t>发送下一次请求。</w:t>
      </w:r>
      <w:r>
        <w:rPr>
          <w:lang w:eastAsia="zh-TW"/>
        </w:rPr>
        <w:t>logid</w:t>
      </w:r>
      <w:r>
        <w:rPr>
          <w:rFonts w:hint="eastAsia"/>
          <w:lang w:eastAsia="zh-TW"/>
        </w:rPr>
        <w:t>便于追查定位问题。网络线程根据</w:t>
      </w:r>
      <w:r>
        <w:rPr>
          <w:rFonts w:hint="eastAsia"/>
          <w:lang w:eastAsia="zh-TW"/>
        </w:rPr>
        <w:t>command</w:t>
      </w:r>
      <w:r>
        <w:rPr>
          <w:rFonts w:hint="eastAsia"/>
          <w:lang w:eastAsia="zh-TW"/>
        </w:rPr>
        <w:t>字段将请求分发到不同请求消息队列，工作处理线程根据该字段判断请求的类型。</w:t>
      </w:r>
    </w:p>
    <w:p w:rsidR="0039614A" w:rsidRDefault="0039614A" w:rsidP="00BC565C">
      <w:pPr>
        <w:ind w:firstLine="420"/>
        <w:rPr>
          <w:lang w:eastAsia="zh-TW"/>
        </w:rPr>
      </w:pPr>
      <w:r>
        <w:rPr>
          <w:rFonts w:hint="eastAsia"/>
          <w:lang w:eastAsia="zh-TW"/>
        </w:rPr>
        <w:t>对于客户端的一次请求，服务器的处理流程如下：</w:t>
      </w:r>
    </w:p>
    <w:p w:rsidR="0039614A" w:rsidRDefault="0099500C" w:rsidP="00BC565C">
      <w:pPr>
        <w:ind w:left="420"/>
        <w:rPr>
          <w:lang w:eastAsia="zh-TW"/>
        </w:rPr>
      </w:pPr>
      <w:r>
        <w:rPr>
          <w:rFonts w:hint="eastAsia"/>
        </w:rPr>
        <w:t xml:space="preserve">1, </w:t>
      </w:r>
      <w:r w:rsidR="0039614A">
        <w:rPr>
          <w:rFonts w:hint="eastAsia"/>
          <w:lang w:eastAsia="zh-TW"/>
        </w:rPr>
        <w:t>网络线程首先接收定长的协议头，根据</w:t>
      </w:r>
      <w:r w:rsidR="0039614A">
        <w:rPr>
          <w:rFonts w:hint="eastAsia"/>
          <w:lang w:eastAsia="zh-TW"/>
        </w:rPr>
        <w:t>body</w:t>
      </w:r>
      <w:r w:rsidR="0039614A">
        <w:rPr>
          <w:lang w:eastAsia="zh-TW"/>
        </w:rPr>
        <w:t>_len</w:t>
      </w:r>
      <w:r w:rsidR="0039614A">
        <w:rPr>
          <w:rFonts w:hint="eastAsia"/>
          <w:lang w:eastAsia="zh-TW"/>
        </w:rPr>
        <w:t>字段从接收消息队列中分配内存以存放消息，在消息接收完以后将消息</w:t>
      </w:r>
      <w:r w:rsidR="0039614A">
        <w:rPr>
          <w:rFonts w:hint="eastAsia"/>
          <w:lang w:eastAsia="zh-TW"/>
        </w:rPr>
        <w:t>push</w:t>
      </w:r>
      <w:r w:rsidR="0039614A">
        <w:rPr>
          <w:rFonts w:hint="eastAsia"/>
          <w:lang w:eastAsia="zh-TW"/>
        </w:rPr>
        <w:t>到消息队列中；</w:t>
      </w:r>
    </w:p>
    <w:p w:rsidR="0039614A" w:rsidRPr="00A3680F" w:rsidRDefault="0099500C" w:rsidP="00BC565C">
      <w:pPr>
        <w:ind w:firstLine="420"/>
        <w:rPr>
          <w:lang w:eastAsia="zh-TW"/>
        </w:rPr>
      </w:pPr>
      <w:r>
        <w:rPr>
          <w:rFonts w:hint="eastAsia"/>
        </w:rPr>
        <w:t xml:space="preserve">2, </w:t>
      </w:r>
      <w:r w:rsidR="0039614A">
        <w:rPr>
          <w:rFonts w:hint="eastAsia"/>
          <w:lang w:eastAsia="zh-TW"/>
        </w:rPr>
        <w:t>工作线程从消息队列中</w:t>
      </w:r>
      <w:r w:rsidR="0039614A">
        <w:rPr>
          <w:rFonts w:hint="eastAsia"/>
          <w:lang w:eastAsia="zh-TW"/>
        </w:rPr>
        <w:t>pop</w:t>
      </w:r>
      <w:r w:rsidR="0039614A">
        <w:rPr>
          <w:rFonts w:hint="eastAsia"/>
          <w:lang w:eastAsia="zh-TW"/>
        </w:rPr>
        <w:t>任务，并执行任务，然后将响应</w:t>
      </w:r>
      <w:r w:rsidR="0039614A">
        <w:rPr>
          <w:rFonts w:hint="eastAsia"/>
          <w:lang w:eastAsia="zh-TW"/>
        </w:rPr>
        <w:t>push</w:t>
      </w:r>
      <w:r w:rsidR="0039614A">
        <w:rPr>
          <w:rFonts w:hint="eastAsia"/>
          <w:lang w:eastAsia="zh-TW"/>
        </w:rPr>
        <w:t>到发送消息队列；</w:t>
      </w:r>
    </w:p>
    <w:p w:rsidR="0039614A" w:rsidRPr="000D5B1E" w:rsidRDefault="0099500C" w:rsidP="00BC565C">
      <w:pPr>
        <w:ind w:firstLine="420"/>
        <w:rPr>
          <w:lang w:eastAsia="zh-TW"/>
        </w:rPr>
      </w:pPr>
      <w:r>
        <w:rPr>
          <w:rFonts w:hint="eastAsia"/>
        </w:rPr>
        <w:t xml:space="preserve">3, </w:t>
      </w:r>
      <w:r w:rsidR="0039614A">
        <w:rPr>
          <w:rFonts w:hint="eastAsia"/>
          <w:lang w:eastAsia="zh-TW"/>
        </w:rPr>
        <w:t>网络线程从发送消息队列</w:t>
      </w:r>
      <w:r w:rsidR="0039614A">
        <w:rPr>
          <w:rFonts w:hint="eastAsia"/>
          <w:lang w:eastAsia="zh-TW"/>
        </w:rPr>
        <w:t>pop</w:t>
      </w:r>
      <w:r w:rsidR="0039614A">
        <w:rPr>
          <w:rFonts w:hint="eastAsia"/>
          <w:lang w:eastAsia="zh-TW"/>
        </w:rPr>
        <w:t>响应，并把响应发送到客户端</w:t>
      </w:r>
    </w:p>
    <w:p w:rsidR="0039614A" w:rsidRDefault="0039614A" w:rsidP="00BC565C">
      <w:pPr>
        <w:ind w:firstLine="420"/>
        <w:rPr>
          <w:lang w:eastAsia="zh-TW"/>
        </w:rPr>
      </w:pPr>
      <w:r>
        <w:rPr>
          <w:rFonts w:hint="eastAsia"/>
          <w:lang w:eastAsia="zh-TW"/>
        </w:rPr>
        <w:t>每个</w:t>
      </w:r>
      <w:r>
        <w:rPr>
          <w:rFonts w:hint="eastAsia"/>
          <w:lang w:eastAsia="zh-TW"/>
        </w:rPr>
        <w:t>socket</w:t>
      </w:r>
      <w:r>
        <w:rPr>
          <w:rFonts w:hint="eastAsia"/>
          <w:lang w:eastAsia="zh-TW"/>
        </w:rPr>
        <w:t>包含唯一的</w:t>
      </w:r>
      <w:r>
        <w:rPr>
          <w:rFonts w:hint="eastAsia"/>
          <w:lang w:eastAsia="zh-TW"/>
        </w:rPr>
        <w:t>64</w:t>
      </w:r>
      <w:r>
        <w:rPr>
          <w:rFonts w:hint="eastAsia"/>
          <w:lang w:eastAsia="zh-TW"/>
        </w:rPr>
        <w:t>位</w:t>
      </w:r>
      <w:r>
        <w:rPr>
          <w:rFonts w:hint="eastAsia"/>
          <w:lang w:eastAsia="zh-TW"/>
        </w:rPr>
        <w:t>id</w:t>
      </w:r>
      <w:r>
        <w:rPr>
          <w:rFonts w:hint="eastAsia"/>
          <w:lang w:eastAsia="zh-TW"/>
        </w:rPr>
        <w:t>标示。同时为了保证请求或者响应在消息队列中的时候，它所对应的</w:t>
      </w:r>
      <w:r>
        <w:rPr>
          <w:rFonts w:hint="eastAsia"/>
          <w:lang w:eastAsia="zh-TW"/>
        </w:rPr>
        <w:t>socket</w:t>
      </w:r>
      <w:r>
        <w:rPr>
          <w:rFonts w:hint="eastAsia"/>
          <w:lang w:eastAsia="zh-TW"/>
        </w:rPr>
        <w:t>不被释放，每个</w:t>
      </w:r>
      <w:r>
        <w:rPr>
          <w:rFonts w:hint="eastAsia"/>
          <w:lang w:eastAsia="zh-TW"/>
        </w:rPr>
        <w:t>socket</w:t>
      </w:r>
      <w:r>
        <w:rPr>
          <w:rFonts w:hint="eastAsia"/>
          <w:lang w:eastAsia="zh-TW"/>
        </w:rPr>
        <w:t>必须包含引用计数，表示当前</w:t>
      </w:r>
      <w:r>
        <w:rPr>
          <w:rFonts w:hint="eastAsia"/>
          <w:lang w:eastAsia="zh-TW"/>
        </w:rPr>
        <w:t>pending</w:t>
      </w:r>
      <w:r>
        <w:rPr>
          <w:rFonts w:hint="eastAsia"/>
          <w:lang w:eastAsia="zh-TW"/>
        </w:rPr>
        <w:t>在消息队列中的请求的数量，只有任务队列中不存在该</w:t>
      </w:r>
      <w:r>
        <w:rPr>
          <w:rFonts w:hint="eastAsia"/>
          <w:lang w:eastAsia="zh-TW"/>
        </w:rPr>
        <w:t>socket</w:t>
      </w:r>
      <w:r>
        <w:rPr>
          <w:rFonts w:hint="eastAsia"/>
          <w:lang w:eastAsia="zh-TW"/>
        </w:rPr>
        <w:t>的</w:t>
      </w:r>
      <w:r>
        <w:rPr>
          <w:rFonts w:hint="eastAsia"/>
          <w:lang w:eastAsia="zh-TW"/>
        </w:rPr>
        <w:t>pending</w:t>
      </w:r>
      <w:r>
        <w:rPr>
          <w:rFonts w:hint="eastAsia"/>
          <w:lang w:eastAsia="zh-TW"/>
        </w:rPr>
        <w:t>的请求的时候，</w:t>
      </w:r>
      <w:r>
        <w:rPr>
          <w:rFonts w:hint="eastAsia"/>
          <w:lang w:eastAsia="zh-TW"/>
        </w:rPr>
        <w:t>socket</w:t>
      </w:r>
      <w:r>
        <w:rPr>
          <w:rFonts w:hint="eastAsia"/>
          <w:lang w:eastAsia="zh-TW"/>
        </w:rPr>
        <w:t>资源才能够被释放。</w:t>
      </w:r>
    </w:p>
    <w:p w:rsidR="0039614A" w:rsidRDefault="0039614A" w:rsidP="00BC565C">
      <w:pPr>
        <w:ind w:firstLine="420"/>
        <w:rPr>
          <w:lang w:eastAsia="zh-TW"/>
        </w:rPr>
      </w:pPr>
      <w:r>
        <w:rPr>
          <w:rFonts w:hint="eastAsia"/>
          <w:lang w:eastAsia="zh-TW"/>
        </w:rPr>
        <w:t>从上面的描述可以看到，</w:t>
      </w:r>
      <w:r>
        <w:rPr>
          <w:rFonts w:hint="eastAsia"/>
          <w:lang w:eastAsia="zh-TW"/>
        </w:rPr>
        <w:t>socket</w:t>
      </w:r>
      <w:r>
        <w:rPr>
          <w:rFonts w:hint="eastAsia"/>
          <w:lang w:eastAsia="zh-TW"/>
        </w:rPr>
        <w:t>至少包含</w:t>
      </w:r>
      <w:r>
        <w:rPr>
          <w:rFonts w:hint="eastAsia"/>
          <w:lang w:eastAsia="zh-TW"/>
        </w:rPr>
        <w:t>3</w:t>
      </w:r>
      <w:r>
        <w:rPr>
          <w:rFonts w:hint="eastAsia"/>
          <w:lang w:eastAsia="zh-TW"/>
        </w:rPr>
        <w:t>个字段：文件描述符、</w:t>
      </w:r>
      <w:r>
        <w:rPr>
          <w:rFonts w:hint="eastAsia"/>
          <w:lang w:eastAsia="zh-TW"/>
        </w:rPr>
        <w:t>64</w:t>
      </w:r>
      <w:r>
        <w:rPr>
          <w:rFonts w:hint="eastAsia"/>
          <w:lang w:eastAsia="zh-TW"/>
        </w:rPr>
        <w:t>位</w:t>
      </w:r>
      <w:r>
        <w:rPr>
          <w:rFonts w:hint="eastAsia"/>
          <w:lang w:eastAsia="zh-TW"/>
        </w:rPr>
        <w:t>id</w:t>
      </w:r>
      <w:r>
        <w:rPr>
          <w:rFonts w:hint="eastAsia"/>
          <w:lang w:eastAsia="zh-TW"/>
        </w:rPr>
        <w:t>、引用计数。</w:t>
      </w:r>
      <w:r>
        <w:rPr>
          <w:lang w:eastAsia="zh-TW"/>
        </w:rPr>
        <w:t>S</w:t>
      </w:r>
      <w:r>
        <w:rPr>
          <w:rFonts w:hint="eastAsia"/>
          <w:lang w:eastAsia="zh-TW"/>
        </w:rPr>
        <w:t>ocket</w:t>
      </w:r>
      <w:r>
        <w:rPr>
          <w:rFonts w:hint="eastAsia"/>
          <w:lang w:eastAsia="zh-TW"/>
        </w:rPr>
        <w:t>的定义如下：</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3F7F5F"/>
          <w:kern w:val="0"/>
          <w:sz w:val="20"/>
          <w:szCs w:val="20"/>
          <w:lang w:eastAsia="zh-TW"/>
        </w:rPr>
        <w:t>/// @</w:t>
      </w:r>
      <w:r>
        <w:rPr>
          <w:rFonts w:ascii="Courier New" w:eastAsiaTheme="minorEastAsia" w:hAnsi="Courier New" w:cs="Courier New"/>
          <w:color w:val="3F7F5F"/>
          <w:kern w:val="0"/>
          <w:sz w:val="20"/>
          <w:szCs w:val="20"/>
          <w:u w:val="single"/>
          <w:lang w:eastAsia="zh-TW"/>
        </w:rPr>
        <w:t>enum</w:t>
      </w:r>
      <w:r>
        <w:rPr>
          <w:rFonts w:ascii="Courier New" w:eastAsiaTheme="minorEastAsia" w:hAnsi="Courier New" w:cs="Courier New"/>
          <w:color w:val="3F7F5F"/>
          <w:kern w:val="0"/>
          <w:sz w:val="20"/>
          <w:szCs w:val="20"/>
          <w:lang w:eastAsia="zh-TW"/>
        </w:rPr>
        <w:t xml:space="preserve"> socket state</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proofErr w:type="gramStart"/>
      <w:r>
        <w:rPr>
          <w:rFonts w:ascii="Courier New" w:eastAsiaTheme="minorEastAsia" w:hAnsi="Courier New" w:cs="Courier New"/>
          <w:b/>
          <w:bCs/>
          <w:color w:val="7F0055"/>
          <w:kern w:val="0"/>
          <w:sz w:val="20"/>
          <w:szCs w:val="20"/>
          <w:lang w:eastAsia="zh-TW"/>
        </w:rPr>
        <w:t>enum</w:t>
      </w:r>
      <w:proofErr w:type="gramEnd"/>
      <w:r>
        <w:rPr>
          <w:rFonts w:ascii="Courier New" w:eastAsiaTheme="minorEastAsia" w:hAnsi="Courier New" w:cs="Courier New"/>
          <w:color w:val="000000"/>
          <w:kern w:val="0"/>
          <w:sz w:val="20"/>
          <w:szCs w:val="20"/>
          <w:lang w:eastAsia="zh-TW"/>
        </w:rPr>
        <w:t xml:space="preserve"> ObSockState</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i/>
          <w:iCs/>
          <w:color w:val="0000C0"/>
          <w:kern w:val="0"/>
          <w:sz w:val="20"/>
          <w:szCs w:val="20"/>
          <w:lang w:eastAsia="zh-TW"/>
        </w:rPr>
        <w:t>LISTEN</w:t>
      </w:r>
      <w:r>
        <w:rPr>
          <w:rFonts w:ascii="Courier New" w:eastAsiaTheme="minorEastAsia" w:hAnsi="Courier New" w:cs="Courier New"/>
          <w:color w:val="000000"/>
          <w:kern w:val="0"/>
          <w:sz w:val="20"/>
          <w:szCs w:val="20"/>
          <w:lang w:eastAsia="zh-TW"/>
        </w:rPr>
        <w:t>,</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color w:val="3F7F5F"/>
          <w:kern w:val="0"/>
          <w:sz w:val="20"/>
          <w:szCs w:val="20"/>
          <w:lang w:eastAsia="zh-TW"/>
        </w:rPr>
        <w:t>/// @property READ_OBHEAD if socket readable, should read ObHead</w:t>
      </w:r>
    </w:p>
    <w:p w:rsidR="0039614A" w:rsidRDefault="0039614A" w:rsidP="0039614A">
      <w:pPr>
        <w:autoSpaceDE w:val="0"/>
        <w:autoSpaceDN w:val="0"/>
        <w:adjustRightInd w:val="0"/>
        <w:jc w:val="left"/>
        <w:rPr>
          <w:rFonts w:ascii="Courier New" w:eastAsiaTheme="minorEastAsia" w:hAnsi="Courier New" w:cs="Courier New"/>
          <w:kern w:val="0"/>
          <w:sz w:val="20"/>
          <w:szCs w:val="20"/>
          <w:lang w:eastAsia="zh-TW"/>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i/>
          <w:iCs/>
          <w:color w:val="0000C0"/>
          <w:kern w:val="0"/>
          <w:sz w:val="20"/>
          <w:szCs w:val="20"/>
          <w:lang w:eastAsia="zh-TW"/>
        </w:rPr>
        <w:t>READ_OBHEAD</w:t>
      </w:r>
      <w:r>
        <w:rPr>
          <w:rFonts w:ascii="Courier New" w:eastAsiaTheme="minorEastAsia" w:hAnsi="Courier New" w:cs="Courier New"/>
          <w:color w:val="000000"/>
          <w:kern w:val="0"/>
          <w:sz w:val="20"/>
          <w:szCs w:val="20"/>
          <w:lang w:eastAsia="zh-TW"/>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lang w:eastAsia="zh-TW"/>
        </w:rPr>
        <w:t xml:space="preserve">  </w:t>
      </w:r>
      <w:r>
        <w:rPr>
          <w:rFonts w:ascii="Courier New" w:eastAsiaTheme="minorEastAsia" w:hAnsi="Courier New" w:cs="Courier New"/>
          <w:color w:val="3F7F5F"/>
          <w:kern w:val="0"/>
          <w:sz w:val="20"/>
          <w:szCs w:val="20"/>
        </w:rPr>
        <w:t>/// @property READ_MSG if socket readable, should read request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READ_MSG</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READ_FINISH socket read finish a single request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READ_FINISH</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TIMEOUT</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BROKEN</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u w:val="single"/>
        </w:rPr>
        <w:t>struct</w:t>
      </w:r>
      <w:r>
        <w:rPr>
          <w:rFonts w:ascii="Courier New" w:eastAsiaTheme="minorEastAsia" w:hAnsi="Courier New" w:cs="Courier New"/>
          <w:color w:val="3F7F5F"/>
          <w:kern w:val="0"/>
          <w:sz w:val="20"/>
          <w:szCs w:val="20"/>
        </w:rPr>
        <w:t xml:space="preserve">  socket</w:t>
      </w:r>
      <w:proofErr w:type="gramEnd"/>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u w:val="single"/>
        </w:rPr>
        <w:t>struct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ObSocket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000000"/>
          <w:kern w:val="0"/>
          <w:sz w:val="20"/>
          <w:szCs w:val="20"/>
        </w:rPr>
        <w:t>uint64_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sockid</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int32_t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sockfd</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uint32_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ref</w:t>
      </w:r>
      <w:proofErr w:type="gramEnd"/>
      <w:r>
        <w:rPr>
          <w:rFonts w:ascii="Courier New" w:eastAsiaTheme="minorEastAsia" w:hAnsi="Courier New" w:cs="Courier New"/>
          <w:color w:val="0000C0"/>
          <w:kern w:val="0"/>
          <w:sz w:val="20"/>
          <w:szCs w:val="20"/>
        </w:rPr>
        <w:t>_num</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status socket status</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int32_t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state</w:t>
      </w:r>
      <w:r>
        <w:rPr>
          <w:rFonts w:ascii="Courier New" w:eastAsiaTheme="minorEastAsia" w:hAnsi="Courier New" w:cs="Courier New"/>
          <w:color w:val="000000"/>
          <w:kern w:val="0"/>
          <w:sz w:val="20"/>
          <w:szCs w:val="20"/>
        </w:rPr>
        <w:t>;</w:t>
      </w:r>
    </w:p>
    <w:p w:rsidR="0039614A" w:rsidRPr="00AB2F30" w:rsidRDefault="0039614A" w:rsidP="0039614A">
      <w:pPr>
        <w:autoSpaceDE w:val="0"/>
        <w:autoSpaceDN w:val="0"/>
        <w:adjustRightInd w:val="0"/>
        <w:jc w:val="left"/>
        <w:rPr>
          <w:rFonts w:ascii="宋体" w:hAnsi="宋体" w:cs="宋体"/>
          <w:kern w:val="0"/>
          <w:sz w:val="20"/>
          <w:szCs w:val="20"/>
          <w:lang w:eastAsia="zh-TW"/>
        </w:rPr>
      </w:pPr>
      <w:r>
        <w:rPr>
          <w:rFonts w:ascii="Courier New" w:eastAsiaTheme="minorEastAsia" w:hAnsi="Courier New" w:cs="Courier New"/>
          <w:color w:val="000000"/>
          <w:kern w:val="0"/>
          <w:sz w:val="20"/>
          <w:szCs w:val="20"/>
        </w:rPr>
        <w:lastRenderedPageBreak/>
        <w:t xml:space="preserve">  </w:t>
      </w:r>
      <w:r>
        <w:rPr>
          <w:rFonts w:ascii="Courier New" w:eastAsiaTheme="minorEastAsia" w:hAnsi="Courier New" w:cs="Courier New"/>
          <w:color w:val="3F7F5F"/>
          <w:kern w:val="0"/>
          <w:sz w:val="20"/>
          <w:szCs w:val="20"/>
        </w:rPr>
        <w:t xml:space="preserve">/// @property </w:t>
      </w:r>
      <w:r>
        <w:rPr>
          <w:rFonts w:ascii="宋体" w:hAnsi="宋体" w:cs="宋体" w:hint="eastAsia"/>
          <w:color w:val="3F7F5F"/>
          <w:kern w:val="0"/>
          <w:sz w:val="20"/>
          <w:szCs w:val="20"/>
          <w:lang w:eastAsia="zh-TW"/>
        </w:rPr>
        <w:t>当前state下已经读取的字节数</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int32_t   </w:t>
      </w:r>
      <w:r>
        <w:rPr>
          <w:rFonts w:ascii="Courier New" w:eastAsiaTheme="minorEastAsia" w:hAnsi="Courier New" w:cs="Courier New"/>
          <w:color w:val="0000C0"/>
          <w:kern w:val="0"/>
          <w:sz w:val="20"/>
          <w:szCs w:val="20"/>
        </w:rPr>
        <w:t>readed_length</w:t>
      </w:r>
      <w:r>
        <w:rPr>
          <w:rFonts w:ascii="Courier New" w:eastAsiaTheme="minorEastAsia" w:hAnsi="Courier New" w:cs="Courier New"/>
          <w:color w:val="000000"/>
          <w:kern w:val="0"/>
          <w:sz w:val="20"/>
          <w:szCs w:val="20"/>
        </w:rPr>
        <w:t>;</w:t>
      </w:r>
    </w:p>
    <w:p w:rsidR="0039614A" w:rsidRPr="004206FE" w:rsidRDefault="0039614A" w:rsidP="0039614A">
      <w:pPr>
        <w:autoSpaceDE w:val="0"/>
        <w:autoSpaceDN w:val="0"/>
        <w:adjustRightInd w:val="0"/>
        <w:jc w:val="left"/>
        <w:rPr>
          <w:rFonts w:ascii="宋体" w:hAnsi="宋体" w:cs="宋体"/>
          <w:kern w:val="0"/>
          <w:sz w:val="20"/>
          <w:szCs w:val="20"/>
          <w:lang w:eastAsia="zh-TW"/>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r>
        <w:rPr>
          <w:rFonts w:ascii="宋体" w:hAnsi="宋体" w:cs="宋体" w:hint="eastAsia"/>
          <w:color w:val="3F7F5F"/>
          <w:kern w:val="0"/>
          <w:sz w:val="20"/>
          <w:szCs w:val="20"/>
          <w:lang w:eastAsia="zh-TW"/>
        </w:rPr>
        <w:t>当前响应已经写入套接字多少字段</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int32_t   </w:t>
      </w:r>
      <w:r>
        <w:rPr>
          <w:rFonts w:ascii="Courier New" w:eastAsiaTheme="minorEastAsia" w:hAnsi="Courier New" w:cs="Courier New"/>
          <w:color w:val="0000C0"/>
          <w:kern w:val="0"/>
          <w:sz w:val="20"/>
          <w:szCs w:val="20"/>
        </w:rPr>
        <w:t>writed_length</w:t>
      </w:r>
      <w:r>
        <w:rPr>
          <w:rFonts w:ascii="Courier New" w:eastAsiaTheme="minorEastAsia" w:hAnsi="Courier New" w:cs="Courier New"/>
          <w:color w:val="000000"/>
          <w:kern w:val="0"/>
          <w:sz w:val="20"/>
          <w:szCs w:val="20"/>
        </w:rPr>
        <w:t>;</w:t>
      </w:r>
    </w:p>
    <w:p w:rsidR="0039614A" w:rsidRPr="00DD6138" w:rsidRDefault="0039614A" w:rsidP="0039614A">
      <w:pPr>
        <w:autoSpaceDE w:val="0"/>
        <w:autoSpaceDN w:val="0"/>
        <w:adjustRightInd w:val="0"/>
        <w:jc w:val="left"/>
        <w:rPr>
          <w:rFonts w:ascii="宋体" w:hAnsi="宋体" w:cs="宋体"/>
          <w:kern w:val="0"/>
          <w:sz w:val="20"/>
          <w:szCs w:val="20"/>
          <w:lang w:eastAsia="zh-TW"/>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r>
        <w:rPr>
          <w:rFonts w:ascii="宋体" w:hAnsi="宋体" w:cs="宋体" w:hint="eastAsia"/>
          <w:color w:val="3F7F5F"/>
          <w:kern w:val="0"/>
          <w:sz w:val="20"/>
          <w:szCs w:val="20"/>
          <w:lang w:eastAsia="zh-TW"/>
        </w:rPr>
        <w:t>用于读取Ob</w:t>
      </w:r>
      <w:r>
        <w:rPr>
          <w:rFonts w:ascii="宋体" w:hAnsi="宋体" w:cs="宋体"/>
          <w:color w:val="3F7F5F"/>
          <w:kern w:val="0"/>
          <w:sz w:val="20"/>
          <w:szCs w:val="20"/>
          <w:lang w:eastAsia="zh-TW"/>
        </w:rPr>
        <w:t>Head</w:t>
      </w:r>
      <w:r>
        <w:rPr>
          <w:rFonts w:ascii="宋体" w:hAnsi="宋体" w:cs="宋体" w:hint="eastAsia"/>
          <w:color w:val="3F7F5F"/>
          <w:kern w:val="0"/>
          <w:sz w:val="20"/>
          <w:szCs w:val="20"/>
          <w:lang w:eastAsia="zh-TW"/>
        </w:rPr>
        <w:t>的内存缓冲区</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ObHead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req_head</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current buffer used to read request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ObSock</w:t>
      </w:r>
      <w:r>
        <w:rPr>
          <w:rFonts w:ascii="宋体" w:hAnsi="宋体" w:cs="宋体"/>
          <w:color w:val="000000"/>
          <w:kern w:val="0"/>
          <w:sz w:val="20"/>
          <w:szCs w:val="20"/>
        </w:rPr>
        <w:t>M</w:t>
      </w:r>
      <w:r>
        <w:rPr>
          <w:rFonts w:ascii="宋体" w:hAnsi="宋体" w:cs="宋体" w:hint="eastAsia"/>
          <w:color w:val="000000"/>
          <w:kern w:val="0"/>
          <w:sz w:val="20"/>
          <w:szCs w:val="20"/>
          <w:lang w:eastAsia="zh-TW"/>
        </w:rPr>
        <w:t>sg</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current_read_msg</w:t>
      </w:r>
      <w:r>
        <w:rPr>
          <w:rFonts w:ascii="Courier New" w:eastAsiaTheme="minorEastAsia" w:hAnsi="Courier New" w:cs="Courier New"/>
          <w:color w:val="000000"/>
          <w:kern w:val="0"/>
          <w:sz w:val="20"/>
          <w:szCs w:val="20"/>
        </w:rPr>
        <w:t>;</w:t>
      </w:r>
    </w:p>
    <w:p w:rsidR="0039614A" w:rsidRPr="00CE37F9" w:rsidRDefault="0039614A" w:rsidP="0039614A">
      <w:pPr>
        <w:autoSpaceDE w:val="0"/>
        <w:autoSpaceDN w:val="0"/>
        <w:adjustRightInd w:val="0"/>
        <w:jc w:val="left"/>
        <w:rPr>
          <w:rFonts w:ascii="YaHei Consolas Hybrid" w:eastAsia="YaHei Consolas Hybrid" w:hAnsi="YaHei Consolas Hybrid" w:cs="YaHei Consolas Hybrid"/>
          <w:kern w:val="0"/>
          <w:sz w:val="20"/>
          <w:szCs w:val="20"/>
          <w:lang w:eastAsia="zh-TW"/>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write_buf_list list of ObSockMsg</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SLINK     </w:t>
      </w:r>
      <w:r>
        <w:rPr>
          <w:rFonts w:ascii="Courier New" w:eastAsiaTheme="minorEastAsia" w:hAnsi="Courier New" w:cs="Courier New"/>
          <w:color w:val="0000C0"/>
          <w:kern w:val="0"/>
          <w:sz w:val="20"/>
          <w:szCs w:val="20"/>
        </w:rPr>
        <w:t>write_buf_list</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
    <w:p w:rsidR="0039614A" w:rsidRDefault="0039614A" w:rsidP="0039614A">
      <w:pPr>
        <w:pStyle w:val="3"/>
        <w:numPr>
          <w:ilvl w:val="2"/>
          <w:numId w:val="2"/>
        </w:numPr>
      </w:pPr>
      <w:r>
        <w:rPr>
          <w:rFonts w:hint="eastAsia"/>
        </w:rPr>
        <w:t>关键数据结构与算法</w:t>
      </w:r>
    </w:p>
    <w:p w:rsidR="0039614A" w:rsidRDefault="0039614A" w:rsidP="0039614A">
      <w:pPr>
        <w:pStyle w:val="4"/>
        <w:numPr>
          <w:ilvl w:val="3"/>
          <w:numId w:val="2"/>
        </w:numPr>
      </w:pPr>
      <w:r>
        <w:rPr>
          <w:rFonts w:hint="eastAsia"/>
        </w:rPr>
        <w:t>消息队列内存管理算法</w:t>
      </w:r>
    </w:p>
    <w:p w:rsidR="0039614A" w:rsidRDefault="0039614A" w:rsidP="0039614A">
      <w:pPr>
        <w:pStyle w:val="a6"/>
        <w:rPr>
          <w:rFonts w:ascii="宋体" w:hAnsi="宋体" w:cs="宋体"/>
          <w:lang w:eastAsia="zh-TW"/>
        </w:rPr>
      </w:pPr>
      <w:r>
        <w:rPr>
          <w:rFonts w:ascii="宋体" w:hAnsi="宋体" w:cs="宋体" w:hint="eastAsia"/>
          <w:lang w:eastAsia="zh-TW"/>
        </w:rPr>
        <w:t>首先看一下消息队列中管理的定长内存块的定义：</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u w:val="single"/>
        </w:rPr>
        <w:t>struct</w:t>
      </w:r>
      <w:r>
        <w:rPr>
          <w:rFonts w:ascii="Courier New" w:eastAsiaTheme="minorEastAsia" w:hAnsi="Courier New" w:cs="Courier New"/>
          <w:color w:val="3F7F5F"/>
          <w:kern w:val="0"/>
          <w:sz w:val="20"/>
          <w:szCs w:val="20"/>
        </w:rPr>
        <w:t xml:space="preserve">  MemBlock</w:t>
      </w:r>
      <w:proofErr w:type="gramEnd"/>
      <w:r>
        <w:rPr>
          <w:rFonts w:ascii="Courier New" w:eastAsiaTheme="minorEastAsia" w:hAnsi="Courier New" w:cs="Courier New"/>
          <w:color w:val="3F7F5F"/>
          <w:kern w:val="0"/>
          <w:sz w:val="20"/>
          <w:szCs w:val="20"/>
        </w:rPr>
        <w:t xml:space="preserve"> managed by MsgQueue, used to allocate message buffer</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MemBlock</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next </w:t>
      </w:r>
      <w:r>
        <w:rPr>
          <w:rFonts w:ascii="Courier New" w:eastAsiaTheme="minorEastAsia" w:hAnsi="Courier New" w:cs="Courier New"/>
          <w:color w:val="3F7F5F"/>
          <w:kern w:val="0"/>
          <w:sz w:val="20"/>
          <w:szCs w:val="20"/>
          <w:u w:val="single"/>
        </w:rPr>
        <w:t>memblock</w:t>
      </w:r>
      <w:r>
        <w:rPr>
          <w:rFonts w:ascii="Courier New" w:eastAsiaTheme="minorEastAsia" w:hAnsi="Courier New" w:cs="Courier New"/>
          <w:color w:val="3F7F5F"/>
          <w:kern w:val="0"/>
          <w:sz w:val="20"/>
          <w:szCs w:val="20"/>
        </w:rPr>
        <w:t xml:space="preserve"> list pointer</w:t>
      </w:r>
    </w:p>
    <w:p w:rsidR="0039614A" w:rsidRPr="008F5699" w:rsidRDefault="0039614A" w:rsidP="0039614A">
      <w:pPr>
        <w:autoSpaceDE w:val="0"/>
        <w:autoSpaceDN w:val="0"/>
        <w:adjustRightInd w:val="0"/>
        <w:jc w:val="left"/>
        <w:rPr>
          <w:rFonts w:ascii="YaHei Consolas Hybrid" w:eastAsia="YaHei Consolas Hybrid" w:hAnsi="YaHei Consolas Hybrid" w:cs="YaHei Consolas Hybrid"/>
          <w:kern w:val="0"/>
          <w:sz w:val="20"/>
          <w:szCs w:val="20"/>
          <w:lang w:eastAsia="zh-TW"/>
        </w:rPr>
      </w:pPr>
      <w:r>
        <w:rPr>
          <w:rFonts w:ascii="Courier New" w:eastAsiaTheme="minorEastAsia" w:hAnsi="Courier New" w:cs="Courier New"/>
          <w:color w:val="000000"/>
          <w:kern w:val="0"/>
          <w:sz w:val="20"/>
          <w:szCs w:val="20"/>
        </w:rPr>
        <w:t xml:space="preserve">  SLINK     </w:t>
      </w:r>
      <w:r>
        <w:rPr>
          <w:rFonts w:ascii="Courier New" w:eastAsiaTheme="minorEastAsia" w:hAnsi="Courier New" w:cs="Courier New"/>
          <w:color w:val="0000C0"/>
          <w:kern w:val="0"/>
          <w:sz w:val="20"/>
          <w:szCs w:val="20"/>
        </w:rPr>
        <w:t>next</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offset next available byte</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int32_t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offset</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sub_block_num number of sub block allocated on this block</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int32_t   </w:t>
      </w:r>
      <w:r>
        <w:rPr>
          <w:rFonts w:ascii="Courier New" w:eastAsiaTheme="minorEastAsia" w:hAnsi="Courier New" w:cs="Courier New"/>
          <w:color w:val="0000C0"/>
          <w:kern w:val="0"/>
          <w:sz w:val="20"/>
          <w:szCs w:val="20"/>
        </w:rPr>
        <w:t>sub_block_num</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char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buffer</w:t>
      </w:r>
      <w:r>
        <w:rPr>
          <w:rFonts w:ascii="Courier New" w:eastAsiaTheme="minorEastAsia" w:hAnsi="Courier New" w:cs="Courier New"/>
          <w:color w:val="000000"/>
          <w:kern w:val="0"/>
          <w:sz w:val="20"/>
          <w:szCs w:val="20"/>
        </w:rPr>
        <w:t>[0];</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pStyle w:val="a6"/>
        <w:rPr>
          <w:rFonts w:ascii="宋体" w:hAnsi="宋体" w:cs="宋体"/>
          <w:lang w:eastAsia="zh-TW"/>
        </w:rPr>
      </w:pPr>
      <w:r>
        <w:rPr>
          <w:rFonts w:ascii="宋体" w:hAnsi="宋体" w:cs="宋体" w:hint="eastAsia"/>
          <w:lang w:eastAsia="zh-TW"/>
        </w:rPr>
        <w:t>消息队列（Msg</w:t>
      </w:r>
      <w:r>
        <w:rPr>
          <w:rFonts w:ascii="宋体" w:hAnsi="宋体" w:cs="宋体"/>
          <w:lang w:eastAsia="zh-TW"/>
        </w:rPr>
        <w:t>Queue</w:t>
      </w:r>
      <w:r>
        <w:rPr>
          <w:rFonts w:ascii="宋体" w:hAnsi="宋体" w:cs="宋体" w:hint="eastAsia"/>
          <w:lang w:eastAsia="zh-TW"/>
        </w:rPr>
        <w:t>）维护两个</w:t>
      </w:r>
      <w:r>
        <w:rPr>
          <w:rFonts w:ascii="宋体" w:hAnsi="宋体" w:cs="宋体"/>
          <w:lang w:eastAsia="zh-TW"/>
        </w:rPr>
        <w:t>MemBlock</w:t>
      </w:r>
      <w:r>
        <w:rPr>
          <w:rFonts w:ascii="宋体" w:hAnsi="宋体" w:cs="宋体" w:hint="eastAsia"/>
          <w:lang w:eastAsia="zh-TW"/>
        </w:rPr>
        <w:t>的队列：空闲队列（free</w:t>
      </w:r>
      <w:r>
        <w:rPr>
          <w:rFonts w:ascii="宋体" w:hAnsi="宋体" w:cs="宋体"/>
          <w:lang w:eastAsia="zh-TW"/>
        </w:rPr>
        <w:t>_block_list</w:t>
      </w:r>
      <w:r>
        <w:rPr>
          <w:rFonts w:ascii="宋体" w:hAnsi="宋体" w:cs="宋体" w:hint="eastAsia"/>
          <w:lang w:eastAsia="zh-TW"/>
        </w:rPr>
        <w:t>）、已经分配的队列（used</w:t>
      </w:r>
      <w:r>
        <w:rPr>
          <w:rFonts w:ascii="宋体" w:hAnsi="宋体" w:cs="宋体"/>
          <w:lang w:eastAsia="zh-TW"/>
        </w:rPr>
        <w:t>_block_list</w:t>
      </w:r>
      <w:r>
        <w:rPr>
          <w:rFonts w:ascii="宋体" w:hAnsi="宋体" w:cs="宋体" w:hint="eastAsia"/>
          <w:lang w:eastAsia="zh-TW"/>
        </w:rPr>
        <w:t>）。定长内存会的大小为block</w:t>
      </w:r>
      <w:r>
        <w:rPr>
          <w:rFonts w:ascii="宋体" w:hAnsi="宋体" w:cs="宋体"/>
          <w:lang w:eastAsia="zh-TW"/>
        </w:rPr>
        <w:t>_size</w:t>
      </w:r>
    </w:p>
    <w:p w:rsidR="0039614A" w:rsidRDefault="0039614A" w:rsidP="0039614A">
      <w:pPr>
        <w:pStyle w:val="a6"/>
        <w:rPr>
          <w:rFonts w:ascii="宋体" w:hAnsi="宋体" w:cs="宋体"/>
          <w:lang w:eastAsia="zh-TW"/>
        </w:rPr>
      </w:pPr>
      <w:r>
        <w:rPr>
          <w:rFonts w:ascii="宋体" w:hAnsi="宋体" w:cs="宋体" w:hint="eastAsia"/>
          <w:lang w:eastAsia="zh-TW"/>
        </w:rPr>
        <w:t>分配算法：每次从空闲队列头的定长内存块中分配，如果该内存块能够满足分配需求则直接分配，并增加该内存块的引用计数。如果空闲队列头的定长内存块的剩余内存无法满足分配需求，则把该块放入已分配的定长块队列中，如果此时空闲内存块队列为空，则分配一个新的定长内存块，放到空闲队列中。然后从现在的空闲队列的头指向的定长块中分配内存。</w:t>
      </w:r>
    </w:p>
    <w:p w:rsidR="0039614A" w:rsidRDefault="0039614A" w:rsidP="0039614A">
      <w:pPr>
        <w:pStyle w:val="a6"/>
        <w:rPr>
          <w:rFonts w:ascii="宋体" w:hAnsi="宋体" w:cs="宋体"/>
          <w:lang w:eastAsia="zh-TW"/>
        </w:rPr>
      </w:pPr>
      <w:r>
        <w:rPr>
          <w:rFonts w:ascii="宋体" w:hAnsi="宋体" w:cs="宋体" w:hint="eastAsia"/>
          <w:lang w:eastAsia="zh-TW"/>
        </w:rPr>
        <w:t>释放算法：查找内存指针所在的定长内存会，将该内存块的引用记数减1，如果内存块的引用计数为0，则把内存会放到空闲内存块列表中。</w:t>
      </w:r>
    </w:p>
    <w:p w:rsidR="0039614A" w:rsidRDefault="0039614A" w:rsidP="0039614A">
      <w:pPr>
        <w:pStyle w:val="4"/>
        <w:numPr>
          <w:ilvl w:val="3"/>
          <w:numId w:val="2"/>
        </w:numPr>
      </w:pPr>
      <w:r>
        <w:rPr>
          <w:rFonts w:hint="eastAsia"/>
        </w:rPr>
        <w:t>网络线程</w:t>
      </w:r>
      <w:r>
        <w:rPr>
          <w:rFonts w:hint="eastAsia"/>
        </w:rPr>
        <w:t>mainloop</w:t>
      </w:r>
      <w:r>
        <w:rPr>
          <w:rFonts w:hint="eastAsia"/>
        </w:rPr>
        <w:t>流程</w:t>
      </w:r>
    </w:p>
    <w:p w:rsidR="0039614A" w:rsidRPr="00515004" w:rsidRDefault="0039614A" w:rsidP="0039614A">
      <w:pPr>
        <w:pStyle w:val="a6"/>
        <w:rPr>
          <w:rFonts w:ascii="宋体" w:hAnsi="宋体" w:cs="宋体"/>
          <w:lang w:eastAsia="zh-TW"/>
        </w:rPr>
      </w:pPr>
      <w:r>
        <w:rPr>
          <w:rFonts w:ascii="宋体" w:hAnsi="宋体" w:cs="宋体" w:hint="eastAsia"/>
          <w:lang w:eastAsia="zh-TW"/>
        </w:rPr>
        <w:t>网络线程mainloop流程如下：</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调用epoll</w:t>
      </w:r>
      <w:r>
        <w:rPr>
          <w:rFonts w:ascii="宋体" w:hAnsi="宋体" w:cs="宋体"/>
          <w:lang w:eastAsia="zh-TW"/>
        </w:rPr>
        <w:t>_wait</w:t>
      </w:r>
      <w:r>
        <w:rPr>
          <w:rFonts w:ascii="宋体" w:hAnsi="宋体" w:cs="宋体" w:hint="eastAsia"/>
          <w:lang w:eastAsia="zh-TW"/>
        </w:rPr>
        <w:t>监听所有套接字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lastRenderedPageBreak/>
        <w:t>处理所有发送消息队列中的消息</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处理所有可读套接字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处理所有可写套接字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处理所有错误套接字</w:t>
      </w:r>
    </w:p>
    <w:p w:rsidR="0039614A" w:rsidRDefault="0039614A" w:rsidP="0039614A">
      <w:pPr>
        <w:pStyle w:val="a6"/>
        <w:rPr>
          <w:rFonts w:ascii="宋体" w:hAnsi="宋体" w:cs="宋体"/>
          <w:lang w:eastAsia="zh-TW"/>
        </w:rPr>
      </w:pPr>
      <w:r w:rsidRPr="00800B2D">
        <w:rPr>
          <w:rFonts w:hint="eastAsia"/>
        </w:rPr>
        <w:t>处理发送消息队列中的</w:t>
      </w:r>
      <w:r>
        <w:rPr>
          <w:rFonts w:ascii="宋体" w:hAnsi="宋体" w:cs="宋体" w:hint="eastAsia"/>
          <w:lang w:eastAsia="zh-TW"/>
        </w:rPr>
        <w:t>消息</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while 发送消息队列不为空</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t>获取下一个发送消息</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t>根据sockid定位socket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t>socket</w:t>
      </w:r>
      <w:r>
        <w:rPr>
          <w:rFonts w:ascii="宋体" w:hAnsi="宋体" w:cs="宋体"/>
          <w:lang w:eastAsia="zh-TW"/>
        </w:rPr>
        <w:t>.ref_num –</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lang w:eastAsia="zh-TW"/>
        </w:rPr>
        <w:t xml:space="preserve">/// </w:t>
      </w:r>
      <w:r>
        <w:rPr>
          <w:rFonts w:ascii="宋体" w:hAnsi="宋体" w:cs="宋体" w:hint="eastAsia"/>
          <w:lang w:eastAsia="zh-TW"/>
        </w:rPr>
        <w:t>套接字处于错误状态</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w:t>
      </w:r>
      <w:r w:rsidR="00033DDD">
        <w:rPr>
          <w:rFonts w:ascii="宋体" w:hAnsi="宋体" w:cs="宋体"/>
          <w:lang w:eastAsia="zh-TW"/>
        </w:rPr>
        <w:t xml:space="preserve">socket.state </w:t>
      </w:r>
      <w:r w:rsidR="00033DDD">
        <w:rPr>
          <w:rFonts w:ascii="宋体" w:hAnsi="宋体" w:cs="宋体" w:hint="eastAsia"/>
        </w:rPr>
        <w:t>=</w:t>
      </w:r>
      <w:r w:rsidR="00033DDD">
        <w:rPr>
          <w:rFonts w:ascii="宋体" w:hAnsi="宋体" w:cs="宋体"/>
          <w:lang w:eastAsia="zh-TW"/>
        </w:rPr>
        <w:t xml:space="preserve">= TIMEOUT or socket.state </w:t>
      </w:r>
      <w:r w:rsidR="00033DDD">
        <w:rPr>
          <w:rFonts w:ascii="宋体" w:hAnsi="宋体" w:cs="宋体" w:hint="eastAsia"/>
        </w:rPr>
        <w:t>=</w:t>
      </w:r>
      <w:r>
        <w:rPr>
          <w:rFonts w:ascii="宋体" w:hAnsi="宋体" w:cs="宋体"/>
          <w:lang w:eastAsia="zh-TW"/>
        </w:rPr>
        <w:t>= BROKEN</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print</w:t>
      </w:r>
      <w:proofErr w:type="gramEnd"/>
      <w:r>
        <w:rPr>
          <w:rFonts w:ascii="宋体" w:hAnsi="宋体" w:cs="宋体"/>
          <w:lang w:eastAsia="zh-TW"/>
        </w:rPr>
        <w:t xml:space="preserve"> warning log</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lang w:eastAsia="zh-TW"/>
        </w:rPr>
        <w:tab/>
      </w:r>
      <w:r>
        <w:rPr>
          <w:rFonts w:ascii="宋体" w:hAnsi="宋体" w:cs="宋体"/>
          <w:lang w:eastAsia="zh-TW"/>
        </w:rPr>
        <w:tab/>
      </w:r>
      <w:r>
        <w:rPr>
          <w:rFonts w:ascii="宋体" w:hAnsi="宋体" w:cs="宋体" w:hint="eastAsia"/>
          <w:lang w:eastAsia="zh-TW"/>
        </w:rPr>
        <w:t>释放消息</w:t>
      </w:r>
      <w:r w:rsidR="00F325DD">
        <w:rPr>
          <w:rFonts w:ascii="宋体" w:hAnsi="宋体" w:cs="宋体" w:hint="eastAsia"/>
        </w:rPr>
        <w:t>资源</w:t>
      </w:r>
    </w:p>
    <w:p w:rsidR="00F95834" w:rsidRDefault="00F95834"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hint="eastAsia"/>
        </w:rPr>
        <w:tab/>
      </w:r>
      <w:r>
        <w:rPr>
          <w:rFonts w:ascii="宋体" w:hAnsi="宋体" w:cs="宋体" w:hint="eastAsia"/>
        </w:rPr>
        <w:tab/>
      </w:r>
      <w:r>
        <w:rPr>
          <w:rFonts w:ascii="宋体" w:hAnsi="宋体" w:cs="宋体"/>
          <w:lang w:eastAsia="zh-TW"/>
        </w:rPr>
        <w:t>///</w:t>
      </w:r>
      <w:r>
        <w:rPr>
          <w:rFonts w:ascii="宋体" w:hAnsi="宋体" w:cs="宋体" w:hint="eastAsia"/>
          <w:lang w:eastAsia="zh-TW"/>
        </w:rPr>
        <w:t xml:space="preserve"> 套接字处于错误状态，且没有pending的任务</w:t>
      </w:r>
    </w:p>
    <w:p w:rsidR="00F95834" w:rsidRDefault="00F95834"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hint="eastAsia"/>
        </w:rPr>
        <w:tab/>
      </w:r>
      <w:r>
        <w:rPr>
          <w:rFonts w:ascii="宋体" w:hAnsi="宋体" w:cs="宋体" w:hint="eastAsia"/>
        </w:rPr>
        <w:tab/>
      </w:r>
      <w:r>
        <w:rPr>
          <w:rFonts w:ascii="宋体" w:hAnsi="宋体" w:cs="宋体"/>
        </w:rPr>
        <w:t>I</w:t>
      </w:r>
      <w:r>
        <w:rPr>
          <w:rFonts w:ascii="宋体" w:hAnsi="宋体" w:cs="宋体" w:hint="eastAsia"/>
        </w:rPr>
        <w:t xml:space="preserve">f socket.ref_num == 0 </w:t>
      </w:r>
    </w:p>
    <w:p w:rsidR="00F95834" w:rsidRDefault="00F95834"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hint="eastAsia"/>
        </w:rPr>
        <w:tab/>
      </w:r>
      <w:r>
        <w:rPr>
          <w:rFonts w:ascii="宋体" w:hAnsi="宋体" w:cs="宋体" w:hint="eastAsia"/>
        </w:rPr>
        <w:tab/>
      </w:r>
      <w:r>
        <w:rPr>
          <w:rFonts w:ascii="宋体" w:hAnsi="宋体" w:cs="宋体" w:hint="eastAsia"/>
        </w:rPr>
        <w:tab/>
        <w:t>释放socket资源</w:t>
      </w:r>
    </w:p>
    <w:p w:rsidR="0039614A" w:rsidRDefault="00503A85" w:rsidP="00FB0DEC">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hint="eastAsia"/>
        </w:rPr>
        <w:tab/>
      </w:r>
      <w:r>
        <w:rPr>
          <w:rFonts w:ascii="宋体" w:hAnsi="宋体" w:cs="宋体" w:hint="eastAsia"/>
        </w:rPr>
        <w:tab/>
      </w:r>
      <w:proofErr w:type="gramStart"/>
      <w:r>
        <w:rPr>
          <w:rFonts w:ascii="宋体" w:hAnsi="宋体" w:cs="宋体" w:hint="eastAsia"/>
        </w:rPr>
        <w:t>endif</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lang w:eastAsia="zh-TW"/>
        </w:rPr>
        <w:tab/>
      </w:r>
      <w:r w:rsidR="00076340">
        <w:rPr>
          <w:rFonts w:ascii="宋体" w:hAnsi="宋体" w:cs="宋体" w:hint="eastAsia"/>
        </w:rPr>
        <w:t xml:space="preserve">else </w:t>
      </w:r>
      <w:r>
        <w:rPr>
          <w:rFonts w:ascii="宋体" w:hAnsi="宋体" w:cs="宋体" w:hint="eastAsia"/>
          <w:lang w:eastAsia="zh-TW"/>
        </w:rPr>
        <w:t>将消息放入socket</w:t>
      </w:r>
      <w:r>
        <w:rPr>
          <w:rFonts w:ascii="宋体" w:hAnsi="宋体" w:cs="宋体"/>
          <w:lang w:eastAsia="zh-TW"/>
        </w:rPr>
        <w:t>.write_buf_list</w:t>
      </w:r>
      <w:r>
        <w:rPr>
          <w:rFonts w:ascii="宋体" w:hAnsi="宋体" w:cs="宋体" w:hint="eastAsia"/>
          <w:lang w:eastAsia="zh-TW"/>
        </w:rPr>
        <w:t>中</w:t>
      </w:r>
    </w:p>
    <w:p w:rsidR="00AA14AF" w:rsidRDefault="00AA14AF"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hint="eastAsia"/>
        </w:rPr>
        <w:tab/>
      </w:r>
      <w:proofErr w:type="gramStart"/>
      <w:r>
        <w:rPr>
          <w:rFonts w:ascii="宋体" w:hAnsi="宋体" w:cs="宋体" w:hint="eastAsia"/>
        </w:rPr>
        <w:t>endif</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hint="eastAsia"/>
          <w:lang w:eastAsia="zh-TW"/>
        </w:rPr>
        <w:t>end</w:t>
      </w:r>
      <w:r>
        <w:rPr>
          <w:rFonts w:ascii="宋体" w:hAnsi="宋体" w:cs="宋体"/>
          <w:lang w:eastAsia="zh-TW"/>
        </w:rPr>
        <w:t>while</w:t>
      </w:r>
      <w:proofErr w:type="gramEnd"/>
    </w:p>
    <w:p w:rsidR="0039614A" w:rsidRDefault="0039614A" w:rsidP="0039614A">
      <w:pPr>
        <w:pStyle w:val="a6"/>
        <w:rPr>
          <w:rFonts w:ascii="宋体" w:hAnsi="宋体" w:cs="宋体"/>
          <w:lang w:eastAsia="zh-TW"/>
        </w:rPr>
      </w:pPr>
      <w:r>
        <w:rPr>
          <w:rFonts w:ascii="宋体" w:hAnsi="宋体" w:cs="宋体" w:hint="eastAsia"/>
          <w:lang w:eastAsia="zh-TW"/>
        </w:rPr>
        <w:t>套接字读流程</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lang w:eastAsia="zh-TW"/>
        </w:rPr>
        <w:t>func</w:t>
      </w:r>
      <w:proofErr w:type="gramEnd"/>
      <w:r>
        <w:rPr>
          <w:rFonts w:ascii="宋体" w:hAnsi="宋体" w:cs="宋体"/>
          <w:lang w:eastAsia="zh-TW"/>
        </w:rPr>
        <w:t xml:space="preserve"> socket_read</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socket.state == READ_HEAD</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读取head剩余部分size</w:t>
      </w:r>
      <w:r>
        <w:rPr>
          <w:rFonts w:ascii="宋体" w:hAnsi="宋体" w:cs="宋体"/>
          <w:lang w:eastAsia="zh-TW"/>
        </w:rPr>
        <w:t>of(ObHead) – socket.readed_len</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t xml:space="preserve">socket.readed_len += </w:t>
      </w:r>
      <w:r>
        <w:rPr>
          <w:rFonts w:ascii="宋体" w:hAnsi="宋体" w:cs="宋体" w:hint="eastAsia"/>
          <w:lang w:eastAsia="zh-TW"/>
        </w:rPr>
        <w:t>读取的字节数</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socket.readed_len == sizeof(ObHead)</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socket</w:t>
      </w:r>
      <w:r>
        <w:rPr>
          <w:rFonts w:ascii="宋体" w:hAnsi="宋体" w:cs="宋体"/>
          <w:lang w:eastAsia="zh-TW"/>
        </w:rPr>
        <w:t>.state = READ_MSG</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t>socket.readed_len = 0</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hint="eastAsia"/>
          <w:lang w:eastAsia="zh-TW"/>
        </w:rPr>
        <w:t>从消息队列中分配读取消息需要的内存</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socket</w:t>
      </w:r>
      <w:r>
        <w:rPr>
          <w:rFonts w:ascii="宋体" w:hAnsi="宋体" w:cs="宋体"/>
          <w:lang w:eastAsia="zh-TW"/>
        </w:rPr>
        <w:t>_read()//</w:t>
      </w:r>
      <w:r>
        <w:rPr>
          <w:rFonts w:ascii="宋体" w:hAnsi="宋体" w:cs="宋体" w:hint="eastAsia"/>
          <w:lang w:eastAsia="zh-TW"/>
        </w:rPr>
        <w:t>递归调用</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endif</w:t>
      </w:r>
      <w:proofErr w:type="gramEnd"/>
    </w:p>
    <w:p w:rsidR="0039614A" w:rsidRDefault="0039614A" w:rsidP="0039614A">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elseif</w:t>
      </w:r>
      <w:proofErr w:type="gramEnd"/>
      <w:r>
        <w:rPr>
          <w:rFonts w:ascii="宋体" w:hAnsi="宋体" w:cs="宋体"/>
          <w:lang w:eastAsia="zh-TW"/>
        </w:rPr>
        <w:t xml:space="preserve"> socket.state == READ_MSG</w:t>
      </w:r>
      <w:r>
        <w:rPr>
          <w:rFonts w:ascii="宋体" w:hAnsi="宋体" w:cs="宋体"/>
          <w:lang w:eastAsia="zh-TW"/>
        </w:rPr>
        <w:tab/>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读取msg剩余部分</w:t>
      </w:r>
      <w:r>
        <w:rPr>
          <w:rFonts w:ascii="宋体" w:hAnsi="宋体" w:cs="宋体"/>
          <w:lang w:eastAsia="zh-TW"/>
        </w:rPr>
        <w:t xml:space="preserve"> ObHead.body_len  - socket.readed_len</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t xml:space="preserve">socket.readed_len += </w:t>
      </w:r>
      <w:r>
        <w:rPr>
          <w:rFonts w:ascii="宋体" w:hAnsi="宋体" w:cs="宋体" w:hint="eastAsia"/>
          <w:lang w:eastAsia="zh-TW"/>
        </w:rPr>
        <w:t>读取的字节数</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socket.readed_len == ObHead.body_len</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socket</w:t>
      </w:r>
      <w:r>
        <w:rPr>
          <w:rFonts w:ascii="宋体" w:hAnsi="宋体" w:cs="宋体"/>
          <w:lang w:eastAsia="zh-TW"/>
        </w:rPr>
        <w:t>.state = READ_</w:t>
      </w:r>
      <w:r>
        <w:rPr>
          <w:rFonts w:ascii="宋体" w:hAnsi="宋体" w:cs="宋体" w:hint="eastAsia"/>
          <w:lang w:eastAsia="zh-TW"/>
        </w:rPr>
        <w:t>HEAD</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t>socket.readed_len = 0</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hint="eastAsia"/>
          <w:lang w:eastAsia="zh-TW"/>
        </w:rPr>
        <w:t>将读取的请求push到请求消息队列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socket</w:t>
      </w:r>
      <w:r>
        <w:rPr>
          <w:rFonts w:ascii="宋体" w:hAnsi="宋体" w:cs="宋体"/>
          <w:lang w:eastAsia="zh-TW"/>
        </w:rPr>
        <w:t>_read() //</w:t>
      </w:r>
      <w:r>
        <w:rPr>
          <w:rFonts w:ascii="宋体" w:hAnsi="宋体" w:cs="宋体" w:hint="eastAsia"/>
          <w:lang w:eastAsia="zh-TW"/>
        </w:rPr>
        <w:t>递归调用</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endif</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endif</w:t>
      </w:r>
      <w:proofErr w:type="gramEnd"/>
    </w:p>
    <w:p w:rsidR="0039614A" w:rsidRDefault="0039614A" w:rsidP="0039614A">
      <w:pPr>
        <w:pStyle w:val="a6"/>
        <w:rPr>
          <w:rFonts w:ascii="宋体" w:hAnsi="宋体" w:cs="宋体"/>
          <w:lang w:eastAsia="zh-TW"/>
        </w:rPr>
      </w:pPr>
      <w:r>
        <w:rPr>
          <w:rFonts w:ascii="宋体" w:hAnsi="宋体" w:cs="宋体" w:hint="eastAsia"/>
          <w:lang w:eastAsia="zh-TW"/>
        </w:rPr>
        <w:t>处理所有可读套接字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lang w:eastAsia="zh-TW"/>
        </w:rPr>
        <w:t xml:space="preserve"> each readable socket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t xml:space="preserve">/// </w:t>
      </w:r>
      <w:r>
        <w:rPr>
          <w:rFonts w:ascii="宋体" w:hAnsi="宋体" w:cs="宋体" w:hint="eastAsia"/>
          <w:lang w:eastAsia="zh-TW"/>
        </w:rPr>
        <w:t>监听套接字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lastRenderedPageBreak/>
        <w:tab/>
      </w:r>
      <w:proofErr w:type="gramStart"/>
      <w:r>
        <w:rPr>
          <w:rFonts w:ascii="宋体" w:hAnsi="宋体" w:cs="宋体"/>
          <w:lang w:eastAsia="zh-TW"/>
        </w:rPr>
        <w:t>if</w:t>
      </w:r>
      <w:proofErr w:type="gramEnd"/>
      <w:r>
        <w:rPr>
          <w:rFonts w:ascii="宋体" w:hAnsi="宋体" w:cs="宋体"/>
          <w:lang w:eastAsia="zh-TW"/>
        </w:rPr>
        <w:t xml:space="preserve"> socket.state == LISTEN</w:t>
      </w:r>
    </w:p>
    <w:p w:rsidR="0039614A" w:rsidRDefault="0039614A" w:rsidP="0039614A">
      <w:pPr>
        <w:shd w:val="clear" w:color="auto" w:fill="E0E0E0"/>
        <w:tabs>
          <w:tab w:val="left" w:pos="420"/>
          <w:tab w:val="left" w:pos="840"/>
          <w:tab w:val="left" w:pos="1260"/>
          <w:tab w:val="left" w:pos="298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proofErr w:type="gramStart"/>
      <w:r>
        <w:rPr>
          <w:rFonts w:ascii="宋体" w:hAnsi="宋体" w:cs="宋体" w:hint="eastAsia"/>
          <w:lang w:eastAsia="zh-TW"/>
        </w:rPr>
        <w:t>accept</w:t>
      </w:r>
      <w:proofErr w:type="gramEnd"/>
      <w:r>
        <w:rPr>
          <w:rFonts w:ascii="宋体" w:hAnsi="宋体" w:cs="宋体"/>
          <w:lang w:eastAsia="zh-TW"/>
        </w:rPr>
        <w:tab/>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proofErr w:type="gramStart"/>
      <w:r>
        <w:rPr>
          <w:rFonts w:ascii="宋体" w:hAnsi="宋体" w:cs="宋体" w:hint="eastAsia"/>
          <w:lang w:eastAsia="zh-TW"/>
        </w:rPr>
        <w:t>create</w:t>
      </w:r>
      <w:proofErr w:type="gramEnd"/>
      <w:r>
        <w:rPr>
          <w:rFonts w:ascii="宋体" w:hAnsi="宋体" w:cs="宋体" w:hint="eastAsia"/>
          <w:lang w:eastAsia="zh-TW"/>
        </w:rPr>
        <w:t xml:space="preserve"> new</w:t>
      </w:r>
      <w:r>
        <w:rPr>
          <w:rFonts w:ascii="宋体" w:hAnsi="宋体" w:cs="宋体"/>
          <w:lang w:eastAsia="zh-TW"/>
        </w:rPr>
        <w:t>_</w:t>
      </w:r>
      <w:r>
        <w:rPr>
          <w:rFonts w:ascii="宋体" w:hAnsi="宋体" w:cs="宋体" w:hint="eastAsia"/>
          <w:lang w:eastAsia="zh-TW"/>
        </w:rPr>
        <w:t>socket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t>new_socket.ref = 1</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t>new_socket.state = READ_HEAD</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t>new_socket.readed_len = 0</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将socket放入epoll监听队列中</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proofErr w:type="gramStart"/>
      <w:r>
        <w:rPr>
          <w:rFonts w:ascii="宋体" w:hAnsi="宋体" w:cs="宋体" w:hint="eastAsia"/>
          <w:lang w:eastAsia="zh-TW"/>
        </w:rPr>
        <w:t>continue</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endif</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t>socket_</w:t>
      </w:r>
      <w:proofErr w:type="gramStart"/>
      <w:r>
        <w:rPr>
          <w:rFonts w:ascii="宋体" w:hAnsi="宋体" w:cs="宋体"/>
          <w:lang w:eastAsia="zh-TW"/>
        </w:rPr>
        <w:t>read()</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lang w:eastAsia="zh-TW"/>
        </w:rPr>
        <w:t>endfor</w:t>
      </w:r>
      <w:proofErr w:type="gramEnd"/>
    </w:p>
    <w:p w:rsidR="0039614A" w:rsidRPr="00B611CA" w:rsidRDefault="0039614A" w:rsidP="0039614A">
      <w:pPr>
        <w:pStyle w:val="a6"/>
        <w:rPr>
          <w:rFonts w:ascii="宋体" w:hAnsi="宋体" w:cs="宋体"/>
          <w:lang w:eastAsia="zh-TW"/>
        </w:rPr>
      </w:pPr>
      <w:r>
        <w:rPr>
          <w:rFonts w:ascii="宋体" w:hAnsi="宋体" w:cs="宋体" w:hint="eastAsia"/>
          <w:lang w:eastAsia="zh-TW"/>
        </w:rPr>
        <w:t>处理所有可写套接字</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sidRPr="00B611CA">
        <w:rPr>
          <w:rFonts w:ascii="宋体" w:hAnsi="宋体" w:cs="宋体"/>
          <w:lang w:eastAsia="zh-TW"/>
        </w:rPr>
        <w:t>for</w:t>
      </w:r>
      <w:proofErr w:type="gramEnd"/>
      <w:r w:rsidRPr="00B611CA">
        <w:rPr>
          <w:rFonts w:ascii="宋体" w:hAnsi="宋体" w:cs="宋体"/>
          <w:lang w:eastAsia="zh-TW"/>
        </w:rPr>
        <w:t xml:space="preserve"> each writable socket</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lang w:eastAsia="zh-TW"/>
        </w:rPr>
        <w:tab/>
      </w:r>
      <w:proofErr w:type="gramStart"/>
      <w:r w:rsidRPr="00B611CA">
        <w:rPr>
          <w:rFonts w:ascii="宋体" w:hAnsi="宋体" w:cs="宋体"/>
          <w:lang w:eastAsia="zh-TW"/>
        </w:rPr>
        <w:t>while</w:t>
      </w:r>
      <w:proofErr w:type="gramEnd"/>
      <w:r w:rsidRPr="00B611CA">
        <w:rPr>
          <w:rFonts w:ascii="宋体" w:hAnsi="宋体" w:cs="宋体"/>
          <w:lang w:eastAsia="zh-TW"/>
        </w:rPr>
        <w:t xml:space="preserve"> head(socket.write_buf_list) != NULL</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hint="eastAsia"/>
          <w:lang w:eastAsia="zh-TW"/>
        </w:rPr>
        <w:tab/>
      </w:r>
      <w:r w:rsidRPr="00B611CA">
        <w:rPr>
          <w:rFonts w:ascii="宋体" w:hAnsi="宋体" w:cs="宋体" w:hint="eastAsia"/>
          <w:lang w:eastAsia="zh-TW"/>
        </w:rPr>
        <w:tab/>
        <w:t>send当前write buffer所有未写的数据</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hint="eastAsia"/>
          <w:lang w:eastAsia="zh-TW"/>
        </w:rPr>
        <w:tab/>
      </w:r>
      <w:r w:rsidRPr="00B611CA">
        <w:rPr>
          <w:rFonts w:ascii="宋体" w:hAnsi="宋体" w:cs="宋体" w:hint="eastAsia"/>
          <w:lang w:eastAsia="zh-TW"/>
        </w:rPr>
        <w:tab/>
        <w:t>if current_write_buffer写完成:</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lang w:eastAsia="zh-TW"/>
        </w:rPr>
        <w:tab/>
      </w:r>
      <w:r w:rsidRPr="00B611CA">
        <w:rPr>
          <w:rFonts w:ascii="宋体" w:hAnsi="宋体" w:cs="宋体"/>
          <w:lang w:eastAsia="zh-TW"/>
        </w:rPr>
        <w:tab/>
      </w:r>
      <w:r w:rsidRPr="00B611CA">
        <w:rPr>
          <w:rFonts w:ascii="宋体" w:hAnsi="宋体" w:cs="宋体"/>
          <w:lang w:eastAsia="zh-TW"/>
        </w:rPr>
        <w:tab/>
        <w:t>pop_</w:t>
      </w:r>
      <w:proofErr w:type="gramStart"/>
      <w:r w:rsidRPr="00B611CA">
        <w:rPr>
          <w:rFonts w:ascii="宋体" w:hAnsi="宋体" w:cs="宋体"/>
          <w:lang w:eastAsia="zh-TW"/>
        </w:rPr>
        <w:t>front(</w:t>
      </w:r>
      <w:proofErr w:type="gramEnd"/>
      <w:r w:rsidRPr="00B611CA">
        <w:rPr>
          <w:rFonts w:ascii="宋体" w:hAnsi="宋体" w:cs="宋体"/>
          <w:lang w:eastAsia="zh-TW"/>
        </w:rPr>
        <w:t>socket.write_buf_list)</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hint="eastAsia"/>
          <w:lang w:eastAsia="zh-TW"/>
        </w:rPr>
        <w:tab/>
      </w:r>
      <w:r w:rsidRPr="00B611CA">
        <w:rPr>
          <w:rFonts w:ascii="宋体" w:hAnsi="宋体" w:cs="宋体" w:hint="eastAsia"/>
          <w:lang w:eastAsia="zh-TW"/>
        </w:rPr>
        <w:tab/>
      </w:r>
      <w:r w:rsidRPr="00B611CA">
        <w:rPr>
          <w:rFonts w:ascii="宋体" w:hAnsi="宋体" w:cs="宋体" w:hint="eastAsia"/>
          <w:lang w:eastAsia="zh-TW"/>
        </w:rPr>
        <w:tab/>
        <w:t>释放current_write_buffer到发送消息队列</w:t>
      </w:r>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lang w:eastAsia="zh-TW"/>
        </w:rPr>
        <w:tab/>
      </w:r>
      <w:r w:rsidRPr="00B611CA">
        <w:rPr>
          <w:rFonts w:ascii="宋体" w:hAnsi="宋体" w:cs="宋体"/>
          <w:lang w:eastAsia="zh-TW"/>
        </w:rPr>
        <w:tab/>
      </w:r>
      <w:proofErr w:type="gramStart"/>
      <w:r w:rsidRPr="00B611CA">
        <w:rPr>
          <w:rFonts w:ascii="宋体" w:hAnsi="宋体" w:cs="宋体"/>
          <w:lang w:eastAsia="zh-TW"/>
        </w:rPr>
        <w:t>endif</w:t>
      </w:r>
      <w:proofErr w:type="gramEnd"/>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sidRPr="00B611CA">
        <w:rPr>
          <w:rFonts w:ascii="宋体" w:hAnsi="宋体" w:cs="宋体"/>
          <w:lang w:eastAsia="zh-TW"/>
        </w:rPr>
        <w:tab/>
      </w:r>
      <w:proofErr w:type="gramStart"/>
      <w:r w:rsidRPr="00B611CA">
        <w:rPr>
          <w:rFonts w:ascii="宋体" w:hAnsi="宋体" w:cs="宋体"/>
          <w:lang w:eastAsia="zh-TW"/>
        </w:rPr>
        <w:t>endwhile</w:t>
      </w:r>
      <w:proofErr w:type="gramEnd"/>
    </w:p>
    <w:p w:rsidR="0039614A" w:rsidRPr="00B611C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sidRPr="00B611CA">
        <w:rPr>
          <w:rFonts w:ascii="宋体" w:hAnsi="宋体" w:cs="宋体"/>
          <w:lang w:eastAsia="zh-TW"/>
        </w:rPr>
        <w:t>endfor</w:t>
      </w:r>
      <w:proofErr w:type="gramEnd"/>
    </w:p>
    <w:p w:rsidR="0039614A" w:rsidRDefault="0039614A" w:rsidP="0039614A">
      <w:pPr>
        <w:pStyle w:val="a6"/>
        <w:rPr>
          <w:rFonts w:ascii="宋体" w:hAnsi="宋体" w:cs="宋体"/>
          <w:lang w:eastAsia="zh-TW"/>
        </w:rPr>
      </w:pPr>
      <w:r>
        <w:rPr>
          <w:rFonts w:ascii="宋体" w:hAnsi="宋体" w:cs="宋体" w:hint="eastAsia"/>
          <w:lang w:eastAsia="zh-TW"/>
        </w:rPr>
        <w:t>处理所有错误的套接字（这里的错误套接字包含超时的套接字）：</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hint="eastAsia"/>
          <w:lang w:eastAsia="zh-TW"/>
        </w:rPr>
        <w:t xml:space="preserve"> </w:t>
      </w:r>
      <w:r>
        <w:rPr>
          <w:rFonts w:ascii="宋体" w:hAnsi="宋体" w:cs="宋体"/>
          <w:lang w:eastAsia="zh-TW"/>
        </w:rPr>
        <w:t>each error socket: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close(</w:t>
      </w:r>
      <w:proofErr w:type="gramEnd"/>
      <w:r>
        <w:rPr>
          <w:rFonts w:ascii="宋体" w:hAnsi="宋体" w:cs="宋体"/>
          <w:lang w:eastAsia="zh-TW"/>
        </w:rPr>
        <w:t>socket)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t>socket.state = BROKEN</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t>socket.ref_num --</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for</w:t>
      </w:r>
      <w:proofErr w:type="gramEnd"/>
      <w:r>
        <w:rPr>
          <w:rFonts w:ascii="宋体" w:hAnsi="宋体" w:cs="宋体"/>
          <w:lang w:eastAsia="zh-TW"/>
        </w:rPr>
        <w:t xml:space="preserve"> each msg in socket.write_buf_list:</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print</w:t>
      </w:r>
      <w:proofErr w:type="gramEnd"/>
      <w:r>
        <w:rPr>
          <w:rFonts w:ascii="宋体" w:hAnsi="宋体" w:cs="宋体"/>
          <w:lang w:eastAsia="zh-TW"/>
        </w:rPr>
        <w:t xml:space="preserve"> warning log</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rPr>
      </w:pPr>
      <w:r>
        <w:rPr>
          <w:rFonts w:ascii="宋体" w:hAnsi="宋体" w:cs="宋体"/>
          <w:lang w:eastAsia="zh-TW"/>
        </w:rPr>
        <w:tab/>
      </w:r>
      <w:r>
        <w:rPr>
          <w:rFonts w:ascii="宋体" w:hAnsi="宋体" w:cs="宋体"/>
          <w:lang w:eastAsia="zh-TW"/>
        </w:rPr>
        <w:tab/>
      </w:r>
      <w:r>
        <w:rPr>
          <w:rFonts w:ascii="宋体" w:hAnsi="宋体" w:cs="宋体" w:hint="eastAsia"/>
          <w:lang w:eastAsia="zh-TW"/>
        </w:rPr>
        <w:t>释放msg</w:t>
      </w:r>
      <w:r w:rsidR="00B318F4">
        <w:rPr>
          <w:rFonts w:ascii="宋体" w:hAnsi="宋体" w:cs="宋体" w:hint="eastAsia"/>
        </w:rPr>
        <w:t>资源</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endfor</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socket.ref_num == 0:</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释放socket资源</w:t>
      </w:r>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r>
        <w:rPr>
          <w:rFonts w:ascii="宋体" w:hAnsi="宋体" w:cs="宋体" w:hint="eastAsia"/>
          <w:lang w:eastAsia="zh-TW"/>
        </w:rPr>
        <w:tab/>
      </w:r>
      <w:proofErr w:type="gramStart"/>
      <w:r>
        <w:rPr>
          <w:rFonts w:ascii="宋体" w:hAnsi="宋体" w:cs="宋体" w:hint="eastAsia"/>
          <w:lang w:eastAsia="zh-TW"/>
        </w:rPr>
        <w:t>endif</w:t>
      </w:r>
      <w:proofErr w:type="gramEnd"/>
    </w:p>
    <w:p w:rsidR="0039614A" w:rsidRDefault="0039614A" w:rsidP="0039614A">
      <w:pPr>
        <w:shd w:val="clear" w:color="auto" w:fill="E0E0E0"/>
        <w:tabs>
          <w:tab w:val="left" w:pos="420"/>
          <w:tab w:val="left" w:pos="840"/>
          <w:tab w:val="left" w:pos="1260"/>
          <w:tab w:val="left" w:pos="1680"/>
          <w:tab w:val="left" w:pos="2547"/>
        </w:tabs>
        <w:rPr>
          <w:rFonts w:ascii="宋体" w:hAnsi="宋体" w:cs="宋体"/>
          <w:lang w:eastAsia="zh-TW"/>
        </w:rPr>
      </w:pPr>
      <w:proofErr w:type="gramStart"/>
      <w:r>
        <w:rPr>
          <w:rFonts w:ascii="宋体" w:hAnsi="宋体" w:cs="宋体"/>
          <w:lang w:eastAsia="zh-TW"/>
        </w:rPr>
        <w:t>endfor</w:t>
      </w:r>
      <w:proofErr w:type="gramEnd"/>
    </w:p>
    <w:p w:rsidR="0039614A" w:rsidRPr="00040E3C" w:rsidRDefault="0039614A" w:rsidP="0039614A">
      <w:pPr>
        <w:pStyle w:val="a6"/>
        <w:rPr>
          <w:rFonts w:ascii="宋体" w:hAnsi="宋体" w:cs="宋体"/>
          <w:lang w:eastAsia="zh-TW"/>
        </w:rPr>
      </w:pPr>
      <w:r>
        <w:rPr>
          <w:rFonts w:ascii="宋体" w:hAnsi="宋体" w:cs="宋体" w:hint="eastAsia"/>
          <w:lang w:eastAsia="zh-TW"/>
        </w:rPr>
        <w:t>在读写过程中如果遇到套接字错误，处理流程与上述流程相同。</w:t>
      </w:r>
    </w:p>
    <w:p w:rsidR="0039614A" w:rsidRDefault="0039614A" w:rsidP="0039614A">
      <w:pPr>
        <w:pStyle w:val="3"/>
        <w:numPr>
          <w:ilvl w:val="2"/>
          <w:numId w:val="2"/>
        </w:numPr>
      </w:pPr>
      <w:r>
        <w:rPr>
          <w:rFonts w:hint="eastAsia"/>
        </w:rPr>
        <w:t>模块对外接口</w:t>
      </w:r>
    </w:p>
    <w:p w:rsidR="0039614A" w:rsidRDefault="0039614A" w:rsidP="0039614A">
      <w:pPr>
        <w:pStyle w:val="4"/>
        <w:numPr>
          <w:ilvl w:val="3"/>
          <w:numId w:val="2"/>
        </w:numPr>
      </w:pPr>
      <w:r>
        <w:rPr>
          <w:rFonts w:hint="eastAsia"/>
        </w:rPr>
        <w:t>消息队列对外接口</w:t>
      </w:r>
    </w:p>
    <w:p w:rsidR="0039614A" w:rsidRPr="00FF40EE" w:rsidRDefault="0039614A" w:rsidP="0039614A">
      <w:pPr>
        <w:autoSpaceDE w:val="0"/>
        <w:autoSpaceDN w:val="0"/>
        <w:adjustRightInd w:val="0"/>
        <w:jc w:val="left"/>
        <w:rPr>
          <w:rFonts w:ascii="宋体" w:hAnsi="宋体" w:cs="宋体"/>
          <w:kern w:val="0"/>
          <w:sz w:val="20"/>
          <w:szCs w:val="20"/>
          <w:lang w:eastAsia="zh-TW"/>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struct</w:t>
      </w:r>
      <w:r>
        <w:rPr>
          <w:rFonts w:ascii="Courier New" w:eastAsiaTheme="minorEastAsia" w:hAnsi="Courier New" w:cs="Courier New"/>
          <w:color w:val="3F7F5F"/>
          <w:kern w:val="0"/>
          <w:sz w:val="20"/>
          <w:szCs w:val="20"/>
        </w:rPr>
        <w:t xml:space="preserve">  MsgQueue</w:t>
      </w:r>
      <w:r>
        <w:rPr>
          <w:rFonts w:ascii="宋体" w:hAnsi="宋体" w:cs="宋体" w:hint="eastAsia"/>
          <w:color w:val="3F7F5F"/>
          <w:kern w:val="0"/>
          <w:sz w:val="20"/>
          <w:szCs w:val="20"/>
          <w:lang w:eastAsia="zh-TW"/>
        </w:rPr>
        <w:t>管理的msg</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ObMsg</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 xml:space="preserve">  </w:t>
      </w:r>
      <w:r>
        <w:rPr>
          <w:rFonts w:ascii="Courier New" w:eastAsiaTheme="minorEastAsia" w:hAnsi="Courier New" w:cs="Courier New"/>
          <w:color w:val="3F7F5F"/>
          <w:kern w:val="0"/>
          <w:sz w:val="20"/>
          <w:szCs w:val="20"/>
        </w:rPr>
        <w:t xml:space="preserve">/// @property </w:t>
      </w:r>
      <w:r>
        <w:rPr>
          <w:rFonts w:ascii="Courier New" w:eastAsiaTheme="minorEastAsia" w:hAnsi="Courier New" w:cs="Courier New"/>
          <w:color w:val="3F7F5F"/>
          <w:kern w:val="0"/>
          <w:sz w:val="20"/>
          <w:szCs w:val="20"/>
          <w:u w:val="single"/>
        </w:rPr>
        <w:t>slink</w:t>
      </w:r>
      <w:r>
        <w:rPr>
          <w:rFonts w:ascii="Courier New" w:eastAsiaTheme="minorEastAsia" w:hAnsi="Courier New" w:cs="Courier New"/>
          <w:color w:val="3F7F5F"/>
          <w:kern w:val="0"/>
          <w:sz w:val="20"/>
          <w:szCs w:val="20"/>
        </w:rPr>
        <w:t xml:space="preserve"> used to link </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SLINK     </w:t>
      </w:r>
      <w:r>
        <w:rPr>
          <w:rFonts w:ascii="Courier New" w:eastAsiaTheme="minorEastAsia" w:hAnsi="Courier New" w:cs="Courier New"/>
          <w:color w:val="0000C0"/>
          <w:kern w:val="0"/>
          <w:sz w:val="20"/>
          <w:szCs w:val="20"/>
        </w:rPr>
        <w:t>slink</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buffer_size variable buffer size</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int32_t   </w:t>
      </w:r>
      <w:r>
        <w:rPr>
          <w:rFonts w:ascii="Courier New" w:eastAsiaTheme="minorEastAsia" w:hAnsi="Courier New" w:cs="Courier New"/>
          <w:color w:val="0000C0"/>
          <w:kern w:val="0"/>
          <w:sz w:val="20"/>
          <w:szCs w:val="20"/>
        </w:rPr>
        <w:t>buffer_size</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magic magic number, used for debug, memory overwrite</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uint32_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magic</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char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msgbuf</w:t>
      </w:r>
      <w:r>
        <w:rPr>
          <w:rFonts w:ascii="Courier New" w:eastAsiaTheme="minorEastAsia" w:hAnsi="Courier New" w:cs="Courier New"/>
          <w:color w:val="000000"/>
          <w:kern w:val="0"/>
          <w:sz w:val="20"/>
          <w:szCs w:val="20"/>
        </w:rPr>
        <w:t>[0];</w:t>
      </w:r>
    </w:p>
    <w:p w:rsidR="0039614A" w:rsidRDefault="0039614A" w:rsidP="0039614A">
      <w:pPr>
        <w:autoSpaceDE w:val="0"/>
        <w:autoSpaceDN w:val="0"/>
        <w:adjustRightInd w:val="0"/>
        <w:jc w:val="left"/>
        <w:rPr>
          <w:rFonts w:ascii="Courier New" w:eastAsiaTheme="minorEastAsia" w:hAnsi="Courier New" w:cs="Courier New"/>
          <w:color w:val="3F7F5F"/>
          <w:kern w:val="0"/>
          <w:sz w:val="20"/>
          <w:szCs w:val="20"/>
        </w:rPr>
      </w:pPr>
      <w:r>
        <w:rPr>
          <w:rFonts w:ascii="Courier New" w:eastAsiaTheme="minorEastAsia" w:hAnsi="Courier New" w:cs="Courier New"/>
          <w:color w:val="000000"/>
          <w:kern w:val="0"/>
          <w:sz w:val="20"/>
          <w:szCs w:val="20"/>
        </w:rPr>
        <w:t>};</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@class  ObMsgQueue</w:t>
      </w:r>
      <w:proofErr w:type="gramEnd"/>
      <w:r>
        <w:rPr>
          <w:rFonts w:ascii="Courier New" w:eastAsiaTheme="minorEastAsia" w:hAnsi="Courier New" w:cs="Courier New"/>
          <w:color w:val="3F7F5F"/>
          <w:kern w:val="0"/>
          <w:sz w:val="20"/>
          <w:szCs w:val="20"/>
        </w:rPr>
        <w:t xml:space="preserve">  message or task queue</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ObMsgQueue</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分配空闲的</w:t>
      </w:r>
      <w:r>
        <w:rPr>
          <w:rFonts w:ascii="Courier New" w:eastAsiaTheme="minorEastAsia" w:hAnsi="Courier New" w:cs="Courier New"/>
          <w:color w:val="3F7F5F"/>
          <w:kern w:val="0"/>
          <w:sz w:val="20"/>
          <w:szCs w:val="20"/>
        </w:rPr>
        <w:t>message</w:t>
      </w:r>
      <w:r>
        <w:rPr>
          <w:rFonts w:ascii="Courier New" w:eastAsiaTheme="minorEastAsia" w:hAnsi="Courier New" w:cs="Courier New"/>
          <w:color w:val="3F7F5F"/>
          <w:kern w:val="0"/>
          <w:sz w:val="20"/>
          <w:szCs w:val="20"/>
        </w:rPr>
        <w:t>，用于存放准备的</w:t>
      </w:r>
      <w:r>
        <w:rPr>
          <w:rFonts w:ascii="Courier New" w:eastAsiaTheme="minorEastAsia" w:hAnsi="Courier New" w:cs="Courier New"/>
          <w:color w:val="3F7F5F"/>
          <w:kern w:val="0"/>
          <w:sz w:val="20"/>
          <w:szCs w:val="20"/>
        </w:rPr>
        <w:t>message</w:t>
      </w:r>
      <w:r>
        <w:rPr>
          <w:rFonts w:ascii="Courier New" w:eastAsiaTheme="minorEastAsia" w:hAnsi="Courier New" w:cs="Courier New"/>
          <w:color w:val="3F7F5F"/>
          <w:kern w:val="0"/>
          <w:sz w:val="20"/>
          <w:szCs w:val="20"/>
        </w:rPr>
        <w:t>内容</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ObMsg *</w:t>
      </w:r>
      <w:r>
        <w:rPr>
          <w:rFonts w:ascii="Courier New" w:eastAsiaTheme="minorEastAsia" w:hAnsi="Courier New" w:cs="Courier New"/>
          <w:b/>
          <w:bCs/>
          <w:color w:val="000000"/>
          <w:kern w:val="0"/>
          <w:sz w:val="20"/>
          <w:szCs w:val="20"/>
        </w:rPr>
        <w:t>allocate_empty_</w:t>
      </w:r>
      <w:proofErr w:type="gramStart"/>
      <w:r>
        <w:rPr>
          <w:rFonts w:ascii="Courier New" w:eastAsiaTheme="minorEastAsia" w:hAnsi="Courier New" w:cs="Courier New"/>
          <w:b/>
          <w:bCs/>
          <w:color w:val="000000"/>
          <w:kern w:val="0"/>
          <w:sz w:val="20"/>
          <w:szCs w:val="20"/>
        </w:rPr>
        <w:t>msg</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msg_size);</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往消息</w:t>
      </w:r>
      <w:proofErr w:type="gramEnd"/>
      <w:r>
        <w:rPr>
          <w:rFonts w:ascii="Courier New" w:eastAsiaTheme="minorEastAsia" w:hAnsi="Courier New" w:cs="Courier New"/>
          <w:color w:val="3F7F5F"/>
          <w:kern w:val="0"/>
          <w:sz w:val="20"/>
          <w:szCs w:val="20"/>
        </w:rPr>
        <w:t>队列中</w:t>
      </w:r>
      <w:r>
        <w:rPr>
          <w:rFonts w:ascii="Courier New" w:eastAsiaTheme="minorEastAsia" w:hAnsi="Courier New" w:cs="Courier New"/>
          <w:color w:val="3F7F5F"/>
          <w:kern w:val="0"/>
          <w:sz w:val="20"/>
          <w:szCs w:val="20"/>
        </w:rPr>
        <w:t xml:space="preserve">enqueue </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，其中</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通过</w:t>
      </w:r>
      <w:r>
        <w:rPr>
          <w:rFonts w:ascii="Courier New" w:eastAsiaTheme="minorEastAsia" w:hAnsi="Courier New" w:cs="Courier New"/>
          <w:color w:val="3F7F5F"/>
          <w:kern w:val="0"/>
          <w:sz w:val="20"/>
          <w:szCs w:val="20"/>
        </w:rPr>
        <w:t>allocate_empty_msg</w:t>
      </w:r>
      <w:r>
        <w:rPr>
          <w:rFonts w:ascii="Courier New" w:eastAsiaTheme="minorEastAsia" w:hAnsi="Courier New" w:cs="Courier New"/>
          <w:color w:val="3F7F5F"/>
          <w:kern w:val="0"/>
          <w:sz w:val="20"/>
          <w:szCs w:val="20"/>
        </w:rPr>
        <w:t>获取</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enqueue_msg</w:t>
      </w:r>
      <w:r>
        <w:rPr>
          <w:rFonts w:ascii="Courier New" w:eastAsiaTheme="minorEastAsia" w:hAnsi="Courier New" w:cs="Courier New"/>
          <w:color w:val="000000"/>
          <w:kern w:val="0"/>
          <w:sz w:val="20"/>
          <w:szCs w:val="20"/>
        </w:rPr>
        <w:t xml:space="preserve">(ObMsg *msg,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high_priority);</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从消息队列头获取下一个消息，不需要用户提供缓冲区</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ObMsg* </w:t>
      </w:r>
      <w:r>
        <w:rPr>
          <w:rFonts w:ascii="Courier New" w:eastAsiaTheme="minorEastAsia" w:hAnsi="Courier New" w:cs="Courier New"/>
          <w:b/>
          <w:bCs/>
          <w:color w:val="000000"/>
          <w:kern w:val="0"/>
          <w:sz w:val="20"/>
          <w:szCs w:val="20"/>
        </w:rPr>
        <w:t>dequeue_</w:t>
      </w:r>
      <w:proofErr w:type="gramStart"/>
      <w:r>
        <w:rPr>
          <w:rFonts w:ascii="Courier New" w:eastAsiaTheme="minorEastAsia" w:hAnsi="Courier New" w:cs="Courier New"/>
          <w:b/>
          <w:bCs/>
          <w:color w:val="000000"/>
          <w:kern w:val="0"/>
          <w:sz w:val="20"/>
          <w:szCs w:val="20"/>
        </w:rPr>
        <w:t>msg</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timeout_usec);</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free a </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 xml:space="preserve"> dequeued by calling dequeue_msg or </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 xml:space="preserve"> allocated by</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calling allocate_empty_msg but not enqueued by calling enqueue_msg</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free_msg</w:t>
      </w:r>
      <w:r>
        <w:rPr>
          <w:rFonts w:ascii="Courier New" w:eastAsiaTheme="minorEastAsia" w:hAnsi="Courier New" w:cs="Courier New"/>
          <w:color w:val="000000"/>
          <w:kern w:val="0"/>
          <w:sz w:val="20"/>
          <w:szCs w:val="20"/>
        </w:rPr>
        <w:t>(ObMsg *msg);</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往消息</w:t>
      </w:r>
      <w:proofErr w:type="gramEnd"/>
      <w:r>
        <w:rPr>
          <w:rFonts w:ascii="Courier New" w:eastAsiaTheme="minorEastAsia" w:hAnsi="Courier New" w:cs="Courier New"/>
          <w:color w:val="3F7F5F"/>
          <w:kern w:val="0"/>
          <w:sz w:val="20"/>
          <w:szCs w:val="20"/>
        </w:rPr>
        <w:t>队列中</w:t>
      </w:r>
      <w:r>
        <w:rPr>
          <w:rFonts w:ascii="Courier New" w:eastAsiaTheme="minorEastAsia" w:hAnsi="Courier New" w:cs="Courier New"/>
          <w:color w:val="3F7F5F"/>
          <w:kern w:val="0"/>
          <w:sz w:val="20"/>
          <w:szCs w:val="20"/>
        </w:rPr>
        <w:t xml:space="preserve">enqueue </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，其中</w:t>
      </w:r>
      <w:r>
        <w:rPr>
          <w:rFonts w:ascii="Courier New" w:eastAsiaTheme="minorEastAsia" w:hAnsi="Courier New" w:cs="Courier New"/>
          <w:color w:val="3F7F5F"/>
          <w:kern w:val="0"/>
          <w:sz w:val="20"/>
          <w:szCs w:val="20"/>
          <w:u w:val="single"/>
        </w:rPr>
        <w:t>msg</w:t>
      </w:r>
      <w:r>
        <w:rPr>
          <w:rFonts w:ascii="Courier New" w:eastAsiaTheme="minorEastAsia" w:hAnsi="Courier New" w:cs="Courier New"/>
          <w:color w:val="3F7F5F"/>
          <w:kern w:val="0"/>
          <w:sz w:val="20"/>
          <w:szCs w:val="20"/>
        </w:rPr>
        <w:t>是用户自己管理的缓冲区</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enqueue_msg</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*msg,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msg_size,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high_priority);</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从消息队列头获取下一个消息，</w:t>
      </w:r>
      <w:r>
        <w:rPr>
          <w:rFonts w:ascii="Courier New" w:eastAsiaTheme="minorEastAsia" w:hAnsi="Courier New" w:cs="Courier New"/>
          <w:color w:val="3F7F5F"/>
          <w:kern w:val="0"/>
          <w:sz w:val="20"/>
          <w:szCs w:val="20"/>
        </w:rPr>
        <w:t>msg_buffer</w:t>
      </w:r>
      <w:r>
        <w:rPr>
          <w:rFonts w:ascii="Courier New" w:eastAsiaTheme="minorEastAsia" w:hAnsi="Courier New" w:cs="Courier New"/>
          <w:color w:val="3F7F5F"/>
          <w:kern w:val="0"/>
          <w:sz w:val="20"/>
          <w:szCs w:val="20"/>
        </w:rPr>
        <w:t>的缓冲区由用户管理</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dequeue_msg</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*msg_buffer, int64_t &amp;msg_buf_size,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timeout_usec);</w:t>
      </w:r>
    </w:p>
    <w:p w:rsidR="003A71F7" w:rsidRDefault="003A71F7" w:rsidP="003A71F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pStyle w:val="4"/>
        <w:numPr>
          <w:ilvl w:val="3"/>
          <w:numId w:val="2"/>
        </w:numPr>
      </w:pPr>
      <w:r>
        <w:rPr>
          <w:rFonts w:hint="eastAsia"/>
        </w:rPr>
        <w:t>网络线程对外接口</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u w:val="single"/>
        </w:rPr>
        <w:t>struct</w:t>
      </w:r>
      <w:r>
        <w:rPr>
          <w:rFonts w:ascii="Courier New" w:eastAsiaTheme="minorEastAsia" w:hAnsi="Courier New" w:cs="Courier New"/>
          <w:color w:val="3F7F5F"/>
          <w:kern w:val="0"/>
          <w:sz w:val="20"/>
          <w:szCs w:val="20"/>
        </w:rPr>
        <w:t xml:space="preserve">  message</w:t>
      </w:r>
      <w:proofErr w:type="gramEnd"/>
      <w:r>
        <w:rPr>
          <w:rFonts w:ascii="Courier New" w:eastAsiaTheme="minorEastAsia" w:hAnsi="Courier New" w:cs="Courier New"/>
          <w:color w:val="3F7F5F"/>
          <w:kern w:val="0"/>
          <w:sz w:val="20"/>
          <w:szCs w:val="20"/>
        </w:rPr>
        <w:t xml:space="preserve"> in ObNetworkMan's message queue</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ObSockMsg</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uint64_</w:t>
      </w:r>
      <w:proofErr w:type="gramStart"/>
      <w:r>
        <w:rPr>
          <w:rFonts w:ascii="Courier New" w:eastAsiaTheme="minorEastAsia" w:hAnsi="Courier New" w:cs="Courier New"/>
          <w:color w:val="000000"/>
          <w:kern w:val="0"/>
          <w:sz w:val="20"/>
          <w:szCs w:val="20"/>
        </w:rPr>
        <w:t xml:space="preserve">t  </w:t>
      </w:r>
      <w:r>
        <w:rPr>
          <w:rFonts w:ascii="Courier New" w:eastAsiaTheme="minorEastAsia" w:hAnsi="Courier New" w:cs="Courier New"/>
          <w:color w:val="0000C0"/>
          <w:kern w:val="0"/>
          <w:sz w:val="20"/>
          <w:szCs w:val="20"/>
        </w:rPr>
        <w:t>sockid</w:t>
      </w:r>
      <w:proofErr w:type="gramEnd"/>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request_head for </w:t>
      </w:r>
      <w:r>
        <w:rPr>
          <w:rFonts w:ascii="Courier New" w:eastAsiaTheme="minorEastAsia" w:hAnsi="Courier New" w:cs="Courier New"/>
          <w:color w:val="3F7F5F"/>
          <w:kern w:val="0"/>
          <w:sz w:val="20"/>
          <w:szCs w:val="20"/>
          <w:u w:val="single"/>
        </w:rPr>
        <w:t>debuging</w:t>
      </w:r>
      <w:r>
        <w:rPr>
          <w:rFonts w:ascii="Courier New" w:eastAsiaTheme="minorEastAsia" w:hAnsi="Courier New" w:cs="Courier New"/>
          <w:color w:val="3F7F5F"/>
          <w:kern w:val="0"/>
          <w:sz w:val="20"/>
          <w:szCs w:val="20"/>
        </w:rPr>
        <w:t xml:space="preserve"> and logging</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ObHead    </w:t>
      </w:r>
      <w:r>
        <w:rPr>
          <w:rFonts w:ascii="Courier New" w:eastAsiaTheme="minorEastAsia" w:hAnsi="Courier New" w:cs="Courier New"/>
          <w:color w:val="0000C0"/>
          <w:kern w:val="0"/>
          <w:sz w:val="20"/>
          <w:szCs w:val="20"/>
        </w:rPr>
        <w:t>request_head</w:t>
      </w: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char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request</w:t>
      </w:r>
      <w:r>
        <w:rPr>
          <w:rFonts w:ascii="Courier New" w:eastAsiaTheme="minorEastAsia" w:hAnsi="Courier New" w:cs="Courier New"/>
          <w:color w:val="000000"/>
          <w:kern w:val="0"/>
          <w:sz w:val="20"/>
          <w:szCs w:val="20"/>
        </w:rPr>
        <w:t>[0];</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39614A" w:rsidRDefault="0039614A" w:rsidP="0039614A">
      <w:pPr>
        <w:autoSpaceDE w:val="0"/>
        <w:autoSpaceDN w:val="0"/>
        <w:adjustRightInd w:val="0"/>
        <w:jc w:val="left"/>
        <w:rPr>
          <w:rFonts w:ascii="Courier New" w:eastAsiaTheme="minorEastAsia" w:hAnsi="Courier New" w:cs="Courier New"/>
          <w:kern w:val="0"/>
          <w:sz w:val="20"/>
          <w:szCs w:val="20"/>
        </w:rPr>
      </w:pP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@class ObNetworkMan, include network thread, task queue</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ObNetworkMan</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@typedef dispatch request according to ObHead.command</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typedef</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req_dispatch_func_t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ObHead</w:t>
      </w:r>
      <w:r>
        <w:rPr>
          <w:rFonts w:ascii="Courier New" w:eastAsiaTheme="minorEastAsia" w:hAnsi="Courier New" w:cs="Courier New"/>
          <w:color w:val="000000"/>
          <w:kern w:val="0"/>
          <w:sz w:val="20"/>
          <w:szCs w:val="20"/>
        </w:rPr>
        <w:t xml:space="preserve"> &amp;head);</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初始化</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init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int32_t request_queue_num = 1,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req_dispatch_func_t</w:t>
      </w:r>
      <w:r>
        <w:rPr>
          <w:rFonts w:ascii="Courier New" w:eastAsiaTheme="minorEastAsia" w:hAnsi="Courier New" w:cs="Courier New"/>
          <w:color w:val="000000"/>
          <w:kern w:val="0"/>
          <w:sz w:val="20"/>
          <w:szCs w:val="20"/>
        </w:rPr>
        <w:t xml:space="preserve"> dispatch_func = NULL);</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启动网络线程</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run</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int32_t epoll_timeout_msec,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int32_t sock_read_timeout_msec,</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const</w:t>
      </w:r>
      <w:proofErr w:type="gramEnd"/>
      <w:r>
        <w:rPr>
          <w:rFonts w:ascii="Courier New" w:eastAsiaTheme="minorEastAsia" w:hAnsi="Courier New" w:cs="Courier New"/>
          <w:color w:val="000000"/>
          <w:kern w:val="0"/>
          <w:sz w:val="20"/>
          <w:szCs w:val="20"/>
        </w:rPr>
        <w:t xml:space="preserve"> int32_t sock_write_timeout_msec,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int32_t sock_idl_timeout_msec);</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设置退出标志</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stop</w:t>
      </w:r>
      <w:r>
        <w:rPr>
          <w:rFonts w:ascii="Courier New" w:eastAsiaTheme="minorEastAsia" w:hAnsi="Courier New" w:cs="Courier New"/>
          <w:color w:val="000000"/>
          <w:kern w:val="0"/>
          <w:sz w:val="20"/>
          <w:szCs w:val="20"/>
        </w:rPr>
        <w: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获取消息队列中下一个请求</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ObSockMsg * </w:t>
      </w:r>
      <w:r>
        <w:rPr>
          <w:rFonts w:ascii="Courier New" w:eastAsiaTheme="minorEastAsia" w:hAnsi="Courier New" w:cs="Courier New"/>
          <w:b/>
          <w:bCs/>
          <w:color w:val="000000"/>
          <w:kern w:val="0"/>
          <w:sz w:val="20"/>
          <w:szCs w:val="20"/>
        </w:rPr>
        <w:t>pop_</w:t>
      </w:r>
      <w:proofErr w:type="gramStart"/>
      <w:r>
        <w:rPr>
          <w:rFonts w:ascii="Courier New" w:eastAsiaTheme="minorEastAsia" w:hAnsi="Courier New" w:cs="Courier New"/>
          <w:b/>
          <w:bCs/>
          <w:color w:val="000000"/>
          <w:kern w:val="0"/>
          <w:sz w:val="20"/>
          <w:szCs w:val="20"/>
        </w:rPr>
        <w:t>request</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queue_id = 0,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timeout_usec);</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free request got by dequeue_request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free_request</w:t>
      </w:r>
      <w:r>
        <w:rPr>
          <w:rFonts w:ascii="Courier New" w:eastAsiaTheme="minorEastAsia" w:hAnsi="Courier New" w:cs="Courier New"/>
          <w:color w:val="000000"/>
          <w:kern w:val="0"/>
          <w:sz w:val="20"/>
          <w:szCs w:val="20"/>
        </w:rPr>
        <w:t>(ObSockMsg *request);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分配发送消息使用的缓冲</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ObSockMsg *</w:t>
      </w:r>
      <w:r>
        <w:rPr>
          <w:rFonts w:ascii="Courier New" w:eastAsiaTheme="minorEastAsia" w:hAnsi="Courier New" w:cs="Courier New"/>
          <w:b/>
          <w:bCs/>
          <w:color w:val="000000"/>
          <w:kern w:val="0"/>
          <w:sz w:val="20"/>
          <w:szCs w:val="20"/>
        </w:rPr>
        <w:t>allocate_response_</w:t>
      </w:r>
      <w:proofErr w:type="gramStart"/>
      <w:r>
        <w:rPr>
          <w:rFonts w:ascii="Courier New" w:eastAsiaTheme="minorEastAsia" w:hAnsi="Courier New" w:cs="Courier New"/>
          <w:b/>
          <w:bCs/>
          <w:color w:val="000000"/>
          <w:kern w:val="0"/>
          <w:sz w:val="20"/>
          <w:szCs w:val="20"/>
        </w:rPr>
        <w:t>sockmsg</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buf_size);</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free</w:t>
      </w:r>
      <w:r>
        <w:rPr>
          <w:rFonts w:ascii="Courier New" w:eastAsiaTheme="minorEastAsia" w:hAnsi="Courier New" w:cs="Courier New"/>
          <w:color w:val="3F7F5F"/>
          <w:kern w:val="0"/>
          <w:sz w:val="20"/>
          <w:szCs w:val="20"/>
        </w:rPr>
        <w:t>那些通过</w:t>
      </w:r>
      <w:r>
        <w:rPr>
          <w:rFonts w:ascii="Courier New" w:eastAsiaTheme="minorEastAsia" w:hAnsi="Courier New" w:cs="Courier New"/>
          <w:color w:val="3F7F5F"/>
          <w:kern w:val="0"/>
          <w:sz w:val="20"/>
          <w:szCs w:val="20"/>
        </w:rPr>
        <w:t>allocate_response_sockmsg</w:t>
      </w:r>
      <w:r>
        <w:rPr>
          <w:rFonts w:ascii="Courier New" w:eastAsiaTheme="minorEastAsia" w:hAnsi="Courier New" w:cs="Courier New"/>
          <w:color w:val="3F7F5F"/>
          <w:kern w:val="0"/>
          <w:sz w:val="20"/>
          <w:szCs w:val="20"/>
        </w:rPr>
        <w:t>但是确没有调用</w:t>
      </w:r>
      <w:r>
        <w:rPr>
          <w:rFonts w:ascii="Courier New" w:eastAsiaTheme="minorEastAsia" w:hAnsi="Courier New" w:cs="Courier New"/>
          <w:color w:val="3F7F5F"/>
          <w:kern w:val="0"/>
          <w:sz w:val="20"/>
          <w:szCs w:val="20"/>
        </w:rPr>
        <w:t>send_response</w:t>
      </w:r>
      <w:r>
        <w:rPr>
          <w:rFonts w:ascii="Courier New" w:eastAsiaTheme="minorEastAsia" w:hAnsi="Courier New" w:cs="Courier New"/>
          <w:color w:val="3F7F5F"/>
          <w:kern w:val="0"/>
          <w:sz w:val="20"/>
          <w:szCs w:val="20"/>
        </w:rPr>
        <w:t>发送的</w:t>
      </w:r>
      <w:r>
        <w:rPr>
          <w:rFonts w:ascii="Courier New" w:eastAsiaTheme="minorEastAsia" w:hAnsi="Courier New" w:cs="Courier New"/>
          <w:color w:val="3F7F5F"/>
          <w:kern w:val="0"/>
          <w:sz w:val="20"/>
          <w:szCs w:val="20"/>
        </w:rPr>
        <w:t>ObSockMsg</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free_unsent_response</w:t>
      </w:r>
      <w:r>
        <w:rPr>
          <w:rFonts w:ascii="Courier New" w:eastAsiaTheme="minorEastAsia" w:hAnsi="Courier New" w:cs="Courier New"/>
          <w:color w:val="000000"/>
          <w:kern w:val="0"/>
          <w:sz w:val="20"/>
          <w:szCs w:val="20"/>
        </w:rPr>
        <w:t>(ObSockMsg * response);</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将需要发送的消息放到发送消息队列中</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high_priority </w:t>
      </w:r>
      <w:r>
        <w:rPr>
          <w:rFonts w:ascii="Courier New" w:eastAsiaTheme="minorEastAsia" w:hAnsi="Courier New" w:cs="Courier New"/>
          <w:color w:val="3F7F5F"/>
          <w:kern w:val="0"/>
          <w:sz w:val="20"/>
          <w:szCs w:val="20"/>
        </w:rPr>
        <w:t>为</w:t>
      </w:r>
      <w:r>
        <w:rPr>
          <w:rFonts w:ascii="Courier New" w:eastAsiaTheme="minorEastAsia" w:hAnsi="Courier New" w:cs="Courier New"/>
          <w:color w:val="3F7F5F"/>
          <w:kern w:val="0"/>
          <w:sz w:val="20"/>
          <w:szCs w:val="20"/>
        </w:rPr>
        <w:t>true</w:t>
      </w:r>
      <w:r>
        <w:rPr>
          <w:rFonts w:ascii="Courier New" w:eastAsiaTheme="minorEastAsia" w:hAnsi="Courier New" w:cs="Courier New"/>
          <w:color w:val="3F7F5F"/>
          <w:kern w:val="0"/>
          <w:sz w:val="20"/>
          <w:szCs w:val="20"/>
        </w:rPr>
        <w:t>会把响应放到发送消息队列的头</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send_response</w:t>
      </w:r>
      <w:r>
        <w:rPr>
          <w:rFonts w:ascii="Courier New" w:eastAsiaTheme="minorEastAsia" w:hAnsi="Courier New" w:cs="Courier New"/>
          <w:color w:val="000000"/>
          <w:kern w:val="0"/>
          <w:sz w:val="20"/>
          <w:szCs w:val="20"/>
        </w:rPr>
        <w:t xml:space="preserve">(ObSockMsg * response,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high_priority);</w:t>
      </w:r>
    </w:p>
    <w:p w:rsidR="0049772C" w:rsidRDefault="0049772C" w:rsidP="0049772C">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w:t>
      </w:r>
    </w:p>
    <w:p w:rsidR="0049772C" w:rsidRDefault="0049772C" w:rsidP="0049772C">
      <w:pPr>
        <w:autoSpaceDE w:val="0"/>
        <w:autoSpaceDN w:val="0"/>
        <w:adjustRightInd w:val="0"/>
        <w:jc w:val="left"/>
        <w:rPr>
          <w:rFonts w:ascii="Courier New" w:eastAsiaTheme="minorEastAsia" w:hAnsi="Courier New" w:cs="Courier New"/>
          <w:kern w:val="0"/>
          <w:sz w:val="20"/>
          <w:szCs w:val="20"/>
        </w:rPr>
      </w:pPr>
    </w:p>
    <w:p w:rsidR="00D864B8" w:rsidRPr="002D5FC8" w:rsidRDefault="00D864B8" w:rsidP="00CE7ED1">
      <w:pPr>
        <w:pStyle w:val="2"/>
      </w:pPr>
      <w:r>
        <w:rPr>
          <w:rFonts w:hint="eastAsia"/>
        </w:rPr>
        <w:t>MemTable</w:t>
      </w:r>
    </w:p>
    <w:p w:rsidR="00D864B8" w:rsidRDefault="00D864B8" w:rsidP="00CE7ED1">
      <w:pPr>
        <w:pStyle w:val="3"/>
      </w:pPr>
      <w:r>
        <w:rPr>
          <w:rFonts w:hint="eastAsia"/>
        </w:rPr>
        <w:t>模块描述</w:t>
      </w:r>
    </w:p>
    <w:p w:rsidR="00890BDF" w:rsidRDefault="00890BDF" w:rsidP="00811D71">
      <w:r>
        <w:rPr>
          <w:rFonts w:hint="eastAsia"/>
        </w:rPr>
        <w:tab/>
      </w:r>
      <w:r>
        <w:t>memtable</w:t>
      </w:r>
      <w:r>
        <w:t>是</w:t>
      </w:r>
      <w:r>
        <w:t>updateserver</w:t>
      </w:r>
      <w:r>
        <w:t>用来保存和查询数据修改的内存结构，每次数据修改都将在</w:t>
      </w:r>
      <w:r>
        <w:t>memtable</w:t>
      </w:r>
      <w:r>
        <w:t>中产生一条记录，在查询的时候将</w:t>
      </w:r>
      <w:r>
        <w:t>memtable</w:t>
      </w:r>
      <w:r>
        <w:t>中针对同一个</w:t>
      </w:r>
      <w:r>
        <w:t>rowkey</w:t>
      </w:r>
      <w:r>
        <w:t>所有修改记录与</w:t>
      </w:r>
      <w:r>
        <w:t>chunkserver</w:t>
      </w:r>
      <w:r>
        <w:t>中的静态数据合并之后得到最终查询结果。</w:t>
      </w:r>
      <w:r>
        <w:t>memtable</w:t>
      </w:r>
      <w:r>
        <w:t>使用单行粒度的原子操作在保证多线程并发读取和单线程更新。</w:t>
      </w:r>
    </w:p>
    <w:p w:rsidR="00D864B8" w:rsidRPr="00890BDF" w:rsidRDefault="00D864B8" w:rsidP="00CE7ED1"/>
    <w:p w:rsidR="00D864B8" w:rsidRDefault="00D864B8" w:rsidP="00CE7ED1">
      <w:pPr>
        <w:pStyle w:val="3"/>
      </w:pPr>
      <w:r>
        <w:rPr>
          <w:rFonts w:hint="eastAsia"/>
        </w:rPr>
        <w:lastRenderedPageBreak/>
        <w:t>关键数据结构和算法</w:t>
      </w:r>
    </w:p>
    <w:p w:rsidR="00811D71" w:rsidRDefault="00811D71" w:rsidP="00811D71">
      <w:pPr>
        <w:pStyle w:val="11"/>
      </w:pPr>
      <w:r>
        <w:rPr>
          <w:rFonts w:hint="eastAsia"/>
          <w:b/>
          <w:bCs/>
        </w:rPr>
        <w:tab/>
      </w:r>
      <w:r w:rsidR="00D864B8">
        <w:rPr>
          <w:b/>
          <w:bCs/>
        </w:rPr>
        <w:t>一、</w:t>
      </w:r>
      <w:r>
        <w:rPr>
          <w:b/>
          <w:bCs/>
        </w:rPr>
        <w:t>概述：</w:t>
      </w:r>
    </w:p>
    <w:p w:rsidR="00811D71" w:rsidRDefault="00811D71" w:rsidP="00811D71">
      <w:pPr>
        <w:pStyle w:val="11"/>
      </w:pPr>
      <w:r>
        <w:tab/>
      </w:r>
      <w:r>
        <w:tab/>
      </w:r>
      <w:r>
        <w:t>考虑到实现的复杂度，初期我们将使用一个固定桶个数的</w:t>
      </w:r>
      <w:r>
        <w:t>hashmap</w:t>
      </w:r>
      <w:r>
        <w:t>来保存</w:t>
      </w:r>
      <w:r>
        <w:t>memtable</w:t>
      </w:r>
      <w:r>
        <w:t>，因此对于</w:t>
      </w:r>
      <w:r w:rsidR="00700BC9">
        <w:t>r</w:t>
      </w:r>
      <w:r w:rsidR="00700BC9">
        <w:rPr>
          <w:rFonts w:hint="eastAsia"/>
        </w:rPr>
        <w:t>ow</w:t>
      </w:r>
      <w:r>
        <w:t>key</w:t>
      </w:r>
      <w:r>
        <w:t>前缀查询的支持需要通过额外的索引来实现。并且</w:t>
      </w:r>
      <w:r>
        <w:t>memtable</w:t>
      </w:r>
      <w:r>
        <w:t>不解释数据的具体格式，数据修改操作将</w:t>
      </w:r>
      <w:proofErr w:type="gramStart"/>
      <w:r>
        <w:t>做为</w:t>
      </w:r>
      <w:proofErr w:type="gramEnd"/>
      <w:r>
        <w:t>多个</w:t>
      </w:r>
      <w:r>
        <w:t>mutator</w:t>
      </w:r>
      <w:r>
        <w:t>对象存储在</w:t>
      </w:r>
      <w:r>
        <w:t>memtable</w:t>
      </w:r>
      <w:r>
        <w:t>中。</w:t>
      </w:r>
    </w:p>
    <w:p w:rsidR="00811D71" w:rsidRDefault="00811D71" w:rsidP="00811D71">
      <w:pPr>
        <w:pStyle w:val="11"/>
      </w:pPr>
      <w:r>
        <w:tab/>
      </w:r>
      <w:r>
        <w:tab/>
      </w:r>
      <w:r>
        <w:t>为了保证逻辑清晰，每个</w:t>
      </w:r>
      <w:r>
        <w:t>table</w:t>
      </w:r>
      <w:r>
        <w:t>在</w:t>
      </w:r>
      <w:r>
        <w:t>updateserver</w:t>
      </w:r>
      <w:r>
        <w:t>中对应两个</w:t>
      </w:r>
      <w:r>
        <w:t>memtable</w:t>
      </w:r>
      <w:r>
        <w:t>，一个</w:t>
      </w:r>
      <w:proofErr w:type="gramStart"/>
      <w:r>
        <w:t>活跃表</w:t>
      </w:r>
      <w:proofErr w:type="gramEnd"/>
      <w:r>
        <w:t>一个冻结表，</w:t>
      </w:r>
      <w:r>
        <w:t>updateserver</w:t>
      </w:r>
      <w:r>
        <w:t>提供接口接受</w:t>
      </w:r>
      <w:r>
        <w:t>rootserver</w:t>
      </w:r>
      <w:r>
        <w:t>命令释放冻结表。</w:t>
      </w:r>
    </w:p>
    <w:p w:rsidR="00811D71" w:rsidRDefault="00811D71" w:rsidP="00811D71">
      <w:pPr>
        <w:pStyle w:val="11"/>
      </w:pPr>
    </w:p>
    <w:p w:rsidR="00811D71" w:rsidRDefault="00811D71" w:rsidP="00811D71">
      <w:pPr>
        <w:pStyle w:val="11"/>
      </w:pPr>
      <w:r>
        <w:rPr>
          <w:b/>
          <w:bCs/>
        </w:rPr>
        <w:tab/>
      </w:r>
      <w:r>
        <w:rPr>
          <w:b/>
          <w:bCs/>
        </w:rPr>
        <w:t>二、对范围查询的支持：</w:t>
      </w:r>
    </w:p>
    <w:p w:rsidR="00811D71" w:rsidRDefault="00811D71" w:rsidP="00811D71">
      <w:pPr>
        <w:pStyle w:val="11"/>
      </w:pPr>
      <w:r>
        <w:tab/>
        <w:t>updateserver</w:t>
      </w:r>
      <w:r>
        <w:t>需要活跃</w:t>
      </w:r>
      <w:r>
        <w:t>memtable</w:t>
      </w:r>
      <w:r>
        <w:t>支持客户端指定</w:t>
      </w:r>
      <w:r>
        <w:t>rowkey</w:t>
      </w:r>
      <w:r>
        <w:t>前缀的查询，以及冻结</w:t>
      </w:r>
      <w:r>
        <w:t>memtable</w:t>
      </w:r>
      <w:r>
        <w:t>支持</w:t>
      </w:r>
      <w:r>
        <w:t>chunkserver</w:t>
      </w:r>
      <w:r>
        <w:t>指定全</w:t>
      </w:r>
      <w:r>
        <w:t>rowkey</w:t>
      </w:r>
      <w:r>
        <w:t>范围的查询，在以后使用</w:t>
      </w:r>
      <w:r>
        <w:t>B</w:t>
      </w:r>
      <w:r>
        <w:t>树的情况下可以自然的支持范围查询，目前使用</w:t>
      </w:r>
      <w:r>
        <w:t>hash</w:t>
      </w:r>
      <w:r>
        <w:t>的话</w:t>
      </w:r>
      <w:r>
        <w:t>memtable</w:t>
      </w:r>
      <w:r>
        <w:t>采用两个方法对这个两种查询进行支持，入下图所示：</w:t>
      </w:r>
    </w:p>
    <w:p w:rsidR="00811D71" w:rsidRDefault="00811D71" w:rsidP="00811D71">
      <w:pPr>
        <w:pStyle w:val="11"/>
      </w:pPr>
      <w:r>
        <w:tab/>
        <w:t>1</w:t>
      </w:r>
      <w:r>
        <w:t>、</w:t>
      </w:r>
      <w:r>
        <w:t>hashtable</w:t>
      </w:r>
      <w:r>
        <w:t>记录的链式存储，对于</w:t>
      </w:r>
      <w:r>
        <w:t>rowkey</w:t>
      </w:r>
      <w:r>
        <w:t>前缀相同的记录，使用一个双向链表串联起来</w:t>
      </w:r>
      <w:r>
        <w:t>(</w:t>
      </w:r>
      <w:r>
        <w:t>下称前缀链表</w:t>
      </w:r>
      <w:r>
        <w:t>)</w:t>
      </w:r>
      <w:r>
        <w:t>，每次插入</w:t>
      </w:r>
      <w:r>
        <w:t>hashtable</w:t>
      </w:r>
      <w:r>
        <w:t>同时根据</w:t>
      </w:r>
      <w:r>
        <w:t>rowkey</w:t>
      </w:r>
      <w:r>
        <w:t>前缀查询外部索引，找到并更新这个链表。链表头尾指针分别指向第一个插入的记录和最后一个插入的记录，在按照</w:t>
      </w:r>
      <w:r>
        <w:t>rowkey</w:t>
      </w:r>
      <w:r>
        <w:t>前缀查询的时候，遍历链表即可。</w:t>
      </w:r>
    </w:p>
    <w:p w:rsidR="00811D71" w:rsidRDefault="00811D71" w:rsidP="00811D71">
      <w:pPr>
        <w:pStyle w:val="11"/>
      </w:pPr>
      <w:r>
        <w:tab/>
        <w:t>2</w:t>
      </w:r>
      <w:r>
        <w:t>、</w:t>
      </w:r>
      <w:proofErr w:type="gramStart"/>
      <w:r>
        <w:t>活跃表</w:t>
      </w:r>
      <w:proofErr w:type="gramEnd"/>
      <w:r>
        <w:t>外部索引，为了减少更新线程对读线程的影响，使用一个定长</w:t>
      </w:r>
      <w:r>
        <w:t>hash</w:t>
      </w:r>
      <w:r>
        <w:t>保存</w:t>
      </w:r>
      <w:r>
        <w:t>rowkey</w:t>
      </w:r>
      <w:r>
        <w:t>前缀到上述链表头尾指针的映射，在指定</w:t>
      </w:r>
      <w:r>
        <w:t>rowkey</w:t>
      </w:r>
      <w:r>
        <w:t>前缀查询的时候，先查询这个索引，定位到链表指针，再遍历链表获取数据即可。</w:t>
      </w:r>
    </w:p>
    <w:p w:rsidR="00811D71" w:rsidRDefault="00811D71" w:rsidP="00811D71">
      <w:pPr>
        <w:pStyle w:val="11"/>
      </w:pPr>
      <w:r>
        <w:tab/>
        <w:t>3</w:t>
      </w:r>
      <w:r>
        <w:t>、冻结表排序，为了支持</w:t>
      </w:r>
      <w:r>
        <w:t>chunkserver</w:t>
      </w:r>
      <w:r>
        <w:t>指定前缀范围的查询，需要对冻结</w:t>
      </w:r>
      <w:proofErr w:type="gramStart"/>
      <w:r>
        <w:t>表按照</w:t>
      </w:r>
      <w:proofErr w:type="gramEnd"/>
      <w:r>
        <w:t>rowkey</w:t>
      </w:r>
      <w:r>
        <w:t>进行排序，如果有</w:t>
      </w:r>
      <w:r>
        <w:t>map</w:t>
      </w:r>
      <w:r>
        <w:t>结构的话可以使用</w:t>
      </w:r>
      <w:r>
        <w:t>map</w:t>
      </w:r>
      <w:r>
        <w:t>，否则就使用排序</w:t>
      </w:r>
      <w:r>
        <w:t>+</w:t>
      </w:r>
      <w:r>
        <w:t>二分查找。</w:t>
      </w:r>
    </w:p>
    <w:p w:rsidR="00811D71" w:rsidRDefault="00811D71" w:rsidP="00811D71">
      <w:pPr>
        <w:pStyle w:val="11"/>
      </w:pPr>
    </w:p>
    <w:p w:rsidR="00811D71" w:rsidRDefault="00811D71" w:rsidP="00811D71">
      <w:pPr>
        <w:pStyle w:val="11"/>
      </w:pPr>
      <w:r>
        <w:rPr>
          <w:b/>
          <w:bCs/>
        </w:rPr>
        <w:tab/>
      </w:r>
      <w:r>
        <w:rPr>
          <w:b/>
          <w:bCs/>
        </w:rPr>
        <w:t>三、更新事务的支持：</w:t>
      </w:r>
    </w:p>
    <w:p w:rsidR="00811D71" w:rsidRDefault="00811D71" w:rsidP="00811D71">
      <w:pPr>
        <w:pStyle w:val="11"/>
      </w:pPr>
      <w:r>
        <w:tab/>
      </w:r>
      <w:r>
        <w:t>单个</w:t>
      </w:r>
      <w:r>
        <w:t>memtable</w:t>
      </w:r>
      <w:r>
        <w:t>接受一个</w:t>
      </w:r>
      <w:r>
        <w:t>mutator</w:t>
      </w:r>
      <w:r>
        <w:t>中多个</w:t>
      </w:r>
      <w:r>
        <w:t>cellmutator</w:t>
      </w:r>
      <w:r>
        <w:t>的原子性提交，在涉及多行更新的情况下使用</w:t>
      </w:r>
      <w:r>
        <w:t>memtable</w:t>
      </w:r>
      <w:r>
        <w:t>粒度的读写锁保证原子性，在大部分操作只是对单行更新的情况进行优化，使用行粒度的</w:t>
      </w:r>
      <w:proofErr w:type="gramStart"/>
      <w:r>
        <w:t>锁保证</w:t>
      </w:r>
      <w:proofErr w:type="gramEnd"/>
      <w:r>
        <w:t>原子性，同时不阻塞其他行的读取操作。</w:t>
      </w:r>
    </w:p>
    <w:p w:rsidR="00811D71" w:rsidRDefault="00811D71" w:rsidP="00811D71">
      <w:pPr>
        <w:pStyle w:val="11"/>
      </w:pPr>
    </w:p>
    <w:p w:rsidR="00811D71" w:rsidRDefault="00811D71" w:rsidP="00811D71">
      <w:pPr>
        <w:pStyle w:val="11"/>
      </w:pPr>
      <w:r>
        <w:rPr>
          <w:b/>
          <w:bCs/>
        </w:rPr>
        <w:tab/>
      </w:r>
      <w:r>
        <w:rPr>
          <w:b/>
          <w:bCs/>
        </w:rPr>
        <w:t>四、内存管理：</w:t>
      </w:r>
    </w:p>
    <w:p w:rsidR="00811D71" w:rsidRDefault="00811D71" w:rsidP="00811D71">
      <w:pPr>
        <w:pStyle w:val="11"/>
      </w:pPr>
      <w:r>
        <w:tab/>
        <w:t>memtable</w:t>
      </w:r>
      <w:r>
        <w:t>内存管理，用一个简单的页链表来实现，每个页是一个大小固定的</w:t>
      </w:r>
      <w:r>
        <w:t>BUFFER</w:t>
      </w:r>
      <w:r>
        <w:t>，每次分配内存的时候，只需移动这个页的偏移就好了，如果当前页内存不能满足此次内存分配操作，就向系统申请一个新的页。为每一个</w:t>
      </w:r>
      <w:r>
        <w:t>memtable</w:t>
      </w:r>
      <w:r>
        <w:t>建立一个这样的内存分配器，当冻结表被删除时，删除对应的内存分配器。</w:t>
      </w:r>
      <w:r w:rsidR="00504B13">
        <w:t>M</w:t>
      </w:r>
      <w:r w:rsidR="00504B13">
        <w:rPr>
          <w:rFonts w:hint="eastAsia"/>
        </w:rPr>
        <w:t>emtable</w:t>
      </w:r>
      <w:r w:rsidR="00504B13">
        <w:rPr>
          <w:rFonts w:hint="eastAsia"/>
        </w:rPr>
        <w:t>的</w:t>
      </w:r>
      <w:r w:rsidR="00504B13">
        <w:rPr>
          <w:rFonts w:hint="eastAsia"/>
        </w:rPr>
        <w:t>clean</w:t>
      </w:r>
      <w:r w:rsidR="00504B13">
        <w:rPr>
          <w:rFonts w:hint="eastAsia"/>
        </w:rPr>
        <w:t>操作直接将固定大小的内存块链表还回系统。</w:t>
      </w:r>
    </w:p>
    <w:p w:rsidR="00811D71" w:rsidRDefault="00811D71" w:rsidP="00811D71">
      <w:pPr>
        <w:pStyle w:val="11"/>
      </w:pPr>
      <w:r>
        <w:tab/>
      </w:r>
      <w:r w:rsidR="00A0585A">
        <w:t>mutator</w:t>
      </w:r>
      <w:r w:rsidR="00A0585A">
        <w:t>数据的存储：由于</w:t>
      </w:r>
      <w:r w:rsidR="00A0585A">
        <w:t>ObCellMutator</w:t>
      </w:r>
      <w:r w:rsidR="00A0585A">
        <w:t>中带有</w:t>
      </w:r>
      <w:r w:rsidR="00A0585A">
        <w:t>tablename</w:t>
      </w:r>
      <w:r w:rsidR="00A0585A">
        <w:t>和</w:t>
      </w:r>
      <w:r w:rsidR="00A0585A">
        <w:t>columnname</w:t>
      </w:r>
      <w:r w:rsidR="00A0585A">
        <w:t>等冗余信息，在</w:t>
      </w:r>
      <w:r w:rsidR="00A0585A">
        <w:t>memtable</w:t>
      </w:r>
      <w:r w:rsidR="00A0585A">
        <w:t>中存储的</w:t>
      </w:r>
      <w:r w:rsidR="00A0585A">
        <w:t>mutator</w:t>
      </w:r>
      <w:r w:rsidR="00A0585A">
        <w:t>对象只需要保留</w:t>
      </w:r>
      <w:r w:rsidR="00A0585A">
        <w:t>ObCellMutator</w:t>
      </w:r>
      <w:r w:rsidR="00A0585A">
        <w:t>中必要的数据更新信息，因此我们在序列化</w:t>
      </w:r>
      <w:r w:rsidR="00A0585A">
        <w:t>mutator</w:t>
      </w:r>
      <w:r w:rsidR="00A0585A">
        <w:t>的时候只保存其中必要的信息，并且尽量压缩存储空间。</w:t>
      </w:r>
    </w:p>
    <w:p w:rsidR="00811D71" w:rsidRDefault="00811D71" w:rsidP="00811D71">
      <w:pPr>
        <w:pStyle w:val="11"/>
      </w:pPr>
      <w:r>
        <w:lastRenderedPageBreak/>
        <w:tab/>
      </w:r>
      <w:r>
        <w:rPr>
          <w:b/>
          <w:bCs/>
        </w:rPr>
        <w:t>五、</w:t>
      </w:r>
      <w:r>
        <w:rPr>
          <w:b/>
          <w:bCs/>
        </w:rPr>
        <w:t>mutator</w:t>
      </w:r>
      <w:r>
        <w:rPr>
          <w:b/>
          <w:bCs/>
        </w:rPr>
        <w:t>代理</w:t>
      </w:r>
    </w:p>
    <w:p w:rsidR="00811D71" w:rsidRDefault="00811D71" w:rsidP="00811D71">
      <w:pPr>
        <w:pStyle w:val="11"/>
      </w:pPr>
      <w:r>
        <w:rPr>
          <w:b/>
          <w:bCs/>
        </w:rPr>
        <w:tab/>
      </w:r>
      <w:r>
        <w:t>memtable</w:t>
      </w:r>
      <w:r>
        <w:t>逻辑上由</w:t>
      </w:r>
      <w:r>
        <w:t>mutator_proxy</w:t>
      </w:r>
      <w:r>
        <w:t>和</w:t>
      </w:r>
      <w:r>
        <w:t>memtable_base</w:t>
      </w:r>
      <w:r>
        <w:t>组成，</w:t>
      </w:r>
    </w:p>
    <w:p w:rsidR="00811D71" w:rsidRDefault="00811D71" w:rsidP="00811D71">
      <w:pPr>
        <w:pStyle w:val="11"/>
      </w:pPr>
      <w:r>
        <w:rPr>
          <w:b/>
          <w:bCs/>
        </w:rPr>
        <w:tab/>
      </w:r>
      <w:r>
        <w:t>我们希望底层的</w:t>
      </w:r>
      <w:r>
        <w:t>memtable_base</w:t>
      </w:r>
      <w:r>
        <w:t>提供相对简单的</w:t>
      </w:r>
      <w:r>
        <w:t>mutator</w:t>
      </w:r>
      <w:r>
        <w:t>存储和查询，而不去关心</w:t>
      </w:r>
      <w:r>
        <w:t>mutator</w:t>
      </w:r>
      <w:r>
        <w:t>的具体内容，但是</w:t>
      </w:r>
      <w:r>
        <w:t>mutator</w:t>
      </w:r>
      <w:r>
        <w:t>在存储到</w:t>
      </w:r>
      <w:r>
        <w:t>memtable</w:t>
      </w:r>
      <w:r>
        <w:t>之前仍需要进行一些必要的处理，这些处理与</w:t>
      </w:r>
      <w:r>
        <w:t>mutator</w:t>
      </w:r>
      <w:r>
        <w:t>结构的耦合度比较高，因此我们抽象</w:t>
      </w:r>
      <w:r>
        <w:t>mutator_proxy</w:t>
      </w:r>
      <w:r>
        <w:t>接口对</w:t>
      </w:r>
      <w:r>
        <w:t>memtable</w:t>
      </w:r>
      <w:r>
        <w:t>进行封装，并做一些</w:t>
      </w:r>
      <w:r>
        <w:t>mutator</w:t>
      </w:r>
      <w:r>
        <w:t>的预处理和查询结果返回前的处理。</w:t>
      </w:r>
    </w:p>
    <w:p w:rsidR="00811D71" w:rsidRDefault="00811D71" w:rsidP="00811D71">
      <w:pPr>
        <w:pStyle w:val="11"/>
      </w:pPr>
      <w:r>
        <w:tab/>
        <w:t>memtable_base</w:t>
      </w:r>
      <w:r>
        <w:t>是一个以</w:t>
      </w:r>
      <w:r>
        <w:t>rowkey</w:t>
      </w:r>
      <w:r>
        <w:t>为</w:t>
      </w:r>
      <w:r>
        <w:t>key</w:t>
      </w:r>
      <w:r>
        <w:t>，</w:t>
      </w:r>
      <w:r>
        <w:t>ObTinyCellMutator</w:t>
      </w:r>
      <w:r>
        <w:t>链表和</w:t>
      </w:r>
      <w:r>
        <w:t>RowStat</w:t>
      </w:r>
      <w:r>
        <w:t>为</w:t>
      </w:r>
      <w:r>
        <w:t>value</w:t>
      </w:r>
      <w:r>
        <w:t>的映射表，提供</w:t>
      </w:r>
      <w:r>
        <w:t>insert</w:t>
      </w:r>
      <w:r>
        <w:t>，</w:t>
      </w:r>
      <w:r>
        <w:t>update</w:t>
      </w:r>
      <w:r>
        <w:t>，</w:t>
      </w:r>
      <w:r>
        <w:t>delete</w:t>
      </w:r>
      <w:r>
        <w:t>，</w:t>
      </w:r>
      <w:r>
        <w:t>get</w:t>
      </w:r>
      <w:r>
        <w:t>，</w:t>
      </w:r>
      <w:r>
        <w:t>scan</w:t>
      </w:r>
      <w:r>
        <w:t>功能，其中</w:t>
      </w:r>
      <w:r>
        <w:t>get</w:t>
      </w:r>
      <w:r>
        <w:t>和</w:t>
      </w:r>
      <w:r>
        <w:t>scan</w:t>
      </w:r>
      <w:r>
        <w:t>返回结果为迭代器。</w:t>
      </w:r>
    </w:p>
    <w:p w:rsidR="00811D71" w:rsidRDefault="00811D71" w:rsidP="00811D71">
      <w:pPr>
        <w:pStyle w:val="11"/>
      </w:pPr>
      <w:r>
        <w:tab/>
        <w:t>mutator_proxy</w:t>
      </w:r>
      <w:r>
        <w:t>对于更新操作将在</w:t>
      </w:r>
      <w:r>
        <w:t>memtable_base</w:t>
      </w:r>
      <w:r>
        <w:t>接口之前被调用，输入是</w:t>
      </w:r>
      <w:r>
        <w:t>ObCellMutator</w:t>
      </w:r>
      <w:r>
        <w:t>输出是</w:t>
      </w:r>
      <w:r>
        <w:t>ObTinyCellMutator</w:t>
      </w:r>
      <w:r>
        <w:t>和</w:t>
      </w:r>
      <w:r>
        <w:t>memtable_base</w:t>
      </w:r>
      <w:r>
        <w:t>操作类型；对于查询操作将在</w:t>
      </w:r>
      <w:r>
        <w:t>memtable_base</w:t>
      </w:r>
      <w:r>
        <w:t>接口之后被调用，输入</w:t>
      </w:r>
      <w:r>
        <w:t>ObTinyCellMutator</w:t>
      </w:r>
      <w:r>
        <w:t>输出是</w:t>
      </w:r>
      <w:r>
        <w:t>ObCellMutator</w:t>
      </w:r>
      <w:r>
        <w:t>。它需要实现的功能包括：</w:t>
      </w:r>
    </w:p>
    <w:p w:rsidR="00811D71" w:rsidRDefault="00811D71" w:rsidP="00811D71">
      <w:pPr>
        <w:pStyle w:val="11"/>
      </w:pPr>
      <w:r>
        <w:tab/>
        <w:t>1</w:t>
      </w:r>
      <w:r>
        <w:t>、</w:t>
      </w:r>
      <w:r>
        <w:t>ob/db</w:t>
      </w:r>
      <w:r>
        <w:t>语义解析，判断是否需要查询</w:t>
      </w:r>
      <w:r>
        <w:t>chunkserver</w:t>
      </w:r>
      <w:r>
        <w:t>（输入预处理）</w:t>
      </w:r>
    </w:p>
    <w:p w:rsidR="00811D71" w:rsidRDefault="00811D71" w:rsidP="00811D71">
      <w:pPr>
        <w:pStyle w:val="11"/>
      </w:pPr>
      <w:r>
        <w:tab/>
        <w:t>2</w:t>
      </w:r>
      <w:r>
        <w:t>、区分不同语义的不同操作分别转发给</w:t>
      </w:r>
      <w:r>
        <w:t>memtable</w:t>
      </w:r>
      <w:r>
        <w:t>的接口（输入预处理）</w:t>
      </w:r>
    </w:p>
    <w:p w:rsidR="00811D71" w:rsidRDefault="00811D71" w:rsidP="00811D71">
      <w:pPr>
        <w:pStyle w:val="11"/>
      </w:pPr>
      <w:r>
        <w:tab/>
        <w:t>3</w:t>
      </w:r>
      <w:r>
        <w:t>、测试</w:t>
      </w:r>
      <w:r>
        <w:t>ObCellMutator</w:t>
      </w:r>
      <w:r>
        <w:t>携带的逻辑是否可以在</w:t>
      </w:r>
      <w:r>
        <w:t>memtable</w:t>
      </w:r>
      <w:r>
        <w:t>中正确更新</w:t>
      </w:r>
    </w:p>
    <w:p w:rsidR="00811D71" w:rsidRDefault="00811D71" w:rsidP="00811D71">
      <w:pPr>
        <w:pStyle w:val="11"/>
      </w:pPr>
      <w:r>
        <w:tab/>
        <w:t>4</w:t>
      </w:r>
      <w:r>
        <w:t>、</w:t>
      </w:r>
      <w:r>
        <w:t>delete</w:t>
      </w:r>
      <w:r>
        <w:t>操作转化为</w:t>
      </w:r>
      <w:r>
        <w:t>set null</w:t>
      </w:r>
      <w:r>
        <w:t>（输入预处理）</w:t>
      </w:r>
    </w:p>
    <w:p w:rsidR="00811D71" w:rsidRDefault="00811D71" w:rsidP="00811D71">
      <w:pPr>
        <w:pStyle w:val="11"/>
      </w:pPr>
      <w:r>
        <w:tab/>
        <w:t>5</w:t>
      </w:r>
      <w:r>
        <w:t>、填充</w:t>
      </w:r>
      <w:r>
        <w:t>sysdate</w:t>
      </w:r>
      <w:r>
        <w:t>字段（输入预处理）</w:t>
      </w:r>
    </w:p>
    <w:p w:rsidR="00811D71" w:rsidRDefault="00811D71" w:rsidP="00811D71">
      <w:pPr>
        <w:pStyle w:val="11"/>
      </w:pPr>
      <w:r>
        <w:tab/>
        <w:t>6</w:t>
      </w:r>
      <w:r>
        <w:t>、</w:t>
      </w:r>
      <w:r>
        <w:t>ObCellMutator</w:t>
      </w:r>
      <w:r>
        <w:t>与</w:t>
      </w:r>
      <w:r>
        <w:t>ObTinyCellMutator</w:t>
      </w:r>
      <w:r>
        <w:t>的互转（输入预处理</w:t>
      </w:r>
      <w:r>
        <w:t>/</w:t>
      </w:r>
      <w:r>
        <w:t>输出预处理）</w:t>
      </w:r>
    </w:p>
    <w:p w:rsidR="00811D71" w:rsidRDefault="00811D71" w:rsidP="00811D71">
      <w:pPr>
        <w:pStyle w:val="11"/>
      </w:pPr>
    </w:p>
    <w:p w:rsidR="00811D71" w:rsidRDefault="00811D71" w:rsidP="00811D71">
      <w:pPr>
        <w:pStyle w:val="11"/>
      </w:pPr>
      <w:r>
        <w:rPr>
          <w:b/>
          <w:bCs/>
        </w:rPr>
        <w:tab/>
      </w:r>
      <w:r>
        <w:rPr>
          <w:b/>
          <w:bCs/>
        </w:rPr>
        <w:t>六、</w:t>
      </w:r>
      <w:r>
        <w:rPr>
          <w:b/>
          <w:bCs/>
        </w:rPr>
        <w:t>memtable</w:t>
      </w:r>
      <w:r>
        <w:rPr>
          <w:b/>
          <w:bCs/>
        </w:rPr>
        <w:t>迭代器</w:t>
      </w:r>
    </w:p>
    <w:p w:rsidR="00811D71" w:rsidRDefault="00811D71" w:rsidP="00811D71">
      <w:pPr>
        <w:pStyle w:val="11"/>
      </w:pPr>
      <w:r>
        <w:rPr>
          <w:b/>
          <w:bCs/>
        </w:rPr>
        <w:tab/>
      </w:r>
      <w:r>
        <w:t>所有对</w:t>
      </w:r>
      <w:r>
        <w:t>memtable</w:t>
      </w:r>
      <w:r>
        <w:t>的查询都将以迭代器的方式返回，每个迭代器指向一个</w:t>
      </w:r>
      <w:r>
        <w:t>mutator</w:t>
      </w:r>
      <w:r>
        <w:t>，在指定</w:t>
      </w:r>
      <w:r>
        <w:t>rowkey</w:t>
      </w:r>
      <w:r>
        <w:t>查询的情况下，可以迭代当前行的所有</w:t>
      </w:r>
      <w:r>
        <w:t>mutator</w:t>
      </w:r>
      <w:r>
        <w:t>；在范围查询的情况下，可以迭代查询范围内所有行的</w:t>
      </w:r>
      <w:r>
        <w:t>mutator</w:t>
      </w:r>
      <w:r>
        <w:t>，迭代的结果按行聚合。</w:t>
      </w:r>
    </w:p>
    <w:p w:rsidR="00811D71" w:rsidRDefault="00811D71" w:rsidP="00811D71">
      <w:pPr>
        <w:pStyle w:val="11"/>
      </w:pPr>
      <w:r>
        <w:tab/>
      </w:r>
      <w:r>
        <w:t>迭代器返回的结果可以是直接指向</w:t>
      </w:r>
      <w:r>
        <w:t>memtable</w:t>
      </w:r>
      <w:r>
        <w:t>内部空间的</w:t>
      </w:r>
      <w:r>
        <w:t>ObTinyCellMutator</w:t>
      </w:r>
      <w:r>
        <w:t>的指针，也可以经过</w:t>
      </w:r>
      <w:r>
        <w:t>mutator_filter</w:t>
      </w:r>
      <w:r>
        <w:t>处理后返回一个</w:t>
      </w:r>
      <w:r>
        <w:t>ObCellMutator</w:t>
      </w:r>
      <w:r>
        <w:t>的拷贝。</w:t>
      </w:r>
    </w:p>
    <w:p w:rsidR="00811D71" w:rsidRDefault="00811D71" w:rsidP="00811D71">
      <w:pPr>
        <w:pStyle w:val="11"/>
      </w:pPr>
    </w:p>
    <w:p w:rsidR="00811D71" w:rsidRDefault="00811D71" w:rsidP="00811D71">
      <w:pPr>
        <w:pStyle w:val="11"/>
      </w:pPr>
      <w:r>
        <w:rPr>
          <w:b/>
          <w:bCs/>
        </w:rPr>
        <w:tab/>
      </w:r>
      <w:r>
        <w:rPr>
          <w:b/>
          <w:bCs/>
        </w:rPr>
        <w:t>七、更新操作流程：</w:t>
      </w:r>
    </w:p>
    <w:p w:rsidR="00811D71" w:rsidRDefault="00811D71" w:rsidP="00811D71">
      <w:pPr>
        <w:pStyle w:val="11"/>
      </w:pPr>
      <w:r>
        <w:rPr>
          <w:b/>
          <w:bCs/>
        </w:rPr>
        <w:tab/>
      </w:r>
      <w:r>
        <w:t>为了支持</w:t>
      </w:r>
      <w:r>
        <w:t>ob</w:t>
      </w:r>
      <w:r>
        <w:t>和</w:t>
      </w:r>
      <w:r>
        <w:t>db</w:t>
      </w:r>
      <w:r>
        <w:t>两种语义，在</w:t>
      </w:r>
      <w:r>
        <w:t>memtable</w:t>
      </w:r>
      <w:r>
        <w:t>中为每一行维护一个</w:t>
      </w:r>
      <w:r>
        <w:t>RowStat</w:t>
      </w:r>
      <w:r>
        <w:t>状态标志，包括如下</w:t>
      </w:r>
      <w:r>
        <w:t>4</w:t>
      </w:r>
      <w:r>
        <w:t>个状态：</w:t>
      </w:r>
    </w:p>
    <w:p w:rsidR="00811D71" w:rsidRDefault="00811D71" w:rsidP="00811D71">
      <w:pPr>
        <w:pStyle w:val="11"/>
      </w:pPr>
      <w:r>
        <w:tab/>
      </w:r>
      <w:r>
        <w:rPr>
          <w:b/>
          <w:bCs/>
        </w:rPr>
        <w:t>DB_UNKNOW</w:t>
      </w:r>
    </w:p>
    <w:p w:rsidR="00811D71" w:rsidRDefault="00811D71" w:rsidP="00811D71">
      <w:pPr>
        <w:pStyle w:val="11"/>
      </w:pPr>
      <w:r>
        <w:rPr>
          <w:b/>
          <w:bCs/>
        </w:rPr>
        <w:tab/>
      </w:r>
      <w:r>
        <w:rPr>
          <w:b/>
          <w:bCs/>
        </w:rPr>
        <w:tab/>
      </w:r>
      <w:r>
        <w:t>没有查询过</w:t>
      </w:r>
      <w:r>
        <w:t>chunkserver(</w:t>
      </w:r>
      <w:r>
        <w:t>默认状态</w:t>
      </w:r>
      <w:r>
        <w:t>)</w:t>
      </w:r>
    </w:p>
    <w:p w:rsidR="00811D71" w:rsidRDefault="00811D71" w:rsidP="00811D71">
      <w:pPr>
        <w:pStyle w:val="11"/>
      </w:pPr>
      <w:r>
        <w:tab/>
      </w:r>
      <w:r>
        <w:rPr>
          <w:b/>
          <w:bCs/>
        </w:rPr>
        <w:t>DB_EXISTS</w:t>
      </w:r>
    </w:p>
    <w:p w:rsidR="00811D71" w:rsidRDefault="00811D71" w:rsidP="00811D71">
      <w:pPr>
        <w:pStyle w:val="11"/>
      </w:pPr>
      <w:r>
        <w:rPr>
          <w:b/>
          <w:bCs/>
        </w:rPr>
        <w:tab/>
      </w:r>
      <w:r>
        <w:rPr>
          <w:b/>
          <w:bCs/>
        </w:rPr>
        <w:tab/>
      </w:r>
      <w:r>
        <w:t>记录存在</w:t>
      </w:r>
      <w:r>
        <w:t>(</w:t>
      </w:r>
      <w:r>
        <w:t>查询</w:t>
      </w:r>
      <w:r>
        <w:t>chunkserver</w:t>
      </w:r>
      <w:r>
        <w:t>结果为记录存在，或已执行过</w:t>
      </w:r>
      <w:r>
        <w:t>OB</w:t>
      </w:r>
      <w:r>
        <w:t>语义的</w:t>
      </w:r>
      <w:r>
        <w:t>insert)</w:t>
      </w:r>
    </w:p>
    <w:p w:rsidR="00811D71" w:rsidRDefault="00811D71" w:rsidP="00811D71">
      <w:pPr>
        <w:pStyle w:val="11"/>
      </w:pPr>
      <w:r>
        <w:tab/>
      </w:r>
      <w:r>
        <w:rPr>
          <w:b/>
          <w:bCs/>
        </w:rPr>
        <w:t>DB_DELETED</w:t>
      </w:r>
    </w:p>
    <w:p w:rsidR="00811D71" w:rsidRDefault="00811D71" w:rsidP="00811D71">
      <w:pPr>
        <w:pStyle w:val="11"/>
      </w:pPr>
      <w:r>
        <w:rPr>
          <w:b/>
          <w:bCs/>
        </w:rPr>
        <w:tab/>
      </w:r>
      <w:r>
        <w:rPr>
          <w:b/>
          <w:bCs/>
        </w:rPr>
        <w:tab/>
      </w:r>
      <w:r>
        <w:t>记录已删除</w:t>
      </w:r>
      <w:r>
        <w:t>(</w:t>
      </w:r>
      <w:r>
        <w:t>已经对该行执行过</w:t>
      </w:r>
      <w:r>
        <w:t>delete)</w:t>
      </w:r>
    </w:p>
    <w:p w:rsidR="00811D71" w:rsidRDefault="00811D71" w:rsidP="00811D71">
      <w:pPr>
        <w:pStyle w:val="11"/>
      </w:pPr>
      <w:r>
        <w:tab/>
      </w:r>
      <w:r>
        <w:rPr>
          <w:b/>
          <w:bCs/>
        </w:rPr>
        <w:t>DB_NOT_EXISTS</w:t>
      </w:r>
    </w:p>
    <w:p w:rsidR="00811D71" w:rsidRDefault="00811D71" w:rsidP="00811D71">
      <w:pPr>
        <w:pStyle w:val="11"/>
      </w:pPr>
      <w:r>
        <w:rPr>
          <w:b/>
          <w:bCs/>
        </w:rPr>
        <w:lastRenderedPageBreak/>
        <w:tab/>
      </w:r>
      <w:r>
        <w:rPr>
          <w:b/>
          <w:bCs/>
        </w:rPr>
        <w:tab/>
      </w:r>
      <w:r>
        <w:t>记录不存在</w:t>
      </w:r>
      <w:r>
        <w:t>(</w:t>
      </w:r>
      <w:r>
        <w:t>查询</w:t>
      </w:r>
      <w:r>
        <w:t>chunkserver</w:t>
      </w:r>
      <w:r>
        <w:t>结果为记录不存在，并且没有对该行执行过</w:t>
      </w:r>
      <w:r>
        <w:t>insert)</w:t>
      </w:r>
    </w:p>
    <w:p w:rsidR="00811D71" w:rsidRDefault="00811D71" w:rsidP="00811D71">
      <w:pPr>
        <w:pStyle w:val="11"/>
      </w:pPr>
      <w:r>
        <w:tab/>
        <w:t>RowStat</w:t>
      </w:r>
      <w:r>
        <w:t>状态转移如下：</w:t>
      </w:r>
    </w:p>
    <w:p w:rsidR="00811D71" w:rsidRDefault="00811D71" w:rsidP="00811D71">
      <w:pPr>
        <w:pStyle w:val="11"/>
      </w:pPr>
      <w:r>
        <w:tab/>
      </w:r>
    </w:p>
    <w:p w:rsidR="00811D71" w:rsidRDefault="00811D71" w:rsidP="00811D71">
      <w:pPr>
        <w:pStyle w:val="11"/>
      </w:pPr>
      <w:r>
        <w:tab/>
      </w:r>
      <w:r>
        <w:rPr>
          <w:b/>
          <w:bCs/>
        </w:rPr>
        <w:t>1</w:t>
      </w:r>
      <w:r>
        <w:rPr>
          <w:b/>
          <w:bCs/>
        </w:rPr>
        <w:t>、判断本次</w:t>
      </w:r>
      <w:r>
        <w:rPr>
          <w:b/>
          <w:bCs/>
        </w:rPr>
        <w:t>mutator</w:t>
      </w:r>
      <w:r>
        <w:rPr>
          <w:b/>
          <w:bCs/>
        </w:rPr>
        <w:t>是否需要查询</w:t>
      </w:r>
      <w:r>
        <w:rPr>
          <w:b/>
          <w:bCs/>
        </w:rPr>
        <w:t>chunkserver</w:t>
      </w:r>
      <w:r>
        <w:rPr>
          <w:b/>
          <w:bCs/>
        </w:rPr>
        <w:t>：</w:t>
      </w:r>
    </w:p>
    <w:p w:rsidR="00811D71" w:rsidRDefault="00811D71" w:rsidP="00811D71">
      <w:pPr>
        <w:pStyle w:val="11"/>
      </w:pPr>
      <w:r>
        <w:tab/>
      </w:r>
      <w:r>
        <w:tab/>
      </w:r>
      <w:r>
        <w:t>对于</w:t>
      </w:r>
      <w:r>
        <w:t>schema</w:t>
      </w:r>
      <w:r>
        <w:t>中含有</w:t>
      </w:r>
      <w:r>
        <w:t>sequence</w:t>
      </w:r>
      <w:r>
        <w:t>字段，并且操作为</w:t>
      </w:r>
      <w:r>
        <w:t>insert</w:t>
      </w:r>
      <w:r>
        <w:t>的情况下，都需要查询</w:t>
      </w:r>
      <w:r>
        <w:t>chunkserver</w:t>
      </w:r>
      <w:r>
        <w:t>，这一逻辑的判断由</w:t>
      </w:r>
      <w:r>
        <w:t>TabletMgr</w:t>
      </w:r>
      <w:r>
        <w:t>实现，</w:t>
      </w:r>
      <w:r>
        <w:t>memtable</w:t>
      </w:r>
      <w:r>
        <w:t>不需要关心。</w:t>
      </w:r>
    </w:p>
    <w:p w:rsidR="00811D71" w:rsidRDefault="00811D71" w:rsidP="00811D71">
      <w:pPr>
        <w:pStyle w:val="11"/>
      </w:pPr>
      <w:r>
        <w:tab/>
      </w:r>
      <w:r>
        <w:tab/>
        <w:t>memtable</w:t>
      </w:r>
      <w:r>
        <w:t>对外提供</w:t>
      </w:r>
      <w:r>
        <w:rPr>
          <w:b/>
          <w:bCs/>
        </w:rPr>
        <w:t>need_query</w:t>
      </w:r>
      <w:r>
        <w:t>接口，接受一个</w:t>
      </w:r>
      <w:r>
        <w:t>ObCellMutator</w:t>
      </w:r>
      <w:r>
        <w:t>为参数，根据这个</w:t>
      </w:r>
      <w:r>
        <w:t>mutator</w:t>
      </w:r>
      <w:r>
        <w:t>并查询</w:t>
      </w:r>
      <w:r>
        <w:t>memtable</w:t>
      </w:r>
      <w:r>
        <w:t>中保存的行状态来判断本次插入的</w:t>
      </w:r>
      <w:r>
        <w:t>mutator</w:t>
      </w:r>
      <w:r>
        <w:t>是否需要查询</w:t>
      </w:r>
      <w:r>
        <w:t>chunkserver</w:t>
      </w:r>
      <w:r>
        <w:t>。</w:t>
      </w:r>
      <w:r>
        <w:t>server</w:t>
      </w:r>
      <w:r>
        <w:t>之后调用</w:t>
      </w:r>
      <w:r>
        <w:t>memtable</w:t>
      </w:r>
      <w:r>
        <w:t>对外提供的</w:t>
      </w:r>
      <w:r>
        <w:rPr>
          <w:b/>
          <w:bCs/>
        </w:rPr>
        <w:t>set_row_exist</w:t>
      </w:r>
      <w:r>
        <w:t>接口，设置</w:t>
      </w:r>
      <w:r>
        <w:t>chunkserver</w:t>
      </w:r>
      <w:r>
        <w:t>的查询结果。冻结表在被释放之后，它缓存的</w:t>
      </w:r>
      <w:r>
        <w:t>RowStat</w:t>
      </w:r>
      <w:r>
        <w:t>也随之丢失，需要重新查询</w:t>
      </w:r>
      <w:r>
        <w:t>chunkserver</w:t>
      </w:r>
      <w:r>
        <w:t>。</w:t>
      </w:r>
    </w:p>
    <w:p w:rsidR="00811D71" w:rsidRDefault="00811D71" w:rsidP="00811D71">
      <w:pPr>
        <w:pStyle w:val="11"/>
      </w:pPr>
      <w:r>
        <w:rPr>
          <w:b/>
          <w:bCs/>
        </w:rPr>
        <w:tab/>
        <w:t>2</w:t>
      </w:r>
      <w:r>
        <w:rPr>
          <w:b/>
          <w:bCs/>
        </w:rPr>
        <w:t>、</w:t>
      </w:r>
      <w:r>
        <w:rPr>
          <w:b/>
          <w:bCs/>
        </w:rPr>
        <w:t>insert</w:t>
      </w:r>
      <w:r>
        <w:rPr>
          <w:b/>
          <w:bCs/>
        </w:rPr>
        <w:t>操作：</w:t>
      </w:r>
    </w:p>
    <w:p w:rsidR="00811D71" w:rsidRDefault="00811D71" w:rsidP="00811D71">
      <w:pPr>
        <w:pStyle w:val="11"/>
      </w:pPr>
      <w:r>
        <w:tab/>
      </w:r>
      <w:r>
        <w:tab/>
        <w:t>ob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、查询或创建</w:t>
      </w:r>
      <w:r>
        <w:t>rowkeyPrefixHash</w:t>
      </w:r>
      <w:r>
        <w:t>索引，获取前缀链表，增加引用计数</w:t>
      </w:r>
    </w:p>
    <w:p w:rsidR="00811D71" w:rsidRDefault="00811D71" w:rsidP="00811D71">
      <w:pPr>
        <w:pStyle w:val="11"/>
      </w:pPr>
      <w:r>
        <w:tab/>
      </w:r>
      <w:r>
        <w:tab/>
        <w:t>3</w:t>
      </w:r>
      <w:r>
        <w:t>、</w:t>
      </w:r>
      <w:r>
        <w:rPr>
          <w:b/>
          <w:bCs/>
        </w:rPr>
        <w:t>在</w:t>
      </w:r>
      <w:r>
        <w:rPr>
          <w:b/>
          <w:bCs/>
        </w:rPr>
        <w:t>hashtable</w:t>
      </w:r>
      <w:r>
        <w:rPr>
          <w:b/>
          <w:bCs/>
        </w:rPr>
        <w:t>提供的原子操作中完成</w:t>
      </w:r>
      <w:r>
        <w:rPr>
          <w:b/>
          <w:bCs/>
        </w:rPr>
        <w:t>(</w:t>
      </w:r>
      <w:r>
        <w:rPr>
          <w:b/>
          <w:bCs/>
        </w:rPr>
        <w:t>读写锁保护</w:t>
      </w:r>
      <w:r>
        <w:rPr>
          <w:b/>
          <w:bCs/>
        </w:rPr>
        <w:t>)</w:t>
      </w:r>
      <w:r>
        <w:t>：将</w:t>
      </w:r>
      <w:r>
        <w:t>mutator</w:t>
      </w:r>
      <w:r>
        <w:t>存入</w:t>
      </w:r>
      <w:r>
        <w:t>memtable_base</w:t>
      </w:r>
      <w:r>
        <w:t>，同时尝试与已存在的</w:t>
      </w:r>
      <w:r>
        <w:t>mutator</w:t>
      </w:r>
      <w:r>
        <w:t>进行</w:t>
      </w:r>
      <w:r>
        <w:t>merge</w:t>
      </w:r>
      <w:r>
        <w:t>；更新</w:t>
      </w:r>
      <w:r>
        <w:t>hashvalue</w:t>
      </w:r>
      <w:r>
        <w:t>中的链表指针</w:t>
      </w:r>
    </w:p>
    <w:p w:rsidR="00811D71" w:rsidRDefault="00811D71" w:rsidP="00811D71">
      <w:pPr>
        <w:pStyle w:val="11"/>
      </w:pPr>
      <w:r>
        <w:tab/>
      </w:r>
      <w:r>
        <w:tab/>
        <w:t>4</w:t>
      </w:r>
      <w:r>
        <w:t>、更新行的</w:t>
      </w:r>
      <w:r>
        <w:t>RowStat</w:t>
      </w:r>
      <w:r>
        <w:t>为</w:t>
      </w:r>
      <w:r>
        <w:t>DB_EXISTS</w:t>
      </w:r>
    </w:p>
    <w:p w:rsidR="00811D71" w:rsidRDefault="00811D71" w:rsidP="00811D71">
      <w:pPr>
        <w:pStyle w:val="11"/>
      </w:pPr>
      <w:r>
        <w:tab/>
      </w:r>
      <w:r>
        <w:tab/>
      </w:r>
      <w:r>
        <w:rPr>
          <w:b/>
          <w:bCs/>
        </w:rPr>
        <w:t>注意：</w:t>
      </w:r>
      <w:r>
        <w:t>如果表中含有</w:t>
      </w:r>
      <w:r>
        <w:t>sequence</w:t>
      </w:r>
      <w:r>
        <w:t>字段，则</w:t>
      </w:r>
      <w:r>
        <w:t>ob</w:t>
      </w:r>
      <w:r>
        <w:t>语义也要按照</w:t>
      </w:r>
      <w:r>
        <w:t>db</w:t>
      </w:r>
      <w:r>
        <w:t>语义执行</w:t>
      </w:r>
      <w:r>
        <w:t>insert</w:t>
      </w:r>
      <w:r>
        <w:t>，</w:t>
      </w:r>
      <w:r>
        <w:t>sequence</w:t>
      </w:r>
      <w:r>
        <w:t>逻辑的处理由上层</w:t>
      </w:r>
      <w:r>
        <w:t>tablemgr</w:t>
      </w:r>
      <w:r>
        <w:t>生成一个修改</w:t>
      </w:r>
      <w:r>
        <w:t>sequence</w:t>
      </w:r>
      <w:r>
        <w:t>的</w:t>
      </w:r>
      <w:r>
        <w:t>mutator</w:t>
      </w:r>
      <w:r>
        <w:t>实现。</w:t>
      </w:r>
    </w:p>
    <w:p w:rsidR="00811D71" w:rsidRDefault="00811D71" w:rsidP="00811D71">
      <w:pPr>
        <w:pStyle w:val="11"/>
      </w:pPr>
      <w:r>
        <w:tab/>
      </w:r>
      <w:r>
        <w:tab/>
        <w:t>Db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、检查</w:t>
      </w:r>
      <w:r>
        <w:t>RowStat</w:t>
      </w:r>
      <w:r>
        <w:t>，如果为</w:t>
      </w:r>
      <w:bookmarkStart w:id="3" w:name="__DdeLink__321_386355253"/>
      <w:r>
        <w:t>DB_EXISTS</w:t>
      </w:r>
      <w:bookmarkEnd w:id="3"/>
      <w:r>
        <w:t>或</w:t>
      </w:r>
      <w:r>
        <w:t>DB_UNKNOW</w:t>
      </w:r>
      <w:r>
        <w:t>则直接返回失败</w:t>
      </w:r>
    </w:p>
    <w:p w:rsidR="00811D71" w:rsidRDefault="00811D71" w:rsidP="00811D71">
      <w:pPr>
        <w:pStyle w:val="11"/>
      </w:pPr>
      <w:r>
        <w:tab/>
      </w:r>
      <w:r>
        <w:tab/>
        <w:t>3</w:t>
      </w:r>
      <w:r>
        <w:t>、如果</w:t>
      </w:r>
      <w:r>
        <w:t>RowStat</w:t>
      </w:r>
      <w:r>
        <w:t>为</w:t>
      </w:r>
      <w:r>
        <w:t>DB_DELETED</w:t>
      </w:r>
      <w:r>
        <w:t>或</w:t>
      </w:r>
      <w:r>
        <w:t>DB_NOT_EXISTS</w:t>
      </w:r>
      <w:r>
        <w:t>，则可以执行</w:t>
      </w:r>
      <w:r>
        <w:t>ob</w:t>
      </w:r>
      <w:r>
        <w:t>语义的</w:t>
      </w:r>
      <w:r>
        <w:t>insert</w:t>
      </w:r>
    </w:p>
    <w:p w:rsidR="00811D71" w:rsidRDefault="00811D71" w:rsidP="00811D71">
      <w:pPr>
        <w:pStyle w:val="11"/>
      </w:pPr>
      <w:r>
        <w:rPr>
          <w:b/>
          <w:bCs/>
        </w:rPr>
        <w:tab/>
        <w:t>3</w:t>
      </w:r>
      <w:r>
        <w:rPr>
          <w:b/>
          <w:bCs/>
        </w:rPr>
        <w:t>、</w:t>
      </w:r>
      <w:r>
        <w:rPr>
          <w:b/>
          <w:bCs/>
        </w:rPr>
        <w:t>update</w:t>
      </w:r>
      <w:r>
        <w:rPr>
          <w:b/>
          <w:bCs/>
        </w:rPr>
        <w:t>操作：</w:t>
      </w:r>
    </w:p>
    <w:p w:rsidR="00811D71" w:rsidRDefault="00811D71" w:rsidP="00811D71">
      <w:pPr>
        <w:pStyle w:val="11"/>
      </w:pPr>
      <w:r>
        <w:tab/>
      </w:r>
      <w:r>
        <w:tab/>
        <w:t>ob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、在</w:t>
      </w:r>
      <w:r>
        <w:t>hashtable</w:t>
      </w:r>
      <w:r>
        <w:t>提供的原子操作中完成</w:t>
      </w:r>
      <w:r>
        <w:t xml:space="preserve"> </w:t>
      </w:r>
      <w:r>
        <w:t>：将</w:t>
      </w:r>
      <w:r>
        <w:t>mutator</w:t>
      </w:r>
      <w:r>
        <w:t>存入</w:t>
      </w:r>
      <w:r>
        <w:t>memtable_base</w:t>
      </w:r>
      <w:r>
        <w:t>，同时尝试与已存在的</w:t>
      </w:r>
      <w:r>
        <w:t>mutator</w:t>
      </w:r>
      <w:r>
        <w:t>进行</w:t>
      </w:r>
      <w:r>
        <w:t>merge</w:t>
      </w:r>
    </w:p>
    <w:p w:rsidR="00811D71" w:rsidRDefault="00811D71" w:rsidP="00811D71">
      <w:pPr>
        <w:pStyle w:val="11"/>
      </w:pPr>
      <w:r>
        <w:tab/>
      </w:r>
      <w:r>
        <w:tab/>
        <w:t>db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、检查</w:t>
      </w:r>
      <w:r>
        <w:t>RowStat</w:t>
      </w:r>
      <w:r>
        <w:t>，如果为</w:t>
      </w:r>
      <w:r>
        <w:t>DB_DELETED</w:t>
      </w:r>
      <w:r>
        <w:t>，</w:t>
      </w:r>
      <w:r>
        <w:t>DB_NOT_EXISTS</w:t>
      </w:r>
      <w:r>
        <w:t>或</w:t>
      </w:r>
      <w:r>
        <w:t>DB_UNKNOW</w:t>
      </w:r>
      <w:r>
        <w:t>，直接返回失败</w:t>
      </w:r>
    </w:p>
    <w:p w:rsidR="00811D71" w:rsidRDefault="00811D71" w:rsidP="00811D71">
      <w:pPr>
        <w:pStyle w:val="11"/>
      </w:pPr>
      <w:r>
        <w:tab/>
      </w:r>
      <w:r>
        <w:tab/>
        <w:t>3</w:t>
      </w:r>
      <w:r>
        <w:t>、如果</w:t>
      </w:r>
      <w:r>
        <w:t>RowStat</w:t>
      </w:r>
      <w:r>
        <w:t>为</w:t>
      </w:r>
      <w:r>
        <w:t>DB_EXISTS</w:t>
      </w:r>
      <w:r>
        <w:t>则可以执行</w:t>
      </w:r>
      <w:r>
        <w:t>ob</w:t>
      </w:r>
      <w:r>
        <w:t>语义的</w:t>
      </w:r>
      <w:r>
        <w:t>update</w:t>
      </w:r>
    </w:p>
    <w:p w:rsidR="00811D71" w:rsidRDefault="00811D71" w:rsidP="00811D71">
      <w:pPr>
        <w:pStyle w:val="11"/>
      </w:pPr>
      <w:r>
        <w:tab/>
        <w:t>4</w:t>
      </w:r>
      <w:r>
        <w:rPr>
          <w:b/>
          <w:bCs/>
        </w:rPr>
        <w:t>、</w:t>
      </w:r>
      <w:r>
        <w:rPr>
          <w:b/>
          <w:bCs/>
        </w:rPr>
        <w:t>delete</w:t>
      </w:r>
      <w:r>
        <w:rPr>
          <w:b/>
          <w:bCs/>
        </w:rPr>
        <w:t>操作：</w:t>
      </w:r>
    </w:p>
    <w:p w:rsidR="00811D71" w:rsidRDefault="00811D71" w:rsidP="00811D71">
      <w:pPr>
        <w:pStyle w:val="11"/>
      </w:pPr>
      <w:r>
        <w:lastRenderedPageBreak/>
        <w:tab/>
      </w:r>
      <w:r>
        <w:tab/>
        <w:t>ob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、查询</w:t>
      </w:r>
      <w:r>
        <w:t>rowkeyPrefixHash</w:t>
      </w:r>
      <w:r>
        <w:t>索引，引用计数减</w:t>
      </w:r>
      <w:proofErr w:type="gramStart"/>
      <w:r>
        <w:t>一</w:t>
      </w:r>
      <w:proofErr w:type="gramEnd"/>
      <w:r>
        <w:t>，当减到</w:t>
      </w:r>
      <w:r>
        <w:t>0</w:t>
      </w:r>
      <w:r>
        <w:t>的时候删除这个索引</w:t>
      </w:r>
    </w:p>
    <w:p w:rsidR="00811D71" w:rsidRDefault="00811D71" w:rsidP="00811D71">
      <w:pPr>
        <w:pStyle w:val="11"/>
      </w:pPr>
      <w:r>
        <w:tab/>
      </w:r>
      <w:r>
        <w:tab/>
        <w:t>3</w:t>
      </w:r>
      <w:r>
        <w:t>、</w:t>
      </w:r>
      <w:r>
        <w:rPr>
          <w:b/>
          <w:bCs/>
        </w:rPr>
        <w:t>在</w:t>
      </w:r>
      <w:r>
        <w:rPr>
          <w:b/>
          <w:bCs/>
        </w:rPr>
        <w:t>hashtable</w:t>
      </w:r>
      <w:r>
        <w:rPr>
          <w:b/>
          <w:bCs/>
        </w:rPr>
        <w:t>提供的原子操作中完成</w:t>
      </w:r>
      <w:r>
        <w:rPr>
          <w:b/>
          <w:bCs/>
        </w:rPr>
        <w:t>(</w:t>
      </w:r>
      <w:r>
        <w:rPr>
          <w:b/>
          <w:bCs/>
        </w:rPr>
        <w:t>读写锁保护</w:t>
      </w:r>
      <w:r>
        <w:rPr>
          <w:b/>
          <w:bCs/>
        </w:rPr>
        <w:t>)</w:t>
      </w:r>
      <w:r>
        <w:t xml:space="preserve"> </w:t>
      </w:r>
      <w:r>
        <w:t>：清空</w:t>
      </w:r>
      <w:r>
        <w:t>memtable_base</w:t>
      </w:r>
      <w:r>
        <w:t>中</w:t>
      </w:r>
      <w:r>
        <w:t>rowkey</w:t>
      </w:r>
      <w:r>
        <w:t>对应的</w:t>
      </w:r>
      <w:r>
        <w:t>mutators</w:t>
      </w:r>
      <w:r>
        <w:t>；加入一个</w:t>
      </w:r>
      <w:r>
        <w:t>delete mutator</w:t>
      </w:r>
      <w:r>
        <w:t>；更新</w:t>
      </w:r>
      <w:r>
        <w:t>hashvalue</w:t>
      </w:r>
      <w:r>
        <w:t>中的链表指针</w:t>
      </w:r>
    </w:p>
    <w:p w:rsidR="00811D71" w:rsidRDefault="00811D71" w:rsidP="00811D71">
      <w:pPr>
        <w:pStyle w:val="11"/>
      </w:pPr>
      <w:r>
        <w:tab/>
      </w:r>
      <w:r>
        <w:tab/>
        <w:t>4</w:t>
      </w:r>
      <w:r>
        <w:t>、更新行的</w:t>
      </w:r>
      <w:r>
        <w:t>RowStat</w:t>
      </w:r>
      <w:r>
        <w:t>为</w:t>
      </w:r>
      <w:r>
        <w:t>DB_DELETED</w:t>
      </w:r>
    </w:p>
    <w:p w:rsidR="00811D71" w:rsidRDefault="00811D71" w:rsidP="00811D71">
      <w:pPr>
        <w:pStyle w:val="11"/>
      </w:pPr>
      <w:r>
        <w:tab/>
      </w:r>
      <w:r>
        <w:tab/>
        <w:t>db</w:t>
      </w:r>
      <w:r>
        <w:t>语义：</w:t>
      </w:r>
    </w:p>
    <w:p w:rsidR="00811D71" w:rsidRDefault="00811D71" w:rsidP="00811D71">
      <w:pPr>
        <w:pStyle w:val="11"/>
      </w:pPr>
      <w:r>
        <w:tab/>
      </w:r>
      <w:r>
        <w:tab/>
        <w:t>1</w:t>
      </w:r>
      <w:r>
        <w:t>、获取</w:t>
      </w:r>
      <w:r>
        <w:t>memtable</w:t>
      </w:r>
      <w:r>
        <w:t>更新互斥锁</w:t>
      </w:r>
    </w:p>
    <w:p w:rsidR="00811D71" w:rsidRDefault="00811D71" w:rsidP="00811D71">
      <w:pPr>
        <w:pStyle w:val="11"/>
      </w:pPr>
      <w:r>
        <w:tab/>
      </w:r>
      <w:r>
        <w:tab/>
        <w:t>2</w:t>
      </w:r>
      <w:r>
        <w:t>、检查</w:t>
      </w:r>
      <w:r>
        <w:t>RowStat</w:t>
      </w:r>
      <w:r>
        <w:t>，如果为</w:t>
      </w:r>
      <w:r>
        <w:t>DB_DELETED</w:t>
      </w:r>
      <w:r>
        <w:t>，</w:t>
      </w:r>
      <w:r>
        <w:t>DB_NOT_EXISTS</w:t>
      </w:r>
      <w:r>
        <w:t>或</w:t>
      </w:r>
      <w:r>
        <w:t>DB_UNKNOW</w:t>
      </w:r>
      <w:r>
        <w:t>，直接返回失败</w:t>
      </w:r>
    </w:p>
    <w:p w:rsidR="00811D71" w:rsidRDefault="00811D71" w:rsidP="00811D71">
      <w:pPr>
        <w:pStyle w:val="11"/>
      </w:pPr>
      <w:r>
        <w:tab/>
      </w:r>
      <w:r>
        <w:tab/>
        <w:t>3</w:t>
      </w:r>
      <w:r>
        <w:t>、如果</w:t>
      </w:r>
      <w:r>
        <w:t>RowStat</w:t>
      </w:r>
      <w:r>
        <w:t>为</w:t>
      </w:r>
      <w:r>
        <w:t>DB_EXISTS</w:t>
      </w:r>
      <w:r>
        <w:t>则可以执行</w:t>
      </w:r>
      <w:r>
        <w:t>ob</w:t>
      </w:r>
      <w:r>
        <w:t>语义的</w:t>
      </w:r>
      <w:r>
        <w:t>delete</w:t>
      </w:r>
    </w:p>
    <w:p w:rsidR="00811D71" w:rsidRDefault="00811D71" w:rsidP="00811D71">
      <w:pPr>
        <w:pStyle w:val="11"/>
      </w:pPr>
      <w:r>
        <w:rPr>
          <w:b/>
          <w:bCs/>
        </w:rPr>
        <w:tab/>
        <w:t>5</w:t>
      </w:r>
      <w:r>
        <w:rPr>
          <w:b/>
          <w:bCs/>
        </w:rPr>
        <w:t>、</w:t>
      </w:r>
      <w:r>
        <w:rPr>
          <w:b/>
          <w:bCs/>
        </w:rPr>
        <w:t>get</w:t>
      </w:r>
      <w:r>
        <w:rPr>
          <w:b/>
          <w:bCs/>
        </w:rPr>
        <w:t>和</w:t>
      </w:r>
      <w:r>
        <w:rPr>
          <w:b/>
          <w:bCs/>
        </w:rPr>
        <w:t>scan</w:t>
      </w:r>
      <w:r>
        <w:rPr>
          <w:b/>
          <w:bCs/>
        </w:rPr>
        <w:t>操作</w:t>
      </w:r>
    </w:p>
    <w:p w:rsidR="00811D71" w:rsidRDefault="00811D71" w:rsidP="00811D71">
      <w:pPr>
        <w:pStyle w:val="11"/>
      </w:pPr>
      <w:r>
        <w:tab/>
      </w:r>
      <w:r>
        <w:tab/>
        <w:t>get</w:t>
      </w:r>
      <w:r>
        <w:t>操作将直接查询</w:t>
      </w:r>
      <w:r>
        <w:t>rowkey</w:t>
      </w:r>
      <w:r>
        <w:t>的</w:t>
      </w:r>
      <w:r>
        <w:t>hashtable</w:t>
      </w:r>
      <w:r>
        <w:t>，</w:t>
      </w:r>
      <w:r>
        <w:t>scan</w:t>
      </w:r>
      <w:r>
        <w:t>操作在</w:t>
      </w:r>
      <w:proofErr w:type="gramStart"/>
      <w:r>
        <w:t>活跃表</w:t>
      </w:r>
      <w:proofErr w:type="gramEnd"/>
      <w:r>
        <w:t>中将先查询</w:t>
      </w:r>
      <w:r>
        <w:t>rowkeyPrefix</w:t>
      </w:r>
      <w:r>
        <w:t>的</w:t>
      </w:r>
      <w:r>
        <w:t>hashtable</w:t>
      </w:r>
      <w:r>
        <w:t>，在冻结表中将直接查询排好序的</w:t>
      </w:r>
      <w:r>
        <w:t>rowkey</w:t>
      </w:r>
      <w:r>
        <w:t>的</w:t>
      </w:r>
      <w:r>
        <w:t>map</w:t>
      </w:r>
      <w:r>
        <w:t>。</w:t>
      </w:r>
    </w:p>
    <w:p w:rsidR="00811D71" w:rsidRDefault="00811D71" w:rsidP="00811D71">
      <w:pPr>
        <w:pStyle w:val="afa"/>
        <w:ind w:firstLine="420"/>
      </w:pPr>
      <w:r>
        <w:tab/>
      </w:r>
      <w:r>
        <w:t>对</w:t>
      </w:r>
      <w:r>
        <w:t>memtable_base</w:t>
      </w:r>
      <w:r>
        <w:t>中数据的迭代将利用</w:t>
      </w:r>
      <w:r>
        <w:t>hashtable</w:t>
      </w:r>
      <w:r>
        <w:t>提供的单行粒度的读写锁来保证多线程安全。</w:t>
      </w:r>
    </w:p>
    <w:p w:rsidR="00D864B8" w:rsidRPr="009A5F43" w:rsidRDefault="00D864B8" w:rsidP="00CE7ED1"/>
    <w:p w:rsidR="00D864B8" w:rsidRDefault="00D864B8" w:rsidP="00CE7ED1">
      <w:pPr>
        <w:pStyle w:val="3"/>
      </w:pPr>
      <w:r>
        <w:rPr>
          <w:rFonts w:hint="eastAsia"/>
        </w:rPr>
        <w:t>模块对外接口</w:t>
      </w:r>
    </w:p>
    <w:p w:rsidR="008E7FBB" w:rsidRDefault="008E7FBB" w:rsidP="008E7FBB">
      <w:pPr>
        <w:pStyle w:val="afa"/>
        <w:jc w:val="left"/>
      </w:pPr>
      <w:proofErr w:type="gramStart"/>
      <w:r>
        <w:rPr>
          <w:rFonts w:ascii="Courier New" w:hAnsi="Courier New"/>
          <w:b/>
          <w:bCs/>
          <w:color w:val="7F0055"/>
          <w:sz w:val="20"/>
          <w:szCs w:val="20"/>
        </w:rPr>
        <w:t>class</w:t>
      </w:r>
      <w:proofErr w:type="gramEnd"/>
      <w:r>
        <w:rPr>
          <w:rFonts w:ascii="Courier New" w:hAnsi="Courier New"/>
          <w:color w:val="000000"/>
          <w:sz w:val="20"/>
          <w:szCs w:val="20"/>
        </w:rPr>
        <w:t xml:space="preserve"> </w:t>
      </w:r>
      <w:r>
        <w:rPr>
          <w:rFonts w:ascii="Courier New" w:hAnsi="Courier New"/>
          <w:color w:val="005032"/>
          <w:sz w:val="20"/>
          <w:szCs w:val="20"/>
        </w:rPr>
        <w:t>UpsMemtable</w:t>
      </w:r>
    </w:p>
    <w:p w:rsidR="008E7FBB" w:rsidRDefault="008E7FBB" w:rsidP="008E7FBB">
      <w:pPr>
        <w:pStyle w:val="afa"/>
        <w:jc w:val="left"/>
      </w:pPr>
      <w:r>
        <w:rPr>
          <w:rFonts w:ascii="Courier New" w:hAnsi="Courier New"/>
          <w:color w:val="000000"/>
          <w:sz w:val="20"/>
          <w:szCs w:val="20"/>
        </w:rPr>
        <w:t>{</w:t>
      </w:r>
    </w:p>
    <w:p w:rsidR="008E7FBB" w:rsidRDefault="008E7FBB" w:rsidP="008E7FBB">
      <w:pPr>
        <w:pStyle w:val="afa"/>
        <w:jc w:val="left"/>
      </w:pPr>
      <w:proofErr w:type="gramStart"/>
      <w:r>
        <w:rPr>
          <w:rFonts w:ascii="Courier New" w:hAnsi="Courier New"/>
          <w:b/>
          <w:bCs/>
          <w:color w:val="7F0055"/>
          <w:sz w:val="20"/>
          <w:szCs w:val="20"/>
        </w:rPr>
        <w:t>public</w:t>
      </w:r>
      <w:proofErr w:type="gramEnd"/>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将指定</w:t>
      </w:r>
      <w:r>
        <w:rPr>
          <w:rFonts w:ascii="Courier New" w:hAnsi="Courier New"/>
          <w:color w:val="3F7F5F"/>
          <w:sz w:val="20"/>
          <w:szCs w:val="20"/>
          <w:u w:val="single"/>
        </w:rPr>
        <w:t>rowkey</w:t>
      </w:r>
      <w:r>
        <w:rPr>
          <w:rFonts w:ascii="Courier New" w:hAnsi="Courier New"/>
          <w:color w:val="3F7F5F"/>
          <w:sz w:val="20"/>
          <w:szCs w:val="20"/>
        </w:rPr>
        <w:t>的更新操作记入</w:t>
      </w:r>
      <w:r>
        <w:rPr>
          <w:rFonts w:ascii="Courier New" w:hAnsi="Courier New"/>
          <w:color w:val="3F7F5F"/>
          <w:sz w:val="20"/>
          <w:szCs w:val="20"/>
          <w:u w:val="single"/>
        </w:rPr>
        <w:t>memtable</w:t>
      </w:r>
      <w:r>
        <w:rPr>
          <w:rFonts w:ascii="Courier New" w:hAnsi="Courier New"/>
          <w:color w:val="3F7F5F"/>
          <w:sz w:val="20"/>
          <w:szCs w:val="20"/>
        </w:rPr>
        <w:t>，要获取更新互斥锁</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在</w:t>
      </w:r>
      <w:r>
        <w:rPr>
          <w:rFonts w:ascii="Courier New" w:hAnsi="Courier New"/>
          <w:color w:val="3F7F5F"/>
          <w:sz w:val="20"/>
          <w:szCs w:val="20"/>
          <w:u w:val="single"/>
        </w:rPr>
        <w:t>rowkey</w:t>
      </w:r>
      <w:r>
        <w:rPr>
          <w:rFonts w:ascii="Courier New" w:hAnsi="Courier New"/>
          <w:color w:val="3F7F5F"/>
          <w:sz w:val="20"/>
          <w:szCs w:val="20"/>
        </w:rPr>
        <w:t>不存在的情况下只有</w:t>
      </w:r>
      <w:r>
        <w:rPr>
          <w:rFonts w:ascii="Courier New" w:hAnsi="Courier New"/>
          <w:color w:val="3F7F5F"/>
          <w:sz w:val="20"/>
          <w:szCs w:val="20"/>
        </w:rPr>
        <w:t>insert</w:t>
      </w:r>
      <w:r>
        <w:rPr>
          <w:rFonts w:ascii="Courier New" w:hAnsi="Courier New"/>
          <w:color w:val="3F7F5F"/>
          <w:sz w:val="20"/>
          <w:szCs w:val="20"/>
        </w:rPr>
        <w:t>操作返回成功</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mutator </w:t>
      </w:r>
      <w:r>
        <w:rPr>
          <w:rFonts w:ascii="Courier New" w:hAnsi="Courier New"/>
          <w:color w:val="3F7F5F"/>
          <w:sz w:val="20"/>
          <w:szCs w:val="20"/>
        </w:rPr>
        <w:t>对指定</w:t>
      </w:r>
      <w:r>
        <w:rPr>
          <w:rFonts w:ascii="Courier New" w:hAnsi="Courier New"/>
          <w:color w:val="3F7F5F"/>
          <w:sz w:val="20"/>
          <w:szCs w:val="20"/>
          <w:u w:val="single"/>
        </w:rPr>
        <w:t>rowkey</w:t>
      </w:r>
      <w:r>
        <w:rPr>
          <w:rFonts w:ascii="Courier New" w:hAnsi="Courier New"/>
          <w:color w:val="3F7F5F"/>
          <w:sz w:val="20"/>
          <w:szCs w:val="20"/>
        </w:rPr>
        <w:t>的</w:t>
      </w:r>
      <w:r>
        <w:rPr>
          <w:rFonts w:ascii="Courier New" w:hAnsi="Courier New"/>
          <w:color w:val="3F7F5F"/>
          <w:sz w:val="20"/>
          <w:szCs w:val="20"/>
        </w:rPr>
        <w:t>cell</w:t>
      </w:r>
      <w:r>
        <w:rPr>
          <w:rFonts w:ascii="Courier New" w:hAnsi="Courier New"/>
          <w:color w:val="3F7F5F"/>
          <w:sz w:val="20"/>
          <w:szCs w:val="20"/>
        </w:rPr>
        <w:t>的更新</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set</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ObMutator &amp;mutator);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根据</w:t>
      </w:r>
      <w:r>
        <w:rPr>
          <w:rFonts w:ascii="Courier New" w:hAnsi="Courier New"/>
          <w:color w:val="3F7F5F"/>
          <w:sz w:val="20"/>
          <w:szCs w:val="20"/>
        </w:rPr>
        <w:t>mutator</w:t>
      </w:r>
      <w:r>
        <w:rPr>
          <w:rFonts w:ascii="Courier New" w:hAnsi="Courier New"/>
          <w:color w:val="3F7F5F"/>
          <w:sz w:val="20"/>
          <w:szCs w:val="20"/>
        </w:rPr>
        <w:t>判断其更新逻辑是否可以更新到</w:t>
      </w:r>
      <w:r>
        <w:rPr>
          <w:rFonts w:ascii="Courier New" w:hAnsi="Courier New"/>
          <w:color w:val="3F7F5F"/>
          <w:sz w:val="20"/>
          <w:szCs w:val="20"/>
        </w:rPr>
        <w:t>memtable</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ObCellMutator mutator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@return true</w:t>
      </w:r>
      <w:r>
        <w:rPr>
          <w:rFonts w:ascii="Courier New" w:hAnsi="Courier New"/>
          <w:color w:val="3F7F5F"/>
          <w:sz w:val="20"/>
          <w:szCs w:val="20"/>
        </w:rPr>
        <w:tab/>
      </w:r>
      <w:r>
        <w:rPr>
          <w:rFonts w:ascii="Courier New" w:hAnsi="Courier New"/>
          <w:color w:val="3F7F5F"/>
          <w:sz w:val="20"/>
          <w:szCs w:val="20"/>
        </w:rPr>
        <w:t>可以正确执行</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w:t>
      </w:r>
      <w:r>
        <w:rPr>
          <w:rFonts w:ascii="Courier New" w:hAnsi="Courier New"/>
          <w:color w:val="3F7F5F"/>
          <w:sz w:val="20"/>
          <w:szCs w:val="20"/>
        </w:rPr>
        <w:tab/>
        <w:t xml:space="preserve">   </w:t>
      </w:r>
      <w:r>
        <w:rPr>
          <w:rFonts w:ascii="Courier New" w:hAnsi="Courier New"/>
          <w:color w:val="3F7F5F"/>
          <w:sz w:val="20"/>
          <w:szCs w:val="20"/>
        </w:rPr>
        <w:tab/>
      </w:r>
      <w:r>
        <w:rPr>
          <w:rFonts w:ascii="Courier New" w:hAnsi="Courier New"/>
          <w:color w:val="3F7F5F"/>
          <w:sz w:val="20"/>
          <w:szCs w:val="20"/>
        </w:rPr>
        <w:tab/>
        <w:t>false</w:t>
      </w:r>
      <w:r>
        <w:rPr>
          <w:rFonts w:ascii="Courier New" w:hAnsi="Courier New"/>
          <w:color w:val="3F7F5F"/>
          <w:sz w:val="20"/>
          <w:szCs w:val="20"/>
        </w:rPr>
        <w:tab/>
      </w:r>
      <w:r>
        <w:rPr>
          <w:rFonts w:ascii="Courier New" w:hAnsi="Courier New"/>
          <w:color w:val="3F7F5F"/>
          <w:sz w:val="20"/>
          <w:szCs w:val="20"/>
        </w:rPr>
        <w:t>不确定或不可以正确执行</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bool</w:t>
      </w:r>
      <w:proofErr w:type="gramEnd"/>
      <w:r>
        <w:rPr>
          <w:rFonts w:ascii="Courier New" w:hAnsi="Courier New"/>
          <w:color w:val="000000"/>
          <w:sz w:val="20"/>
          <w:szCs w:val="20"/>
        </w:rPr>
        <w:t xml:space="preserve"> </w:t>
      </w:r>
      <w:r>
        <w:rPr>
          <w:rFonts w:ascii="Courier New" w:hAnsi="Courier New"/>
          <w:b/>
          <w:bCs/>
          <w:color w:val="000000"/>
          <w:sz w:val="20"/>
          <w:szCs w:val="20"/>
        </w:rPr>
        <w:t>check_semantic</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ObCellMutator &amp;mutator)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根据</w:t>
      </w:r>
      <w:r>
        <w:rPr>
          <w:rFonts w:ascii="Courier New" w:hAnsi="Courier New"/>
          <w:color w:val="3F7F5F"/>
          <w:sz w:val="20"/>
          <w:szCs w:val="20"/>
        </w:rPr>
        <w:t>mutator</w:t>
      </w:r>
      <w:r>
        <w:rPr>
          <w:rFonts w:ascii="Courier New" w:hAnsi="Courier New"/>
          <w:color w:val="3F7F5F"/>
          <w:sz w:val="20"/>
          <w:szCs w:val="20"/>
        </w:rPr>
        <w:t>判断</w:t>
      </w:r>
      <w:r>
        <w:rPr>
          <w:rFonts w:ascii="Courier New" w:hAnsi="Courier New"/>
          <w:color w:val="3F7F5F"/>
          <w:sz w:val="20"/>
          <w:szCs w:val="20"/>
          <w:u w:val="single"/>
        </w:rPr>
        <w:t>其更新逻辑是否需要查询</w:t>
      </w:r>
      <w:r>
        <w:rPr>
          <w:rFonts w:ascii="Courier New" w:hAnsi="Courier New"/>
          <w:color w:val="3F7F5F"/>
          <w:sz w:val="20"/>
          <w:szCs w:val="20"/>
          <w:u w:val="single"/>
        </w:rPr>
        <w:t>chunkserver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ObCellMutator mutator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@return true</w:t>
      </w:r>
      <w:r>
        <w:rPr>
          <w:rFonts w:ascii="Courier New" w:hAnsi="Courier New"/>
          <w:color w:val="3F7F5F"/>
          <w:sz w:val="20"/>
          <w:szCs w:val="20"/>
        </w:rPr>
        <w:tab/>
      </w:r>
      <w:bookmarkStart w:id="4" w:name="__DdeLink__16251_946317412"/>
      <w:r>
        <w:rPr>
          <w:rFonts w:ascii="Courier New" w:hAnsi="Courier New"/>
          <w:color w:val="3F7F5F"/>
          <w:sz w:val="20"/>
          <w:szCs w:val="20"/>
        </w:rPr>
        <w:t>需要查询</w:t>
      </w:r>
      <w:bookmarkEnd w:id="4"/>
      <w:r>
        <w:rPr>
          <w:rFonts w:ascii="Courier New" w:hAnsi="Courier New"/>
          <w:color w:val="3F7F5F"/>
          <w:sz w:val="20"/>
          <w:szCs w:val="20"/>
        </w:rPr>
        <w:t>chunkserver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w:t>
      </w:r>
      <w:r>
        <w:rPr>
          <w:rFonts w:ascii="Courier New" w:hAnsi="Courier New"/>
          <w:color w:val="3F7F5F"/>
          <w:sz w:val="20"/>
          <w:szCs w:val="20"/>
        </w:rPr>
        <w:tab/>
        <w:t xml:space="preserve">   </w:t>
      </w:r>
      <w:r>
        <w:rPr>
          <w:rFonts w:ascii="Courier New" w:hAnsi="Courier New"/>
          <w:color w:val="3F7F5F"/>
          <w:sz w:val="20"/>
          <w:szCs w:val="20"/>
        </w:rPr>
        <w:tab/>
      </w:r>
      <w:r>
        <w:rPr>
          <w:rFonts w:ascii="Courier New" w:hAnsi="Courier New"/>
          <w:color w:val="3F7F5F"/>
          <w:sz w:val="20"/>
          <w:szCs w:val="20"/>
        </w:rPr>
        <w:tab/>
        <w:t>false</w:t>
      </w:r>
      <w:r>
        <w:rPr>
          <w:rFonts w:ascii="Courier New" w:hAnsi="Courier New"/>
          <w:color w:val="3F7F5F"/>
          <w:sz w:val="20"/>
          <w:szCs w:val="20"/>
        </w:rPr>
        <w:tab/>
      </w:r>
      <w:r>
        <w:rPr>
          <w:rFonts w:ascii="Courier New" w:hAnsi="Courier New"/>
          <w:color w:val="3F7F5F"/>
          <w:sz w:val="20"/>
          <w:szCs w:val="20"/>
        </w:rPr>
        <w:t>不需要查询</w:t>
      </w:r>
      <w:r>
        <w:rPr>
          <w:rFonts w:ascii="Courier New" w:hAnsi="Courier New"/>
          <w:color w:val="3F7F5F"/>
          <w:sz w:val="20"/>
          <w:szCs w:val="20"/>
        </w:rPr>
        <w:t>chunkserver</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bool</w:t>
      </w:r>
      <w:proofErr w:type="gramEnd"/>
      <w:r>
        <w:rPr>
          <w:rFonts w:ascii="Courier New" w:hAnsi="Courier New"/>
          <w:color w:val="000000"/>
          <w:sz w:val="20"/>
          <w:szCs w:val="20"/>
        </w:rPr>
        <w:t xml:space="preserve"> </w:t>
      </w:r>
      <w:r>
        <w:rPr>
          <w:rFonts w:ascii="Courier New" w:hAnsi="Courier New"/>
          <w:b/>
          <w:bCs/>
          <w:color w:val="000000"/>
          <w:sz w:val="20"/>
          <w:szCs w:val="20"/>
        </w:rPr>
        <w:t>need_query</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ObCellMutator &amp;mutator)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设置</w:t>
      </w:r>
      <w:r>
        <w:rPr>
          <w:rFonts w:ascii="Courier New" w:hAnsi="Courier New"/>
          <w:color w:val="3F7F5F"/>
          <w:sz w:val="20"/>
          <w:szCs w:val="20"/>
          <w:u w:val="single"/>
        </w:rPr>
        <w:t>cs</w:t>
      </w:r>
      <w:r>
        <w:rPr>
          <w:rFonts w:ascii="Courier New" w:hAnsi="Courier New"/>
          <w:color w:val="3F7F5F"/>
          <w:sz w:val="20"/>
          <w:szCs w:val="20"/>
        </w:rPr>
        <w:t>查询结果，要获取更新互斥锁</w:t>
      </w:r>
    </w:p>
    <w:p w:rsidR="008E7FBB" w:rsidRDefault="008E7FBB" w:rsidP="008E7FBB">
      <w:pPr>
        <w:pStyle w:val="afa"/>
        <w:jc w:val="left"/>
      </w:pPr>
      <w:r>
        <w:rPr>
          <w:rFonts w:ascii="Courier New" w:hAnsi="Courier New"/>
          <w:color w:val="000000"/>
          <w:sz w:val="20"/>
          <w:szCs w:val="20"/>
        </w:rPr>
        <w:lastRenderedPageBreak/>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w:t>
      </w:r>
      <w:r>
        <w:rPr>
          <w:rFonts w:ascii="Courier New" w:hAnsi="Courier New"/>
          <w:color w:val="3F7F5F"/>
          <w:sz w:val="20"/>
          <w:szCs w:val="20"/>
          <w:u w:val="single"/>
        </w:rPr>
        <w:t>rowkey</w:t>
      </w:r>
      <w:r>
        <w:rPr>
          <w:rFonts w:ascii="Courier New" w:hAnsi="Courier New"/>
          <w:color w:val="3F7F5F"/>
          <w:sz w:val="20"/>
          <w:szCs w:val="20"/>
        </w:rPr>
        <w:t xml:space="preserve"> </w:t>
      </w:r>
      <w:r>
        <w:rPr>
          <w:rFonts w:ascii="Courier New" w:hAnsi="Courier New"/>
          <w:color w:val="3F7F5F"/>
          <w:sz w:val="20"/>
          <w:szCs w:val="20"/>
        </w:rPr>
        <w:t>行号</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set_row_exist</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ObString &amp;rowkey, </w:t>
      </w:r>
      <w:r>
        <w:rPr>
          <w:rFonts w:ascii="Courier New" w:hAnsi="Courier New"/>
          <w:b/>
          <w:bCs/>
          <w:color w:val="7F0055"/>
          <w:sz w:val="20"/>
          <w:szCs w:val="20"/>
        </w:rPr>
        <w:t>bool</w:t>
      </w:r>
      <w:r>
        <w:rPr>
          <w:rFonts w:ascii="Courier New" w:hAnsi="Courier New"/>
          <w:color w:val="000000"/>
          <w:sz w:val="20"/>
          <w:szCs w:val="20"/>
        </w:rPr>
        <w:t xml:space="preserve"> exist);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根据</w:t>
      </w:r>
      <w:r>
        <w:rPr>
          <w:rFonts w:ascii="Courier New" w:hAnsi="Courier New"/>
          <w:color w:val="3F7F5F"/>
          <w:sz w:val="20"/>
          <w:szCs w:val="20"/>
          <w:u w:val="single"/>
        </w:rPr>
        <w:t>rowkey</w:t>
      </w:r>
      <w:r>
        <w:rPr>
          <w:rFonts w:ascii="Courier New" w:hAnsi="Courier New"/>
          <w:color w:val="3F7F5F"/>
          <w:sz w:val="20"/>
          <w:szCs w:val="20"/>
        </w:rPr>
        <w:t>获取对这一行数据的所有</w:t>
      </w:r>
      <w:r>
        <w:rPr>
          <w:rFonts w:ascii="Courier New" w:hAnsi="Courier New"/>
          <w:color w:val="3F7F5F"/>
          <w:sz w:val="20"/>
          <w:szCs w:val="20"/>
        </w:rPr>
        <w:t>mutator</w:t>
      </w:r>
      <w:r>
        <w:rPr>
          <w:rFonts w:ascii="Courier New" w:hAnsi="Courier New"/>
          <w:color w:val="3F7F5F"/>
          <w:sz w:val="20"/>
          <w:szCs w:val="20"/>
        </w:rPr>
        <w:t>迭代器</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w:t>
      </w:r>
      <w:r>
        <w:rPr>
          <w:rFonts w:ascii="Courier New" w:hAnsi="Courier New"/>
          <w:color w:val="3F7F5F"/>
          <w:sz w:val="20"/>
          <w:szCs w:val="20"/>
          <w:u w:val="single"/>
        </w:rPr>
        <w:t>rowkey</w:t>
      </w:r>
      <w:r>
        <w:rPr>
          <w:rFonts w:ascii="Courier New" w:hAnsi="Courier New"/>
          <w:color w:val="3F7F5F"/>
          <w:sz w:val="20"/>
          <w:szCs w:val="20"/>
        </w:rPr>
        <w:t xml:space="preserve"> </w:t>
      </w:r>
      <w:r>
        <w:rPr>
          <w:rFonts w:ascii="Courier New" w:hAnsi="Courier New"/>
          <w:color w:val="3F7F5F"/>
          <w:sz w:val="20"/>
          <w:szCs w:val="20"/>
        </w:rPr>
        <w:t>行号</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[out] ObCellMutatorInterator </w:t>
      </w:r>
      <w:r>
        <w:rPr>
          <w:rFonts w:ascii="Courier New" w:hAnsi="Courier New"/>
          <w:color w:val="3F7F5F"/>
          <w:sz w:val="20"/>
          <w:szCs w:val="20"/>
        </w:rPr>
        <w:t>迭代器</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get</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ObString &amp;rowkey, ObCellMutatorInterator &amp;iter)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范围查询获取多行的</w:t>
      </w:r>
      <w:r>
        <w:rPr>
          <w:rFonts w:ascii="Courier New" w:hAnsi="Courier New"/>
          <w:color w:val="3F7F5F"/>
          <w:sz w:val="20"/>
          <w:szCs w:val="20"/>
        </w:rPr>
        <w:t>mutator</w:t>
      </w:r>
      <w:r>
        <w:rPr>
          <w:rFonts w:ascii="Courier New" w:hAnsi="Courier New"/>
          <w:color w:val="3F7F5F"/>
          <w:sz w:val="20"/>
          <w:szCs w:val="20"/>
        </w:rPr>
        <w:t>的迭代器</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w:t>
      </w:r>
      <w:r>
        <w:rPr>
          <w:rFonts w:ascii="Courier New" w:hAnsi="Courier New"/>
          <w:color w:val="3F7F5F"/>
          <w:sz w:val="20"/>
          <w:szCs w:val="20"/>
          <w:u w:val="single"/>
        </w:rPr>
        <w:t>rowkey</w:t>
      </w:r>
      <w:r>
        <w:rPr>
          <w:rFonts w:ascii="Courier New" w:hAnsi="Courier New"/>
          <w:color w:val="3F7F5F"/>
          <w:sz w:val="20"/>
          <w:szCs w:val="20"/>
        </w:rPr>
        <w:t xml:space="preserve"> </w:t>
      </w:r>
      <w:r>
        <w:rPr>
          <w:rFonts w:ascii="Courier New" w:hAnsi="Courier New"/>
          <w:color w:val="3F7F5F"/>
          <w:sz w:val="20"/>
          <w:szCs w:val="20"/>
        </w:rPr>
        <w:t>行号</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[in] BorderFlag </w:t>
      </w:r>
      <w:r>
        <w:rPr>
          <w:rFonts w:ascii="Courier New" w:hAnsi="Courier New"/>
          <w:color w:val="3F7F5F"/>
          <w:sz w:val="20"/>
          <w:szCs w:val="20"/>
        </w:rPr>
        <w:t>范围查询参数</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[out] ObCellMutatorInterator </w:t>
      </w:r>
      <w:r>
        <w:rPr>
          <w:rFonts w:ascii="Courier New" w:hAnsi="Courier New"/>
          <w:color w:val="3F7F5F"/>
          <w:sz w:val="20"/>
          <w:szCs w:val="20"/>
        </w:rPr>
        <w:t>迭代器</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scan</w:t>
      </w:r>
      <w:r>
        <w:rPr>
          <w:rFonts w:ascii="Courier New" w:hAnsi="Courier New"/>
          <w:color w:val="000000"/>
          <w:sz w:val="20"/>
          <w:szCs w:val="20"/>
        </w:rPr>
        <w:t>(</w:t>
      </w:r>
      <w:r>
        <w:rPr>
          <w:rFonts w:ascii="Courier New" w:hAnsi="Courier New"/>
          <w:b/>
          <w:bCs/>
          <w:color w:val="7F0055"/>
          <w:sz w:val="20"/>
          <w:szCs w:val="20"/>
        </w:rPr>
        <w:t>const</w:t>
      </w:r>
      <w:r>
        <w:rPr>
          <w:rFonts w:ascii="Courier New" w:hAnsi="Courier New"/>
          <w:color w:val="000000"/>
          <w:sz w:val="20"/>
          <w:szCs w:val="20"/>
        </w:rPr>
        <w:t xml:space="preserve"> ObString &amp;rowkey, </w:t>
      </w:r>
      <w:r>
        <w:rPr>
          <w:rFonts w:ascii="Courier New" w:hAnsi="Courier New"/>
          <w:b/>
          <w:bCs/>
          <w:color w:val="7F0055"/>
          <w:sz w:val="20"/>
          <w:szCs w:val="20"/>
        </w:rPr>
        <w:t>const</w:t>
      </w:r>
      <w:r>
        <w:rPr>
          <w:rFonts w:ascii="Courier New" w:hAnsi="Courier New"/>
          <w:color w:val="000000"/>
          <w:sz w:val="20"/>
          <w:szCs w:val="20"/>
        </w:rPr>
        <w:t xml:space="preserve"> BorderFlag &amp;borderflag, ObCellMutatorInterator &amp;iter)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建立排序索引，要获取更新互斥锁</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不可重入，调用完成之后的修改操作都将失败</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create_index</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获取当前数据的</w:t>
      </w:r>
      <w:r>
        <w:rPr>
          <w:rFonts w:ascii="Courier New" w:hAnsi="Courier New"/>
          <w:color w:val="3F7F5F"/>
          <w:sz w:val="20"/>
          <w:szCs w:val="20"/>
          <w:u w:val="single"/>
        </w:rPr>
        <w:t>bloomfilter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w:t>
      </w:r>
      <w:r>
        <w:rPr>
          <w:rFonts w:ascii="Courier New" w:hAnsi="Courier New"/>
          <w:color w:val="3F7F5F"/>
          <w:sz w:val="20"/>
          <w:szCs w:val="20"/>
          <w:u w:val="single"/>
        </w:rPr>
        <w:t>param</w:t>
      </w:r>
      <w:r>
        <w:rPr>
          <w:rFonts w:ascii="Courier New" w:hAnsi="Courier New"/>
          <w:color w:val="3F7F5F"/>
          <w:sz w:val="20"/>
          <w:szCs w:val="20"/>
        </w:rPr>
        <w:t xml:space="preserve"> [out] </w:t>
      </w:r>
      <w:r>
        <w:rPr>
          <w:rFonts w:ascii="Courier New" w:hAnsi="Courier New"/>
          <w:color w:val="3F7F5F"/>
          <w:sz w:val="20"/>
          <w:szCs w:val="20"/>
          <w:u w:val="single"/>
        </w:rPr>
        <w:t>bloomfilter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get_bloomfilter</w:t>
      </w:r>
      <w:r>
        <w:rPr>
          <w:rFonts w:ascii="Courier New" w:hAnsi="Courier New"/>
          <w:color w:val="000000"/>
          <w:sz w:val="20"/>
          <w:szCs w:val="20"/>
        </w:rPr>
        <w:t xml:space="preserve">(ObBloomfilter &amp;bloomfilter)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proofErr w:type="gramStart"/>
      <w:r>
        <w:rPr>
          <w:rFonts w:ascii="Courier New" w:hAnsi="Courier New"/>
          <w:b/>
          <w:bCs/>
          <w:color w:val="7F0055"/>
          <w:sz w:val="20"/>
          <w:szCs w:val="20"/>
        </w:rPr>
        <w:t>private</w:t>
      </w:r>
      <w:proofErr w:type="gramEnd"/>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保证更新操作互斥的锁</w:t>
      </w:r>
    </w:p>
    <w:p w:rsidR="008E7FBB" w:rsidRDefault="008E7FBB" w:rsidP="008E7FBB">
      <w:pPr>
        <w:pStyle w:val="afa"/>
        <w:jc w:val="left"/>
      </w:pPr>
      <w:r>
        <w:rPr>
          <w:rFonts w:ascii="Courier New" w:hAnsi="Courier New"/>
          <w:color w:val="000000"/>
          <w:sz w:val="20"/>
          <w:szCs w:val="20"/>
        </w:rPr>
        <w:tab/>
        <w:t xml:space="preserve">pthread_mutex_t </w:t>
      </w:r>
      <w:r>
        <w:rPr>
          <w:rFonts w:ascii="Courier New" w:hAnsi="Courier New"/>
          <w:color w:val="0000C0"/>
          <w:sz w:val="20"/>
          <w:szCs w:val="20"/>
        </w:rPr>
        <w:t>update_mutex_</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w:t>
      </w:r>
    </w:p>
    <w:p w:rsidR="008E7FBB" w:rsidRDefault="008E7FBB" w:rsidP="008E7FBB">
      <w:pPr>
        <w:pStyle w:val="afa"/>
        <w:jc w:val="left"/>
      </w:pPr>
    </w:p>
    <w:p w:rsidR="008E7FBB" w:rsidRDefault="008E7FBB" w:rsidP="008E7FBB">
      <w:pPr>
        <w:pStyle w:val="afa"/>
        <w:jc w:val="left"/>
      </w:pPr>
      <w:proofErr w:type="gramStart"/>
      <w:r>
        <w:rPr>
          <w:rFonts w:ascii="Courier New" w:hAnsi="Courier New"/>
          <w:b/>
          <w:bCs/>
          <w:color w:val="7F0055"/>
          <w:sz w:val="20"/>
          <w:szCs w:val="20"/>
        </w:rPr>
        <w:t>class</w:t>
      </w:r>
      <w:proofErr w:type="gramEnd"/>
      <w:r>
        <w:rPr>
          <w:rFonts w:ascii="Courier New" w:hAnsi="Courier New"/>
          <w:color w:val="000000"/>
          <w:sz w:val="20"/>
          <w:szCs w:val="20"/>
        </w:rPr>
        <w:t xml:space="preserve"> </w:t>
      </w:r>
      <w:r>
        <w:rPr>
          <w:rFonts w:ascii="Courier New" w:hAnsi="Courier New"/>
          <w:color w:val="005032"/>
          <w:sz w:val="20"/>
          <w:szCs w:val="20"/>
        </w:rPr>
        <w:t>ObCellMutatorInterator</w:t>
      </w:r>
    </w:p>
    <w:p w:rsidR="008E7FBB" w:rsidRDefault="008E7FBB" w:rsidP="008E7FBB">
      <w:pPr>
        <w:pStyle w:val="afa"/>
        <w:jc w:val="left"/>
      </w:pPr>
      <w:r>
        <w:rPr>
          <w:rFonts w:ascii="Courier New" w:hAnsi="Courier New"/>
          <w:color w:val="000000"/>
          <w:sz w:val="20"/>
          <w:szCs w:val="20"/>
        </w:rPr>
        <w:t>{</w:t>
      </w:r>
    </w:p>
    <w:p w:rsidR="008E7FBB" w:rsidRDefault="008E7FBB" w:rsidP="008E7FBB">
      <w:pPr>
        <w:pStyle w:val="afa"/>
        <w:jc w:val="left"/>
      </w:pPr>
      <w:proofErr w:type="gramStart"/>
      <w:r>
        <w:rPr>
          <w:rFonts w:ascii="Courier New" w:hAnsi="Courier New"/>
          <w:b/>
          <w:bCs/>
          <w:color w:val="7F0055"/>
          <w:sz w:val="20"/>
          <w:szCs w:val="20"/>
        </w:rPr>
        <w:t>public</w:t>
      </w:r>
      <w:proofErr w:type="gramEnd"/>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proofErr w:type="gramStart"/>
      <w:r>
        <w:rPr>
          <w:rFonts w:ascii="Courier New" w:hAnsi="Courier New"/>
          <w:color w:val="3F7F5F"/>
          <w:sz w:val="20"/>
          <w:szCs w:val="20"/>
        </w:rPr>
        <w:t>迭代器自加</w:t>
      </w:r>
      <w:proofErr w:type="gramEnd"/>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迭代结束后变为空</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迭代成功</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w:t>
      </w:r>
      <w:r>
        <w:rPr>
          <w:rFonts w:ascii="Courier New" w:hAnsi="Courier New"/>
          <w:color w:val="3F7F5F"/>
          <w:sz w:val="20"/>
          <w:szCs w:val="20"/>
        </w:rPr>
        <w:tab/>
        <w:t xml:space="preserve">   -1</w:t>
      </w:r>
      <w:r>
        <w:rPr>
          <w:rFonts w:ascii="Courier New" w:hAnsi="Courier New"/>
          <w:color w:val="3F7F5F"/>
          <w:sz w:val="20"/>
          <w:szCs w:val="20"/>
        </w:rPr>
        <w:t>迭代结束或出错</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increase</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获取迭代器指向的</w:t>
      </w:r>
      <w:r>
        <w:rPr>
          <w:rFonts w:ascii="Courier New" w:hAnsi="Courier New"/>
          <w:color w:val="3F7F5F"/>
          <w:sz w:val="20"/>
          <w:szCs w:val="20"/>
        </w:rPr>
        <w:t>ObTinyCellMutator</w:t>
      </w:r>
      <w:r>
        <w:rPr>
          <w:rFonts w:ascii="Courier New" w:hAnsi="Courier New"/>
          <w:color w:val="3F7F5F"/>
          <w:sz w:val="20"/>
          <w:szCs w:val="20"/>
        </w:rPr>
        <w:t>的指针（内部空间指针）</w:t>
      </w:r>
    </w:p>
    <w:p w:rsidR="008E7FBB" w:rsidRDefault="008E7FBB" w:rsidP="008E7FBB">
      <w:pPr>
        <w:pStyle w:val="afa"/>
        <w:jc w:val="left"/>
      </w:pPr>
      <w:r>
        <w:rPr>
          <w:rFonts w:ascii="Courier New" w:hAnsi="Courier New"/>
          <w:color w:val="3F7F5F"/>
          <w:sz w:val="20"/>
          <w:szCs w:val="20"/>
        </w:rPr>
        <w:tab/>
        <w:t xml:space="preserve">// </w:t>
      </w:r>
      <w:r>
        <w:rPr>
          <w:rFonts w:ascii="Courier New" w:hAnsi="Courier New"/>
          <w:color w:val="3F7F5F"/>
          <w:sz w:val="20"/>
          <w:szCs w:val="20"/>
        </w:rPr>
        <w:t>可以用于反序列化</w:t>
      </w:r>
      <w:r>
        <w:rPr>
          <w:rFonts w:ascii="Courier New" w:hAnsi="Courier New"/>
          <w:color w:val="3F7F5F"/>
          <w:sz w:val="20"/>
          <w:szCs w:val="20"/>
        </w:rPr>
        <w:t>ObCellMutator</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w:t>
      </w:r>
      <w:r>
        <w:rPr>
          <w:rFonts w:ascii="Courier New" w:hAnsi="Courier New"/>
          <w:color w:val="3F7F5F"/>
          <w:sz w:val="20"/>
          <w:szCs w:val="20"/>
        </w:rPr>
        <w:t>非空指针</w:t>
      </w:r>
      <w:r>
        <w:rPr>
          <w:rFonts w:ascii="Courier New" w:hAnsi="Courier New"/>
          <w:color w:val="3F7F5F"/>
          <w:sz w:val="20"/>
          <w:szCs w:val="20"/>
        </w:rPr>
        <w:t xml:space="preserve">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const</w:t>
      </w:r>
      <w:proofErr w:type="gramEnd"/>
      <w:r>
        <w:rPr>
          <w:rFonts w:ascii="Courier New" w:hAnsi="Courier New"/>
          <w:color w:val="000000"/>
          <w:sz w:val="20"/>
          <w:szCs w:val="20"/>
        </w:rPr>
        <w:t xml:space="preserve"> ObTinyCellMutator *</w:t>
      </w:r>
      <w:r>
        <w:rPr>
          <w:rFonts w:ascii="Courier New" w:hAnsi="Courier New"/>
          <w:b/>
          <w:bCs/>
          <w:color w:val="000000"/>
          <w:sz w:val="20"/>
          <w:szCs w:val="20"/>
        </w:rPr>
        <w:t>operator -&gt;</w:t>
      </w:r>
      <w:r>
        <w:rPr>
          <w:rFonts w:ascii="Courier New" w:hAnsi="Courier New"/>
          <w:color w:val="000000"/>
          <w:sz w:val="20"/>
          <w:szCs w:val="20"/>
        </w:rPr>
        <w:t xml:space="preserve"> ()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w:t>
      </w:r>
      <w:r>
        <w:rPr>
          <w:rFonts w:ascii="Courier New" w:hAnsi="Courier New"/>
          <w:color w:val="3F7F5F"/>
          <w:sz w:val="20"/>
          <w:szCs w:val="20"/>
        </w:rPr>
        <w:t>将迭代器指向的</w:t>
      </w:r>
      <w:r>
        <w:rPr>
          <w:rFonts w:ascii="Courier New" w:hAnsi="Courier New"/>
          <w:color w:val="3F7F5F"/>
          <w:sz w:val="20"/>
          <w:szCs w:val="20"/>
        </w:rPr>
        <w:t>ObTinyCellMutator</w:t>
      </w:r>
      <w:r>
        <w:rPr>
          <w:rFonts w:ascii="Courier New" w:hAnsi="Courier New"/>
          <w:color w:val="3F7F5F"/>
          <w:sz w:val="20"/>
          <w:szCs w:val="20"/>
        </w:rPr>
        <w:t>转化为</w:t>
      </w:r>
      <w:r>
        <w:rPr>
          <w:rFonts w:ascii="Courier New" w:hAnsi="Courier New"/>
          <w:color w:val="3F7F5F"/>
          <w:sz w:val="20"/>
          <w:szCs w:val="20"/>
        </w:rPr>
        <w:t>ObCellMutator</w:t>
      </w:r>
      <w:r>
        <w:rPr>
          <w:rFonts w:ascii="Courier New" w:hAnsi="Courier New"/>
          <w:color w:val="3F7F5F"/>
          <w:sz w:val="20"/>
          <w:szCs w:val="20"/>
        </w:rPr>
        <w:t>返回</w:t>
      </w:r>
    </w:p>
    <w:p w:rsidR="008E7FBB" w:rsidRDefault="008E7FBB" w:rsidP="008E7FBB">
      <w:pPr>
        <w:pStyle w:val="afa"/>
        <w:jc w:val="left"/>
      </w:pPr>
      <w:r>
        <w:rPr>
          <w:rFonts w:ascii="Courier New" w:hAnsi="Courier New"/>
          <w:color w:val="000000"/>
          <w:sz w:val="20"/>
          <w:szCs w:val="20"/>
        </w:rPr>
        <w:tab/>
      </w:r>
      <w:r>
        <w:rPr>
          <w:rFonts w:ascii="Courier New" w:hAnsi="Courier New"/>
          <w:color w:val="3F7F5F"/>
          <w:sz w:val="20"/>
          <w:szCs w:val="20"/>
        </w:rPr>
        <w:t xml:space="preserve">// @return  0  </w:t>
      </w:r>
      <w:r>
        <w:rPr>
          <w:rFonts w:ascii="Courier New" w:hAnsi="Courier New"/>
          <w:color w:val="3F7F5F"/>
          <w:sz w:val="20"/>
          <w:szCs w:val="20"/>
        </w:rPr>
        <w:t>成功</w:t>
      </w:r>
    </w:p>
    <w:p w:rsidR="008E7FBB" w:rsidRDefault="008E7FBB" w:rsidP="008E7FBB">
      <w:pPr>
        <w:pStyle w:val="afa"/>
        <w:jc w:val="left"/>
      </w:pPr>
      <w:r>
        <w:rPr>
          <w:rFonts w:ascii="Courier New" w:hAnsi="Courier New"/>
          <w:color w:val="000000"/>
          <w:sz w:val="20"/>
          <w:szCs w:val="20"/>
        </w:rPr>
        <w:tab/>
      </w:r>
      <w:proofErr w:type="gramStart"/>
      <w:r>
        <w:rPr>
          <w:rFonts w:ascii="Courier New" w:hAnsi="Courier New"/>
          <w:b/>
          <w:bCs/>
          <w:color w:val="7F0055"/>
          <w:sz w:val="20"/>
          <w:szCs w:val="20"/>
        </w:rPr>
        <w:t>int</w:t>
      </w:r>
      <w:proofErr w:type="gramEnd"/>
      <w:r>
        <w:rPr>
          <w:rFonts w:ascii="Courier New" w:hAnsi="Courier New"/>
          <w:color w:val="000000"/>
          <w:sz w:val="20"/>
          <w:szCs w:val="20"/>
        </w:rPr>
        <w:t xml:space="preserve"> </w:t>
      </w:r>
      <w:r>
        <w:rPr>
          <w:rFonts w:ascii="Courier New" w:hAnsi="Courier New"/>
          <w:b/>
          <w:bCs/>
          <w:color w:val="000000"/>
          <w:sz w:val="20"/>
          <w:szCs w:val="20"/>
        </w:rPr>
        <w:t>get_cell_mutator</w:t>
      </w:r>
      <w:r>
        <w:rPr>
          <w:rFonts w:ascii="Courier New" w:hAnsi="Courier New"/>
          <w:color w:val="000000"/>
          <w:sz w:val="20"/>
          <w:szCs w:val="20"/>
        </w:rPr>
        <w:t xml:space="preserve">(ObCellMutator &amp;cellmutator) </w:t>
      </w:r>
      <w:r>
        <w:rPr>
          <w:rFonts w:ascii="Courier New" w:hAnsi="Courier New"/>
          <w:b/>
          <w:bCs/>
          <w:color w:val="7F0055"/>
          <w:sz w:val="20"/>
          <w:szCs w:val="20"/>
        </w:rPr>
        <w:t>const</w:t>
      </w:r>
      <w:r>
        <w:rPr>
          <w:rFonts w:ascii="Courier New" w:hAnsi="Courier New"/>
          <w:color w:val="000000"/>
          <w:sz w:val="20"/>
          <w:szCs w:val="20"/>
        </w:rPr>
        <w:t>;</w:t>
      </w:r>
    </w:p>
    <w:p w:rsidR="008E7FBB" w:rsidRDefault="008E7FBB" w:rsidP="008E7FBB">
      <w:pPr>
        <w:pStyle w:val="afa"/>
        <w:jc w:val="left"/>
      </w:pPr>
      <w:r>
        <w:rPr>
          <w:rFonts w:ascii="Courier New" w:hAnsi="Courier New"/>
          <w:color w:val="000000"/>
          <w:sz w:val="20"/>
          <w:szCs w:val="20"/>
        </w:rPr>
        <w:t>};</w:t>
      </w:r>
    </w:p>
    <w:p w:rsidR="00BB55B4" w:rsidRDefault="00BB55B4" w:rsidP="00BB55B4">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pStyle w:val="2"/>
      </w:pPr>
      <w:r>
        <w:rPr>
          <w:rFonts w:hint="eastAsia"/>
        </w:rPr>
        <w:lastRenderedPageBreak/>
        <w:t xml:space="preserve">Commit Log </w:t>
      </w:r>
    </w:p>
    <w:p w:rsidR="00DF4A2E" w:rsidRDefault="00DF4A2E" w:rsidP="00CE7ED1">
      <w:pPr>
        <w:pStyle w:val="3"/>
      </w:pPr>
      <w:r>
        <w:rPr>
          <w:rFonts w:hint="eastAsia"/>
        </w:rPr>
        <w:t>模块描述</w:t>
      </w:r>
    </w:p>
    <w:p w:rsidR="00DF4A2E" w:rsidRDefault="00DF4A2E" w:rsidP="00CE7ED1">
      <w:pPr>
        <w:ind w:firstLine="420"/>
      </w:pPr>
      <w:r>
        <w:rPr>
          <w:rFonts w:hint="eastAsia"/>
        </w:rPr>
        <w:t>为了保证可靠性，采用主备实时同步方案（一主</w:t>
      </w:r>
      <w:proofErr w:type="gramStart"/>
      <w:r>
        <w:rPr>
          <w:rFonts w:hint="eastAsia"/>
        </w:rPr>
        <w:t>一备或者</w:t>
      </w:r>
      <w:proofErr w:type="gramEnd"/>
      <w:r>
        <w:rPr>
          <w:rFonts w:hint="eastAsia"/>
        </w:rPr>
        <w:t>以主两备），</w:t>
      </w:r>
      <w:r>
        <w:rPr>
          <w:rFonts w:hint="eastAsia"/>
        </w:rPr>
        <w:t>UPS Master</w:t>
      </w:r>
      <w:r>
        <w:rPr>
          <w:rFonts w:hint="eastAsia"/>
        </w:rPr>
        <w:t>将更新操作实时同步到所有的</w:t>
      </w:r>
      <w:r>
        <w:rPr>
          <w:rFonts w:hint="eastAsia"/>
        </w:rPr>
        <w:t>UPS Slave</w:t>
      </w:r>
      <w:r>
        <w:rPr>
          <w:rFonts w:hint="eastAsia"/>
        </w:rPr>
        <w:t>机器后记录本地日志并应用到</w:t>
      </w:r>
      <w:r>
        <w:rPr>
          <w:rFonts w:hint="eastAsia"/>
        </w:rPr>
        <w:t>MemTable</w:t>
      </w:r>
      <w:r>
        <w:rPr>
          <w:rFonts w:hint="eastAsia"/>
        </w:rPr>
        <w:t>中。</w:t>
      </w:r>
      <w:r>
        <w:rPr>
          <w:rFonts w:hint="eastAsia"/>
        </w:rPr>
        <w:t>UPS Slave</w:t>
      </w:r>
      <w:r>
        <w:rPr>
          <w:rFonts w:hint="eastAsia"/>
        </w:rPr>
        <w:t>启动后首先和</w:t>
      </w:r>
      <w:r>
        <w:rPr>
          <w:rFonts w:hint="eastAsia"/>
        </w:rPr>
        <w:t>Master</w:t>
      </w:r>
      <w:r>
        <w:rPr>
          <w:rFonts w:hint="eastAsia"/>
        </w:rPr>
        <w:t>同步，同步到一致状态后</w:t>
      </w:r>
      <w:r>
        <w:rPr>
          <w:rFonts w:hint="eastAsia"/>
        </w:rPr>
        <w:t>Master</w:t>
      </w:r>
      <w:r>
        <w:rPr>
          <w:rFonts w:hint="eastAsia"/>
        </w:rPr>
        <w:t>通过</w:t>
      </w:r>
      <w:r>
        <w:rPr>
          <w:rFonts w:hint="eastAsia"/>
        </w:rPr>
        <w:t>Lease</w:t>
      </w:r>
      <w:r>
        <w:rPr>
          <w:rFonts w:hint="eastAsia"/>
        </w:rPr>
        <w:t>机制给</w:t>
      </w:r>
      <w:r>
        <w:rPr>
          <w:rFonts w:hint="eastAsia"/>
        </w:rPr>
        <w:t>Slave</w:t>
      </w:r>
      <w:r>
        <w:rPr>
          <w:rFonts w:hint="eastAsia"/>
        </w:rPr>
        <w:t>授权，此时</w:t>
      </w:r>
      <w:r>
        <w:rPr>
          <w:rFonts w:hint="eastAsia"/>
        </w:rPr>
        <w:t>Slave</w:t>
      </w:r>
      <w:r>
        <w:rPr>
          <w:rFonts w:hint="eastAsia"/>
        </w:rPr>
        <w:t>可以切换为</w:t>
      </w:r>
      <w:r>
        <w:rPr>
          <w:rFonts w:hint="eastAsia"/>
        </w:rPr>
        <w:t>Master</w:t>
      </w:r>
      <w:r>
        <w:rPr>
          <w:rFonts w:hint="eastAsia"/>
        </w:rPr>
        <w:t>。</w:t>
      </w:r>
    </w:p>
    <w:p w:rsidR="00DF4A2E" w:rsidRDefault="00DF4A2E" w:rsidP="00CE7ED1">
      <w:pPr>
        <w:ind w:firstLine="420"/>
      </w:pPr>
      <w:r>
        <w:rPr>
          <w:rFonts w:hint="eastAsia"/>
        </w:rPr>
        <w:t>为了保证更新的时序性，</w:t>
      </w:r>
      <w:r>
        <w:rPr>
          <w:rFonts w:hint="eastAsia"/>
        </w:rPr>
        <w:t>UPS</w:t>
      </w:r>
      <w:r>
        <w:rPr>
          <w:rFonts w:hint="eastAsia"/>
        </w:rPr>
        <w:t>更新采用单线程的设计，一次性从</w:t>
      </w:r>
      <w:r>
        <w:rPr>
          <w:rFonts w:hint="eastAsia"/>
        </w:rPr>
        <w:t>UPS</w:t>
      </w:r>
      <w:r>
        <w:rPr>
          <w:rFonts w:hint="eastAsia"/>
        </w:rPr>
        <w:t>任务队列读取</w:t>
      </w:r>
      <w:r>
        <w:rPr>
          <w:rFonts w:hint="eastAsia"/>
        </w:rPr>
        <w:t>MB</w:t>
      </w:r>
      <w:r>
        <w:rPr>
          <w:rFonts w:hint="eastAsia"/>
        </w:rPr>
        <w:t>级别大小的尽可能多的更新操作批量写到</w:t>
      </w:r>
      <w:r>
        <w:rPr>
          <w:rFonts w:hint="eastAsia"/>
        </w:rPr>
        <w:t>Slave</w:t>
      </w:r>
      <w:r>
        <w:rPr>
          <w:rFonts w:hint="eastAsia"/>
        </w:rPr>
        <w:t>和本机操作日志。</w:t>
      </w:r>
      <w:r w:rsidR="00B65B4E">
        <w:rPr>
          <w:rFonts w:hint="eastAsia"/>
        </w:rPr>
        <w:t>每个操作日志增加一个</w:t>
      </w:r>
      <w:r w:rsidR="00B65B4E">
        <w:rPr>
          <w:rFonts w:hint="eastAsia"/>
        </w:rPr>
        <w:t>crc</w:t>
      </w:r>
      <w:r w:rsidR="00B65B4E">
        <w:rPr>
          <w:rFonts w:hint="eastAsia"/>
        </w:rPr>
        <w:t>检验</w:t>
      </w:r>
      <w:r w:rsidR="00765A87">
        <w:rPr>
          <w:rFonts w:hint="eastAsia"/>
        </w:rPr>
        <w:t>码</w:t>
      </w:r>
      <w:r w:rsidR="00B65B4E">
        <w:rPr>
          <w:rFonts w:hint="eastAsia"/>
        </w:rPr>
        <w:t>以提高可靠性。</w:t>
      </w:r>
    </w:p>
    <w:p w:rsidR="00DF4A2E" w:rsidRDefault="00DF4A2E" w:rsidP="00CE7ED1">
      <w:pPr>
        <w:ind w:firstLine="420"/>
      </w:pPr>
      <w:r>
        <w:rPr>
          <w:rFonts w:hint="eastAsia"/>
        </w:rPr>
        <w:t>UPS</w:t>
      </w:r>
      <w:r>
        <w:rPr>
          <w:rFonts w:hint="eastAsia"/>
        </w:rPr>
        <w:t>逻辑上有一个全局的</w:t>
      </w:r>
      <w:r>
        <w:rPr>
          <w:rFonts w:hint="eastAsia"/>
        </w:rPr>
        <w:t>commit log</w:t>
      </w:r>
      <w:r>
        <w:rPr>
          <w:rFonts w:hint="eastAsia"/>
        </w:rPr>
        <w:t>文件，物理上可以按照大小对</w:t>
      </w:r>
      <w:r>
        <w:rPr>
          <w:rFonts w:hint="eastAsia"/>
        </w:rPr>
        <w:t>commit log</w:t>
      </w:r>
      <w:r>
        <w:rPr>
          <w:rFonts w:hint="eastAsia"/>
        </w:rPr>
        <w:t>进行切分。日志文件直接采用</w:t>
      </w:r>
      <w:r>
        <w:rPr>
          <w:rFonts w:hint="eastAsia"/>
        </w:rPr>
        <w:t>64</w:t>
      </w:r>
      <w:r>
        <w:rPr>
          <w:rFonts w:hint="eastAsia"/>
        </w:rPr>
        <w:t>位无符号整数命名。</w:t>
      </w:r>
    </w:p>
    <w:p w:rsidR="00DF4A2E" w:rsidRDefault="00DF4A2E" w:rsidP="00CE7ED1">
      <w:pPr>
        <w:ind w:firstLine="420"/>
      </w:pPr>
      <w:r>
        <w:rPr>
          <w:rFonts w:hint="eastAsia"/>
        </w:rPr>
        <w:t>新的</w:t>
      </w:r>
      <w:r>
        <w:rPr>
          <w:rFonts w:hint="eastAsia"/>
        </w:rPr>
        <w:t>Slave</w:t>
      </w:r>
      <w:r>
        <w:rPr>
          <w:rFonts w:hint="eastAsia"/>
        </w:rPr>
        <w:t>接入时，首先向</w:t>
      </w:r>
      <w:r>
        <w:rPr>
          <w:rFonts w:hint="eastAsia"/>
        </w:rPr>
        <w:t>Master</w:t>
      </w:r>
      <w:r>
        <w:rPr>
          <w:rFonts w:hint="eastAsia"/>
        </w:rPr>
        <w:t>注册，</w:t>
      </w:r>
      <w:r>
        <w:rPr>
          <w:rFonts w:hint="eastAsia"/>
        </w:rPr>
        <w:t>Master</w:t>
      </w:r>
      <w:r>
        <w:rPr>
          <w:rFonts w:hint="eastAsia"/>
        </w:rPr>
        <w:t>切换日志文件并将当前最大的日志编号文件编号回复</w:t>
      </w:r>
      <w:r>
        <w:rPr>
          <w:rFonts w:hint="eastAsia"/>
        </w:rPr>
        <w:t>Slave</w:t>
      </w:r>
      <w:r>
        <w:rPr>
          <w:rFonts w:hint="eastAsia"/>
        </w:rPr>
        <w:t>，实现时需要保证切换日志文件和获取当前最大日志编号的原子性。切换日志文件后新的修改的操作日志发往</w:t>
      </w:r>
      <w:r>
        <w:rPr>
          <w:rFonts w:hint="eastAsia"/>
        </w:rPr>
        <w:t>Slave</w:t>
      </w:r>
      <w:r>
        <w:rPr>
          <w:rFonts w:hint="eastAsia"/>
        </w:rPr>
        <w:t>，</w:t>
      </w:r>
      <w:r>
        <w:rPr>
          <w:rFonts w:hint="eastAsia"/>
        </w:rPr>
        <w:t>Slave</w:t>
      </w:r>
      <w:r>
        <w:rPr>
          <w:rFonts w:hint="eastAsia"/>
        </w:rPr>
        <w:t>接收新修改的操作日志同时还需要获取之前落后的操作日志文件。</w:t>
      </w:r>
    </w:p>
    <w:p w:rsidR="00DF4A2E" w:rsidRDefault="00DF4A2E" w:rsidP="00CE7ED1">
      <w:pPr>
        <w:ind w:firstLine="420"/>
      </w:pPr>
      <w:r>
        <w:rPr>
          <w:rFonts w:hint="eastAsia"/>
        </w:rPr>
        <w:t>当</w:t>
      </w:r>
      <w:r>
        <w:rPr>
          <w:rFonts w:hint="eastAsia"/>
        </w:rPr>
        <w:t>Slave</w:t>
      </w:r>
      <w:r>
        <w:rPr>
          <w:rFonts w:hint="eastAsia"/>
        </w:rPr>
        <w:t>和</w:t>
      </w:r>
      <w:r>
        <w:rPr>
          <w:rFonts w:hint="eastAsia"/>
        </w:rPr>
        <w:t>Master</w:t>
      </w:r>
      <w:r>
        <w:rPr>
          <w:rFonts w:hint="eastAsia"/>
        </w:rPr>
        <w:t>的日志完全同步后，</w:t>
      </w:r>
      <w:r>
        <w:rPr>
          <w:rFonts w:hint="eastAsia"/>
        </w:rPr>
        <w:t>Slave</w:t>
      </w:r>
      <w:r>
        <w:rPr>
          <w:rFonts w:hint="eastAsia"/>
        </w:rPr>
        <w:t>需向</w:t>
      </w:r>
      <w:r>
        <w:rPr>
          <w:rFonts w:hint="eastAsia"/>
        </w:rPr>
        <w:t>Master</w:t>
      </w:r>
      <w:r>
        <w:rPr>
          <w:rFonts w:hint="eastAsia"/>
        </w:rPr>
        <w:t>申请获取租约（租约有效期</w:t>
      </w:r>
      <w:r>
        <w:rPr>
          <w:rFonts w:hint="eastAsia"/>
        </w:rPr>
        <w:t>N</w:t>
      </w:r>
      <w:r>
        <w:rPr>
          <w:rFonts w:hint="eastAsia"/>
        </w:rPr>
        <w:t>秒），</w:t>
      </w:r>
      <w:r>
        <w:rPr>
          <w:rFonts w:hint="eastAsia"/>
        </w:rPr>
        <w:t>Master</w:t>
      </w:r>
      <w:r>
        <w:rPr>
          <w:rFonts w:hint="eastAsia"/>
        </w:rPr>
        <w:t>根据</w:t>
      </w:r>
      <w:r>
        <w:rPr>
          <w:rFonts w:hint="eastAsia"/>
        </w:rPr>
        <w:t>Slave</w:t>
      </w:r>
      <w:r>
        <w:rPr>
          <w:rFonts w:hint="eastAsia"/>
        </w:rPr>
        <w:t>是否存在于操作日志同步机器列表内确定是否授权，取得授权的</w:t>
      </w:r>
      <w:r>
        <w:rPr>
          <w:rFonts w:hint="eastAsia"/>
        </w:rPr>
        <w:t>Slave</w:t>
      </w:r>
      <w:r>
        <w:rPr>
          <w:rFonts w:hint="eastAsia"/>
        </w:rPr>
        <w:t>机器在租约有效期内可以提供读服务或切换为</w:t>
      </w:r>
      <w:r>
        <w:rPr>
          <w:rFonts w:hint="eastAsia"/>
        </w:rPr>
        <w:t>Master</w:t>
      </w:r>
      <w:r>
        <w:rPr>
          <w:rFonts w:hint="eastAsia"/>
        </w:rPr>
        <w:t>。租约有效期必须大于</w:t>
      </w:r>
      <w:r>
        <w:rPr>
          <w:rFonts w:hint="eastAsia"/>
        </w:rPr>
        <w:t>HA VIP</w:t>
      </w:r>
      <w:r>
        <w:rPr>
          <w:rFonts w:hint="eastAsia"/>
        </w:rPr>
        <w:t>漂移时间，当租约有效时间缩减至接近</w:t>
      </w:r>
      <w:r>
        <w:rPr>
          <w:rFonts w:hint="eastAsia"/>
        </w:rPr>
        <w:t>HA VIP</w:t>
      </w:r>
      <w:r>
        <w:rPr>
          <w:rFonts w:hint="eastAsia"/>
        </w:rPr>
        <w:t>漂移时间时，</w:t>
      </w:r>
      <w:r>
        <w:rPr>
          <w:rFonts w:hint="eastAsia"/>
        </w:rPr>
        <w:t>Slave</w:t>
      </w:r>
      <w:r>
        <w:rPr>
          <w:rFonts w:hint="eastAsia"/>
        </w:rPr>
        <w:t>向</w:t>
      </w:r>
      <w:r>
        <w:rPr>
          <w:rFonts w:hint="eastAsia"/>
        </w:rPr>
        <w:t>Master</w:t>
      </w:r>
      <w:r>
        <w:rPr>
          <w:rFonts w:hint="eastAsia"/>
        </w:rPr>
        <w:t>重新发起租约申请。</w:t>
      </w:r>
      <w:r>
        <w:rPr>
          <w:rFonts w:hint="eastAsia"/>
        </w:rPr>
        <w:t>Master</w:t>
      </w:r>
      <w:r>
        <w:rPr>
          <w:rFonts w:hint="eastAsia"/>
        </w:rPr>
        <w:t>往</w:t>
      </w:r>
      <w:r>
        <w:rPr>
          <w:rFonts w:hint="eastAsia"/>
        </w:rPr>
        <w:t>Slave</w:t>
      </w:r>
      <w:r>
        <w:rPr>
          <w:rFonts w:hint="eastAsia"/>
        </w:rPr>
        <w:t>同步操作日志过程中如果发生错误，将</w:t>
      </w:r>
      <w:r>
        <w:rPr>
          <w:rFonts w:hint="eastAsia"/>
        </w:rPr>
        <w:t>Slave</w:t>
      </w:r>
      <w:r>
        <w:rPr>
          <w:rFonts w:hint="eastAsia"/>
        </w:rPr>
        <w:t>从同步机器列表中移除，以后</w:t>
      </w:r>
      <w:r>
        <w:rPr>
          <w:rFonts w:hint="eastAsia"/>
        </w:rPr>
        <w:t>Slave</w:t>
      </w:r>
      <w:r>
        <w:rPr>
          <w:rFonts w:hint="eastAsia"/>
        </w:rPr>
        <w:t>的租约申请命令都将被拒绝。</w:t>
      </w:r>
    </w:p>
    <w:p w:rsidR="00DF4A2E" w:rsidRPr="00467356" w:rsidRDefault="00DF4A2E" w:rsidP="00CE7ED1">
      <w:pPr>
        <w:ind w:firstLine="420"/>
      </w:pPr>
      <w:r>
        <w:rPr>
          <w:rFonts w:hint="eastAsia"/>
        </w:rPr>
        <w:t>Master</w:t>
      </w:r>
      <w:r>
        <w:rPr>
          <w:rFonts w:hint="eastAsia"/>
        </w:rPr>
        <w:t>除了将正常的写操作日志同步到</w:t>
      </w:r>
      <w:r>
        <w:rPr>
          <w:rFonts w:hint="eastAsia"/>
        </w:rPr>
        <w:t>Slave</w:t>
      </w:r>
      <w:r>
        <w:rPr>
          <w:rFonts w:hint="eastAsia"/>
        </w:rPr>
        <w:t>，还需要同步冻结</w:t>
      </w:r>
      <w:r>
        <w:rPr>
          <w:rFonts w:hint="eastAsia"/>
        </w:rPr>
        <w:t>Memtable</w:t>
      </w:r>
      <w:r>
        <w:rPr>
          <w:rFonts w:hint="eastAsia"/>
        </w:rPr>
        <w:t>和卸载</w:t>
      </w:r>
      <w:r>
        <w:rPr>
          <w:rFonts w:hint="eastAsia"/>
        </w:rPr>
        <w:t>Memtable</w:t>
      </w:r>
      <w:r>
        <w:rPr>
          <w:rFonts w:hint="eastAsia"/>
        </w:rPr>
        <w:t>指令。机器</w:t>
      </w:r>
      <w:proofErr w:type="gramStart"/>
      <w:r>
        <w:rPr>
          <w:rFonts w:hint="eastAsia"/>
        </w:rPr>
        <w:t>宕</w:t>
      </w:r>
      <w:proofErr w:type="gramEnd"/>
      <w:r>
        <w:rPr>
          <w:rFonts w:hint="eastAsia"/>
        </w:rPr>
        <w:t>机时需要从日志回放点开始恢复，为了减少日志回放的数量，每次卸载</w:t>
      </w:r>
      <w:r>
        <w:rPr>
          <w:rFonts w:hint="eastAsia"/>
        </w:rPr>
        <w:t>Memtable</w:t>
      </w:r>
      <w:r>
        <w:rPr>
          <w:rFonts w:hint="eastAsia"/>
        </w:rPr>
        <w:t>后可以将日志回放点移动到上次冻结</w:t>
      </w:r>
      <w:r>
        <w:rPr>
          <w:rFonts w:hint="eastAsia"/>
        </w:rPr>
        <w:t>Memtable</w:t>
      </w:r>
      <w:r>
        <w:rPr>
          <w:rFonts w:hint="eastAsia"/>
        </w:rPr>
        <w:t>处。</w:t>
      </w:r>
      <w:r w:rsidR="0088172E">
        <w:rPr>
          <w:rFonts w:hint="eastAsia"/>
        </w:rPr>
        <w:t>有一个</w:t>
      </w:r>
      <w:r w:rsidR="004D732C">
        <w:rPr>
          <w:rFonts w:hint="eastAsia"/>
        </w:rPr>
        <w:t>触发器</w:t>
      </w:r>
      <w:r w:rsidR="00D77B00">
        <w:rPr>
          <w:rFonts w:hint="eastAsia"/>
        </w:rPr>
        <w:t>定时执行，</w:t>
      </w:r>
      <w:r w:rsidR="0088172E">
        <w:rPr>
          <w:rFonts w:hint="eastAsia"/>
        </w:rPr>
        <w:t>根据日志回放点删除不再使用的操作日志文件。</w:t>
      </w:r>
    </w:p>
    <w:p w:rsidR="00DF4A2E" w:rsidRDefault="00DF4A2E" w:rsidP="00CE7ED1"/>
    <w:p w:rsidR="00DF4A2E" w:rsidRDefault="00DF4A2E" w:rsidP="00CE7ED1">
      <w:pPr>
        <w:pStyle w:val="3"/>
      </w:pPr>
      <w:r>
        <w:rPr>
          <w:rFonts w:hint="eastAsia"/>
        </w:rPr>
        <w:t>关键数据结构和算法</w:t>
      </w:r>
    </w:p>
    <w:p w:rsidR="00DF4A2E" w:rsidRPr="00E476C0" w:rsidRDefault="00DF4A2E" w:rsidP="00CE7ED1">
      <w:pPr>
        <w:pStyle w:val="4"/>
        <w:rPr>
          <w:rStyle w:val="ac"/>
        </w:rPr>
      </w:pPr>
      <w:r w:rsidRPr="00E476C0">
        <w:rPr>
          <w:rStyle w:val="ac"/>
          <w:rFonts w:hint="eastAsia"/>
        </w:rPr>
        <w:t>UPS Master</w:t>
      </w:r>
    </w:p>
    <w:p w:rsidR="00DF4A2E" w:rsidRDefault="00DF4A2E" w:rsidP="00CE7ED1">
      <w:pPr>
        <w:pStyle w:val="a5"/>
        <w:ind w:left="420" w:firstLineChars="0" w:firstLine="0"/>
      </w:pPr>
      <w:r>
        <w:rPr>
          <w:rFonts w:hint="eastAsia"/>
        </w:rPr>
        <w:t>写日志：</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写入批量操作日志，日志类型可能为一般的修改或者</w:t>
      </w:r>
      <w:r>
        <w:rPr>
          <w:rFonts w:ascii="Courier New" w:eastAsiaTheme="minorEastAsia" w:hAnsi="Courier New" w:cs="Courier New"/>
          <w:color w:val="3F7F5F"/>
          <w:kern w:val="0"/>
          <w:sz w:val="20"/>
          <w:szCs w:val="20"/>
        </w:rPr>
        <w:t xml:space="preserve">freeze/drop </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操作；</w:t>
      </w:r>
    </w:p>
    <w:p w:rsidR="00DF4A2E" w:rsidRDefault="00DF4A2E" w:rsidP="00CE7ED1">
      <w:pPr>
        <w:pStyle w:val="a5"/>
        <w:ind w:left="420" w:firstLineChars="0" w:firstLine="0"/>
        <w:rPr>
          <w:rFonts w:ascii="Courier New" w:eastAsiaTheme="minorEastAsia" w:hAnsi="Courier New" w:cs="Courier New"/>
          <w:color w:val="000000"/>
          <w:kern w:val="0"/>
          <w:sz w:val="20"/>
          <w:szCs w:val="20"/>
        </w:rPr>
      </w:pP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write_log</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ObUpsMutator</w:t>
      </w:r>
      <w:r>
        <w:rPr>
          <w:rFonts w:ascii="Courier New" w:eastAsiaTheme="minorEastAsia" w:hAnsi="Courier New" w:cs="Courier New"/>
          <w:color w:val="000000"/>
          <w:kern w:val="0"/>
          <w:sz w:val="20"/>
          <w:szCs w:val="20"/>
        </w:rPr>
        <w:t xml:space="preserve">* mutators, </w:t>
      </w:r>
      <w:r>
        <w:rPr>
          <w:rFonts w:ascii="Courier New" w:eastAsiaTheme="minorEastAsia" w:hAnsi="Courier New" w:cs="Courier New"/>
          <w:color w:val="005032"/>
          <w:kern w:val="0"/>
          <w:sz w:val="20"/>
          <w:szCs w:val="20"/>
        </w:rPr>
        <w:t>ObCommitLogInfo</w:t>
      </w:r>
      <w:r>
        <w:rPr>
          <w:rFonts w:ascii="Courier New" w:eastAsiaTheme="minorEastAsia" w:hAnsi="Courier New" w:cs="Courier New"/>
          <w:color w:val="000000"/>
          <w:kern w:val="0"/>
          <w:sz w:val="20"/>
          <w:szCs w:val="20"/>
        </w:rPr>
        <w:t>* infos);</w:t>
      </w:r>
    </w:p>
    <w:p w:rsidR="00DF4A2E" w:rsidRDefault="00DF4A2E" w:rsidP="00CE7ED1">
      <w:pPr>
        <w:pStyle w:val="a5"/>
        <w:ind w:left="420" w:firstLineChars="0"/>
      </w:pPr>
      <w:r>
        <w:rPr>
          <w:rFonts w:hint="eastAsia"/>
        </w:rPr>
        <w:t xml:space="preserve">1, </w:t>
      </w:r>
      <w:r>
        <w:rPr>
          <w:rFonts w:hint="eastAsia"/>
        </w:rPr>
        <w:t>计算</w:t>
      </w:r>
      <w:r>
        <w:rPr>
          <w:rFonts w:hint="eastAsia"/>
        </w:rPr>
        <w:t>mutators</w:t>
      </w:r>
      <w:r>
        <w:rPr>
          <w:rFonts w:hint="eastAsia"/>
        </w:rPr>
        <w:t>的序列化长度，并根据计算结果申请缓冲区；</w:t>
      </w:r>
    </w:p>
    <w:p w:rsidR="00DF4A2E" w:rsidRDefault="00DF4A2E" w:rsidP="00CE7ED1">
      <w:pPr>
        <w:pStyle w:val="a5"/>
        <w:ind w:left="420" w:firstLineChars="0"/>
      </w:pPr>
      <w:r>
        <w:rPr>
          <w:rFonts w:hint="eastAsia"/>
        </w:rPr>
        <w:t xml:space="preserve">2, </w:t>
      </w:r>
      <w:r>
        <w:rPr>
          <w:rFonts w:hint="eastAsia"/>
        </w:rPr>
        <w:t>通过</w:t>
      </w:r>
      <w:r>
        <w:rPr>
          <w:rFonts w:hint="eastAsia"/>
        </w:rPr>
        <w:t>mutators</w:t>
      </w:r>
      <w:r>
        <w:rPr>
          <w:rFonts w:hint="eastAsia"/>
        </w:rPr>
        <w:t>的</w:t>
      </w:r>
      <w:r>
        <w:rPr>
          <w:rFonts w:hint="eastAsia"/>
        </w:rPr>
        <w:t>serialize</w:t>
      </w:r>
      <w:r>
        <w:rPr>
          <w:rFonts w:hint="eastAsia"/>
        </w:rPr>
        <w:t>方法将</w:t>
      </w:r>
      <w:r>
        <w:rPr>
          <w:rFonts w:hint="eastAsia"/>
        </w:rPr>
        <w:t>mutators</w:t>
      </w:r>
      <w:r>
        <w:rPr>
          <w:rFonts w:hint="eastAsia"/>
        </w:rPr>
        <w:t>逐一序列化到申请的缓冲区；</w:t>
      </w:r>
    </w:p>
    <w:p w:rsidR="00DF4A2E" w:rsidRDefault="00DF4A2E" w:rsidP="00CE7ED1">
      <w:pPr>
        <w:pStyle w:val="a5"/>
        <w:ind w:left="420" w:firstLineChars="0"/>
      </w:pPr>
      <w:r>
        <w:rPr>
          <w:rFonts w:hint="eastAsia"/>
        </w:rPr>
        <w:t xml:space="preserve">3, </w:t>
      </w:r>
      <w:r>
        <w:rPr>
          <w:rFonts w:hint="eastAsia"/>
        </w:rPr>
        <w:t>对于同步机器列表的每台</w:t>
      </w:r>
      <w:r>
        <w:rPr>
          <w:rFonts w:hint="eastAsia"/>
        </w:rPr>
        <w:t>Slave</w:t>
      </w:r>
      <w:r>
        <w:rPr>
          <w:rFonts w:hint="eastAsia"/>
        </w:rPr>
        <w:t>机器：</w:t>
      </w:r>
    </w:p>
    <w:p w:rsidR="00DF4A2E" w:rsidRDefault="00DF4A2E" w:rsidP="00CE7ED1">
      <w:pPr>
        <w:pStyle w:val="a5"/>
        <w:ind w:left="420" w:firstLineChars="0"/>
      </w:pPr>
      <w:r>
        <w:rPr>
          <w:rFonts w:hint="eastAsia"/>
        </w:rPr>
        <w:tab/>
        <w:t xml:space="preserve">3.1, </w:t>
      </w:r>
      <w:r>
        <w:rPr>
          <w:rFonts w:hint="eastAsia"/>
        </w:rPr>
        <w:t>将日志缓冲区的数据通过</w:t>
      </w:r>
      <w:r>
        <w:rPr>
          <w:rFonts w:hint="eastAsia"/>
        </w:rPr>
        <w:t>tcp socket</w:t>
      </w:r>
      <w:r>
        <w:rPr>
          <w:rFonts w:hint="eastAsia"/>
        </w:rPr>
        <w:t>发送到这台机器；</w:t>
      </w:r>
    </w:p>
    <w:p w:rsidR="00DF4A2E" w:rsidRDefault="00DF4A2E" w:rsidP="00CE7ED1">
      <w:pPr>
        <w:pStyle w:val="a5"/>
        <w:ind w:leftChars="400" w:left="1260" w:hangingChars="200" w:hanging="420"/>
      </w:pPr>
      <w:r>
        <w:rPr>
          <w:rFonts w:hint="eastAsia"/>
        </w:rPr>
        <w:lastRenderedPageBreak/>
        <w:tab/>
        <w:t xml:space="preserve">3.2, </w:t>
      </w:r>
      <w:r>
        <w:rPr>
          <w:rFonts w:hint="eastAsia"/>
        </w:rPr>
        <w:t>如果发送失败，在</w:t>
      </w:r>
      <w:r>
        <w:rPr>
          <w:rFonts w:hint="eastAsia"/>
        </w:rPr>
        <w:t>Lease Mgr</w:t>
      </w:r>
      <w:r>
        <w:rPr>
          <w:rFonts w:hint="eastAsia"/>
        </w:rPr>
        <w:t>把这台机器剔除同步机器列表，拒绝这台机器后续的租约申请请求；</w:t>
      </w:r>
    </w:p>
    <w:p w:rsidR="00DF4A2E" w:rsidRDefault="00DF4A2E" w:rsidP="00CE7ED1">
      <w:pPr>
        <w:pStyle w:val="a5"/>
        <w:ind w:leftChars="400" w:left="1260" w:hangingChars="200" w:hanging="420"/>
      </w:pPr>
      <w:r>
        <w:rPr>
          <w:rFonts w:hint="eastAsia"/>
        </w:rPr>
        <w:t xml:space="preserve">4, </w:t>
      </w:r>
      <w:r>
        <w:rPr>
          <w:rFonts w:hint="eastAsia"/>
        </w:rPr>
        <w:t>加互斥锁锁住当前日志文件号更新；</w:t>
      </w:r>
    </w:p>
    <w:p w:rsidR="00DF4A2E" w:rsidRDefault="00DF4A2E" w:rsidP="00CE7ED1">
      <w:pPr>
        <w:pStyle w:val="a5"/>
        <w:ind w:leftChars="400" w:left="1260" w:hangingChars="200" w:hanging="420"/>
      </w:pPr>
      <w:r>
        <w:rPr>
          <w:rFonts w:hint="eastAsia"/>
        </w:rPr>
        <w:t xml:space="preserve">5, </w:t>
      </w:r>
      <w:r>
        <w:rPr>
          <w:rFonts w:hint="eastAsia"/>
        </w:rPr>
        <w:t>将日志缓冲区的数据写入当前日志文件</w:t>
      </w:r>
      <w:r>
        <w:rPr>
          <w:rFonts w:hint="eastAsia"/>
        </w:rPr>
        <w:t>(cur_log_file_id)</w:t>
      </w:r>
      <w:r>
        <w:rPr>
          <w:rFonts w:hint="eastAsia"/>
        </w:rPr>
        <w:t>；</w:t>
      </w:r>
    </w:p>
    <w:p w:rsidR="00DF4A2E" w:rsidRDefault="00DF4A2E" w:rsidP="00CE7ED1">
      <w:pPr>
        <w:pStyle w:val="a5"/>
        <w:ind w:leftChars="400" w:left="1260" w:hangingChars="200" w:hanging="420"/>
      </w:pPr>
      <w:r>
        <w:rPr>
          <w:rFonts w:hint="eastAsia"/>
        </w:rPr>
        <w:t xml:space="preserve">6, </w:t>
      </w:r>
      <w:r>
        <w:rPr>
          <w:rFonts w:hint="eastAsia"/>
        </w:rPr>
        <w:t>如果当前日志文件太大，切换文件，即</w:t>
      </w:r>
      <w:r>
        <w:rPr>
          <w:rFonts w:hint="eastAsia"/>
        </w:rPr>
        <w:t>++cur_log_file_id</w:t>
      </w:r>
      <w:r>
        <w:rPr>
          <w:rFonts w:hint="eastAsia"/>
        </w:rPr>
        <w:t>；</w:t>
      </w:r>
    </w:p>
    <w:p w:rsidR="00DF4A2E" w:rsidRPr="0089471B" w:rsidRDefault="00DF4A2E" w:rsidP="00CE7ED1">
      <w:pPr>
        <w:pStyle w:val="a5"/>
        <w:ind w:leftChars="400" w:left="1260" w:hangingChars="200" w:hanging="420"/>
      </w:pPr>
      <w:r>
        <w:rPr>
          <w:rFonts w:hint="eastAsia"/>
        </w:rPr>
        <w:t xml:space="preserve">7, </w:t>
      </w:r>
      <w:r>
        <w:rPr>
          <w:rFonts w:hint="eastAsia"/>
        </w:rPr>
        <w:t>解除日志文件号更新互斥锁；</w:t>
      </w:r>
    </w:p>
    <w:p w:rsidR="00DF4A2E" w:rsidRDefault="00DF4A2E" w:rsidP="00CE7ED1">
      <w:pPr>
        <w:pStyle w:val="a5"/>
        <w:ind w:left="420" w:firstLineChars="0" w:firstLine="0"/>
      </w:pPr>
      <w:r>
        <w:rPr>
          <w:rFonts w:hint="eastAsia"/>
        </w:rPr>
        <w:t>切换日志文件：</w:t>
      </w:r>
    </w:p>
    <w:p w:rsidR="00DF4A2E" w:rsidRDefault="00DF4A2E" w:rsidP="00CE7ED1">
      <w:pPr>
        <w:autoSpaceDE w:val="0"/>
        <w:autoSpaceDN w:val="0"/>
        <w:adjustRightInd w:val="0"/>
        <w:jc w:val="left"/>
        <w:rPr>
          <w:rFonts w:ascii="Courier New" w:eastAsiaTheme="minorEastAsia" w:hAnsi="Courier New" w:cs="Courier New"/>
          <w:color w:val="3F7F5F"/>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主动切换日志文件，</w:t>
      </w:r>
      <w:r>
        <w:rPr>
          <w:rFonts w:ascii="Courier New" w:eastAsiaTheme="minorEastAsia" w:hAnsi="Courier New" w:cs="Courier New"/>
          <w:color w:val="3F7F5F"/>
          <w:kern w:val="0"/>
          <w:sz w:val="20"/>
          <w:szCs w:val="20"/>
        </w:rPr>
        <w:t>Slave</w:t>
      </w:r>
      <w:r>
        <w:rPr>
          <w:rFonts w:ascii="Courier New" w:eastAsiaTheme="minorEastAsia" w:hAnsi="Courier New" w:cs="Courier New"/>
          <w:color w:val="3F7F5F"/>
          <w:kern w:val="0"/>
          <w:sz w:val="20"/>
          <w:szCs w:val="20"/>
        </w:rPr>
        <w:t>注册到</w:t>
      </w:r>
      <w:r>
        <w:rPr>
          <w:rFonts w:ascii="Courier New" w:eastAsiaTheme="minorEastAsia" w:hAnsi="Courier New" w:cs="Courier New"/>
          <w:color w:val="3F7F5F"/>
          <w:kern w:val="0"/>
          <w:sz w:val="20"/>
          <w:szCs w:val="20"/>
        </w:rPr>
        <w:t>Master</w:t>
      </w:r>
      <w:r>
        <w:rPr>
          <w:rFonts w:ascii="Courier New" w:eastAsiaTheme="minorEastAsia" w:hAnsi="Courier New" w:cs="Courier New"/>
          <w:color w:val="3F7F5F"/>
          <w:kern w:val="0"/>
          <w:sz w:val="20"/>
          <w:szCs w:val="20"/>
        </w:rPr>
        <w:t>时，</w:t>
      </w:r>
      <w:r>
        <w:rPr>
          <w:rFonts w:ascii="Courier New" w:eastAsiaTheme="minorEastAsia" w:hAnsi="Courier New" w:cs="Courier New"/>
          <w:color w:val="3F7F5F"/>
          <w:kern w:val="0"/>
          <w:sz w:val="20"/>
          <w:szCs w:val="20"/>
        </w:rPr>
        <w:t>Master</w:t>
      </w:r>
      <w:r>
        <w:rPr>
          <w:rFonts w:ascii="Courier New" w:eastAsiaTheme="minorEastAsia" w:hAnsi="Courier New" w:cs="Courier New"/>
          <w:color w:val="3F7F5F"/>
          <w:kern w:val="0"/>
          <w:sz w:val="20"/>
          <w:szCs w:val="20"/>
        </w:rPr>
        <w:t>先主动切换日志文件并</w:t>
      </w:r>
      <w:proofErr w:type="gramStart"/>
      <w:r>
        <w:rPr>
          <w:rFonts w:ascii="Courier New" w:eastAsiaTheme="minorEastAsia" w:hAnsi="Courier New" w:cs="Courier New"/>
          <w:color w:val="3F7F5F"/>
          <w:kern w:val="0"/>
          <w:sz w:val="20"/>
          <w:szCs w:val="20"/>
        </w:rPr>
        <w:t>并</w:t>
      </w:r>
      <w:proofErr w:type="gramEnd"/>
      <w:r>
        <w:rPr>
          <w:rFonts w:ascii="Courier New" w:eastAsiaTheme="minorEastAsia" w:hAnsi="Courier New" w:cs="Courier New"/>
          <w:color w:val="3F7F5F"/>
          <w:kern w:val="0"/>
          <w:sz w:val="20"/>
          <w:szCs w:val="20"/>
        </w:rPr>
        <w:t>将当前最大的日志文件号告知</w:t>
      </w:r>
      <w:r>
        <w:rPr>
          <w:rFonts w:ascii="Courier New" w:eastAsiaTheme="minorEastAsia" w:hAnsi="Courier New" w:cs="Courier New"/>
          <w:color w:val="3F7F5F"/>
          <w:kern w:val="0"/>
          <w:sz w:val="20"/>
          <w:szCs w:val="20"/>
        </w:rPr>
        <w:t>Slave</w:t>
      </w:r>
    </w:p>
    <w:p w:rsidR="00317FCE" w:rsidRDefault="00317FCE" w:rsidP="00CE7ED1">
      <w:pPr>
        <w:autoSpaceDE w:val="0"/>
        <w:autoSpaceDN w:val="0"/>
        <w:adjustRightInd w:val="0"/>
        <w:jc w:val="left"/>
        <w:rPr>
          <w:rFonts w:ascii="Courier New" w:eastAsiaTheme="minorEastAsia" w:hAnsi="Courier New" w:cs="Courier New"/>
          <w:color w:val="3F7F5F"/>
          <w:kern w:val="0"/>
          <w:sz w:val="20"/>
          <w:szCs w:val="20"/>
        </w:rPr>
      </w:pPr>
      <w:r>
        <w:rPr>
          <w:rFonts w:ascii="Courier New" w:eastAsiaTheme="minorEastAsia" w:hAnsi="Courier New" w:cs="Courier New" w:hint="eastAsia"/>
          <w:color w:val="3F7F5F"/>
          <w:kern w:val="0"/>
          <w:sz w:val="20"/>
          <w:szCs w:val="20"/>
        </w:rPr>
        <w:tab/>
        <w:t xml:space="preserve">// @param [out] max_log_file_id </w:t>
      </w:r>
      <w:r>
        <w:rPr>
          <w:rFonts w:ascii="Courier New" w:eastAsiaTheme="minorEastAsia" w:hAnsi="Courier New" w:cs="Courier New" w:hint="eastAsia"/>
          <w:color w:val="3F7F5F"/>
          <w:kern w:val="0"/>
          <w:sz w:val="20"/>
          <w:szCs w:val="20"/>
        </w:rPr>
        <w:t>切换日志文件时刻的最大的文件号</w:t>
      </w:r>
    </w:p>
    <w:p w:rsidR="00317FCE" w:rsidRDefault="00317FC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hint="eastAsia"/>
          <w:color w:val="3F7F5F"/>
          <w:kern w:val="0"/>
          <w:sz w:val="20"/>
          <w:szCs w:val="20"/>
        </w:rPr>
        <w:tab/>
        <w:t xml:space="preserve">// @param [out] log_file_size </w:t>
      </w:r>
      <w:r>
        <w:rPr>
          <w:rFonts w:ascii="Courier New" w:eastAsiaTheme="minorEastAsia" w:hAnsi="Courier New" w:cs="Courier New" w:hint="eastAsia"/>
          <w:color w:val="3F7F5F"/>
          <w:kern w:val="0"/>
          <w:sz w:val="20"/>
          <w:szCs w:val="20"/>
        </w:rPr>
        <w:t>切换日志文件时刻最后一个文件大小，</w:t>
      </w:r>
      <w:r>
        <w:rPr>
          <w:rFonts w:ascii="Courier New" w:eastAsiaTheme="minorEastAsia" w:hAnsi="Courier New" w:cs="Courier New" w:hint="eastAsia"/>
          <w:color w:val="3F7F5F"/>
          <w:kern w:val="0"/>
          <w:sz w:val="20"/>
          <w:szCs w:val="20"/>
        </w:rPr>
        <w:t>Slave</w:t>
      </w:r>
      <w:r>
        <w:rPr>
          <w:rFonts w:ascii="Courier New" w:eastAsiaTheme="minorEastAsia" w:hAnsi="Courier New" w:cs="Courier New" w:hint="eastAsia"/>
          <w:color w:val="3F7F5F"/>
          <w:kern w:val="0"/>
          <w:sz w:val="20"/>
          <w:szCs w:val="20"/>
        </w:rPr>
        <w:t>通过该值判断最后一个日志文件回放是否结束</w:t>
      </w:r>
    </w:p>
    <w:p w:rsidR="00DF4A2E" w:rsidRDefault="00DF4A2E" w:rsidP="00CE7ED1">
      <w:pPr>
        <w:pStyle w:val="a5"/>
        <w:ind w:left="420" w:firstLineChars="0" w:firstLine="0"/>
      </w:pP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switch_log</w:t>
      </w:r>
      <w:r>
        <w:rPr>
          <w:rFonts w:ascii="Courier New" w:eastAsiaTheme="minorEastAsia" w:hAnsi="Courier New" w:cs="Courier New"/>
          <w:color w:val="000000"/>
          <w:kern w:val="0"/>
          <w:sz w:val="20"/>
          <w:szCs w:val="20"/>
        </w:rPr>
        <w:t>(int32_t&amp; max_log_file_id</w:t>
      </w:r>
      <w:r w:rsidR="00317FCE">
        <w:rPr>
          <w:rFonts w:ascii="Courier New" w:eastAsiaTheme="minorEastAsia" w:hAnsi="Courier New" w:cs="Courier New" w:hint="eastAsia"/>
          <w:color w:val="000000"/>
          <w:kern w:val="0"/>
          <w:sz w:val="20"/>
          <w:szCs w:val="20"/>
        </w:rPr>
        <w:t>, uint32_t&amp; log_file_size</w:t>
      </w:r>
      <w:r>
        <w:rPr>
          <w:rFonts w:ascii="Courier New" w:eastAsiaTheme="minorEastAsia" w:hAnsi="Courier New" w:cs="Courier New"/>
          <w:color w:val="000000"/>
          <w:kern w:val="0"/>
          <w:sz w:val="20"/>
          <w:szCs w:val="20"/>
        </w:rPr>
        <w:t>);</w:t>
      </w:r>
    </w:p>
    <w:p w:rsidR="00DF4A2E" w:rsidRDefault="00DF4A2E" w:rsidP="00CE7ED1">
      <w:pPr>
        <w:pStyle w:val="a5"/>
        <w:ind w:left="420" w:firstLineChars="0" w:firstLine="0"/>
      </w:pPr>
      <w:r>
        <w:rPr>
          <w:rFonts w:hint="eastAsia"/>
        </w:rPr>
        <w:tab/>
        <w:t xml:space="preserve">1, </w:t>
      </w:r>
      <w:r>
        <w:rPr>
          <w:rFonts w:hint="eastAsia"/>
        </w:rPr>
        <w:t>加互斥锁锁住当前日志文件号更新；</w:t>
      </w:r>
    </w:p>
    <w:p w:rsidR="00DF4A2E" w:rsidRDefault="00DF4A2E" w:rsidP="00CE7ED1">
      <w:pPr>
        <w:pStyle w:val="a5"/>
        <w:ind w:left="420" w:firstLineChars="0"/>
      </w:pPr>
      <w:r>
        <w:rPr>
          <w:rFonts w:hint="eastAsia"/>
        </w:rPr>
        <w:t xml:space="preserve">2, </w:t>
      </w:r>
      <w:r>
        <w:rPr>
          <w:rFonts w:hint="eastAsia"/>
        </w:rPr>
        <w:t>自</w:t>
      </w:r>
      <w:proofErr w:type="gramStart"/>
      <w:r>
        <w:rPr>
          <w:rFonts w:hint="eastAsia"/>
        </w:rPr>
        <w:t>增当前</w:t>
      </w:r>
      <w:proofErr w:type="gramEnd"/>
      <w:r>
        <w:rPr>
          <w:rFonts w:hint="eastAsia"/>
        </w:rPr>
        <w:t>日志文件编号：</w:t>
      </w:r>
      <w:r>
        <w:rPr>
          <w:rFonts w:hint="eastAsia"/>
        </w:rPr>
        <w:t>++cur_log_file_id;</w:t>
      </w:r>
    </w:p>
    <w:p w:rsidR="00DF4A2E" w:rsidRDefault="00DF4A2E" w:rsidP="00CE7ED1">
      <w:pPr>
        <w:pStyle w:val="a5"/>
        <w:ind w:left="420" w:firstLineChars="0" w:firstLine="0"/>
      </w:pPr>
      <w:r>
        <w:rPr>
          <w:rFonts w:hint="eastAsia"/>
        </w:rPr>
        <w:tab/>
        <w:t xml:space="preserve">3, </w:t>
      </w:r>
      <w:r>
        <w:rPr>
          <w:rFonts w:hint="eastAsia"/>
        </w:rPr>
        <w:t>记录当前日志文件编号：</w:t>
      </w:r>
      <w:r>
        <w:rPr>
          <w:rFonts w:hint="eastAsia"/>
        </w:rPr>
        <w:t>max_log_file_id = cur_log_file_id;</w:t>
      </w:r>
    </w:p>
    <w:p w:rsidR="00DF4A2E" w:rsidRDefault="00DF4A2E" w:rsidP="00CE7ED1">
      <w:pPr>
        <w:pStyle w:val="a5"/>
        <w:ind w:left="420" w:firstLineChars="0" w:firstLine="0"/>
      </w:pPr>
      <w:r>
        <w:rPr>
          <w:rFonts w:hint="eastAsia"/>
        </w:rPr>
        <w:tab/>
        <w:t xml:space="preserve">4, </w:t>
      </w:r>
      <w:r>
        <w:rPr>
          <w:rFonts w:hint="eastAsia"/>
        </w:rPr>
        <w:t>解除日志文件号更新互斥锁；</w:t>
      </w:r>
    </w:p>
    <w:p w:rsidR="00DF4A2E" w:rsidRPr="009E7956" w:rsidRDefault="00DF4A2E" w:rsidP="00CE7ED1">
      <w:pPr>
        <w:pStyle w:val="a5"/>
        <w:ind w:left="420" w:firstLineChars="0" w:firstLine="0"/>
      </w:pPr>
    </w:p>
    <w:p w:rsidR="00DF4A2E" w:rsidRDefault="00DF4A2E" w:rsidP="00CE7ED1">
      <w:pPr>
        <w:pStyle w:val="4"/>
        <w:rPr>
          <w:rStyle w:val="ac"/>
        </w:rPr>
      </w:pPr>
      <w:r w:rsidRPr="00DE659D">
        <w:rPr>
          <w:rStyle w:val="ac"/>
          <w:rFonts w:hint="eastAsia"/>
        </w:rPr>
        <w:t>UPS Slave</w:t>
      </w:r>
    </w:p>
    <w:p w:rsidR="00DF4A2E" w:rsidRDefault="00DF4A2E" w:rsidP="00CE7ED1">
      <w:pPr>
        <w:pStyle w:val="a5"/>
        <w:ind w:left="420" w:firstLineChars="0" w:firstLine="0"/>
      </w:pPr>
      <w:r>
        <w:rPr>
          <w:rFonts w:hint="eastAsia"/>
        </w:rPr>
        <w:t>UPS Slave</w:t>
      </w:r>
      <w:r>
        <w:rPr>
          <w:rFonts w:hint="eastAsia"/>
        </w:rPr>
        <w:t>操作日志相关有三个线程：</w:t>
      </w:r>
    </w:p>
    <w:p w:rsidR="00DF4A2E" w:rsidRDefault="00DF4A2E" w:rsidP="00CE7ED1">
      <w:pPr>
        <w:pStyle w:val="a5"/>
        <w:numPr>
          <w:ilvl w:val="0"/>
          <w:numId w:val="8"/>
        </w:numPr>
        <w:ind w:firstLineChars="0"/>
      </w:pPr>
      <w:r>
        <w:rPr>
          <w:rFonts w:hint="eastAsia"/>
        </w:rPr>
        <w:t>注册线程：</w:t>
      </w:r>
    </w:p>
    <w:p w:rsidR="00DF4A2E" w:rsidRDefault="00DF4A2E" w:rsidP="00CE7ED1">
      <w:pPr>
        <w:pStyle w:val="a5"/>
        <w:ind w:left="840" w:firstLineChars="0" w:firstLine="0"/>
      </w:pPr>
      <w:r>
        <w:rPr>
          <w:rFonts w:hint="eastAsia"/>
        </w:rPr>
        <w:t>UPS Slave</w:t>
      </w:r>
      <w:r>
        <w:rPr>
          <w:rFonts w:hint="eastAsia"/>
        </w:rPr>
        <w:t>启动后需要向</w:t>
      </w:r>
      <w:r>
        <w:rPr>
          <w:rFonts w:hint="eastAsia"/>
        </w:rPr>
        <w:t>Master</w:t>
      </w:r>
      <w:r>
        <w:rPr>
          <w:rFonts w:hint="eastAsia"/>
        </w:rPr>
        <w:t>注册，注册线程执行流程如下：</w:t>
      </w:r>
    </w:p>
    <w:p w:rsidR="00DF4A2E" w:rsidRDefault="00DF4A2E" w:rsidP="00CE7ED1">
      <w:pPr>
        <w:pStyle w:val="a5"/>
        <w:ind w:left="840" w:firstLineChars="0" w:firstLine="0"/>
      </w:pPr>
      <w:r>
        <w:rPr>
          <w:rFonts w:hint="eastAsia"/>
        </w:rPr>
        <w:tab/>
        <w:t xml:space="preserve">1, </w:t>
      </w:r>
      <w:r>
        <w:rPr>
          <w:rFonts w:hint="eastAsia"/>
        </w:rPr>
        <w:t>向</w:t>
      </w:r>
      <w:r>
        <w:rPr>
          <w:rFonts w:hint="eastAsia"/>
        </w:rPr>
        <w:t>Master</w:t>
      </w:r>
      <w:r>
        <w:rPr>
          <w:rFonts w:hint="eastAsia"/>
        </w:rPr>
        <w:t>发送注册命令，等待返回，超时则重试若干次；</w:t>
      </w:r>
    </w:p>
    <w:p w:rsidR="00DF4A2E" w:rsidRDefault="00DF4A2E" w:rsidP="00CE7ED1">
      <w:pPr>
        <w:pStyle w:val="a5"/>
        <w:ind w:leftChars="400" w:left="1260" w:hangingChars="200" w:hanging="420"/>
      </w:pPr>
      <w:r>
        <w:rPr>
          <w:rFonts w:hint="eastAsia"/>
        </w:rPr>
        <w:tab/>
        <w:t xml:space="preserve">2, </w:t>
      </w:r>
      <w:r>
        <w:rPr>
          <w:rFonts w:hint="eastAsia"/>
        </w:rPr>
        <w:t>解析</w:t>
      </w:r>
      <w:r>
        <w:rPr>
          <w:rFonts w:hint="eastAsia"/>
        </w:rPr>
        <w:t>Master</w:t>
      </w:r>
      <w:r>
        <w:rPr>
          <w:rFonts w:hint="eastAsia"/>
        </w:rPr>
        <w:t>的回复包，取出</w:t>
      </w:r>
      <w:r>
        <w:rPr>
          <w:rFonts w:hint="eastAsia"/>
        </w:rPr>
        <w:t>cur_log_file_id</w:t>
      </w:r>
      <w:r>
        <w:rPr>
          <w:rFonts w:hint="eastAsia"/>
        </w:rPr>
        <w:t>，通过</w:t>
      </w:r>
      <w:r>
        <w:rPr>
          <w:rFonts w:hint="eastAsia"/>
        </w:rPr>
        <w:t>wget</w:t>
      </w:r>
      <w:r>
        <w:rPr>
          <w:rFonts w:hint="eastAsia"/>
        </w:rPr>
        <w:t>或其它方式从</w:t>
      </w:r>
      <w:r>
        <w:rPr>
          <w:rFonts w:hint="eastAsia"/>
        </w:rPr>
        <w:t>Master</w:t>
      </w:r>
      <w:r>
        <w:rPr>
          <w:rFonts w:hint="eastAsia"/>
        </w:rPr>
        <w:t>获取落后的</w:t>
      </w:r>
      <w:r>
        <w:rPr>
          <w:rFonts w:hint="eastAsia"/>
        </w:rPr>
        <w:t>commit log</w:t>
      </w:r>
      <w:r>
        <w:rPr>
          <w:rFonts w:hint="eastAsia"/>
        </w:rPr>
        <w:t>文件；</w:t>
      </w:r>
    </w:p>
    <w:p w:rsidR="00DF4A2E" w:rsidRDefault="00DF4A2E" w:rsidP="00CE7ED1">
      <w:pPr>
        <w:pStyle w:val="a5"/>
        <w:ind w:leftChars="400" w:left="1260" w:hangingChars="200" w:hanging="420"/>
      </w:pPr>
      <w:r>
        <w:rPr>
          <w:rFonts w:hint="eastAsia"/>
        </w:rPr>
        <w:tab/>
        <w:t xml:space="preserve">3, </w:t>
      </w:r>
      <w:r>
        <w:rPr>
          <w:rFonts w:hint="eastAsia"/>
        </w:rPr>
        <w:t>全部落后的</w:t>
      </w:r>
      <w:r>
        <w:rPr>
          <w:rFonts w:hint="eastAsia"/>
        </w:rPr>
        <w:t>commit log</w:t>
      </w:r>
      <w:r>
        <w:rPr>
          <w:rFonts w:hint="eastAsia"/>
        </w:rPr>
        <w:t>获取完成后注册线程退出；</w:t>
      </w:r>
    </w:p>
    <w:p w:rsidR="00DF4A2E" w:rsidRDefault="00DF4A2E" w:rsidP="00CE7ED1">
      <w:pPr>
        <w:pStyle w:val="a5"/>
        <w:numPr>
          <w:ilvl w:val="0"/>
          <w:numId w:val="8"/>
        </w:numPr>
        <w:ind w:firstLineChars="0"/>
      </w:pPr>
      <w:r>
        <w:rPr>
          <w:rFonts w:hint="eastAsia"/>
        </w:rPr>
        <w:t>日志同步线程：</w:t>
      </w:r>
    </w:p>
    <w:p w:rsidR="00DF4A2E" w:rsidRDefault="00DF4A2E" w:rsidP="00CE7ED1">
      <w:pPr>
        <w:pStyle w:val="a5"/>
        <w:ind w:left="840" w:firstLineChars="0" w:firstLine="0"/>
      </w:pPr>
      <w:r>
        <w:rPr>
          <w:rFonts w:hint="eastAsia"/>
        </w:rPr>
        <w:t>Slave</w:t>
      </w:r>
      <w:r>
        <w:rPr>
          <w:rFonts w:hint="eastAsia"/>
        </w:rPr>
        <w:t>监听一个日志同步端口，</w:t>
      </w:r>
      <w:r>
        <w:rPr>
          <w:rFonts w:hint="eastAsia"/>
        </w:rPr>
        <w:t>Slave</w:t>
      </w:r>
      <w:r>
        <w:rPr>
          <w:rFonts w:hint="eastAsia"/>
        </w:rPr>
        <w:t>向</w:t>
      </w:r>
      <w:r>
        <w:rPr>
          <w:rFonts w:hint="eastAsia"/>
        </w:rPr>
        <w:t>Master</w:t>
      </w:r>
      <w:r>
        <w:rPr>
          <w:rFonts w:hint="eastAsia"/>
        </w:rPr>
        <w:t>注册，</w:t>
      </w:r>
      <w:r>
        <w:rPr>
          <w:rFonts w:hint="eastAsia"/>
        </w:rPr>
        <w:t>Master</w:t>
      </w:r>
      <w:r>
        <w:rPr>
          <w:rFonts w:hint="eastAsia"/>
        </w:rPr>
        <w:t>切换日志文件后将操作日志同步到</w:t>
      </w:r>
      <w:r>
        <w:rPr>
          <w:rFonts w:hint="eastAsia"/>
        </w:rPr>
        <w:t>Slave</w:t>
      </w:r>
      <w:r>
        <w:rPr>
          <w:rFonts w:hint="eastAsia"/>
        </w:rPr>
        <w:t>，日志同步线程不断接收</w:t>
      </w:r>
      <w:r>
        <w:rPr>
          <w:rFonts w:hint="eastAsia"/>
        </w:rPr>
        <w:t>Master</w:t>
      </w:r>
      <w:r>
        <w:rPr>
          <w:rFonts w:hint="eastAsia"/>
        </w:rPr>
        <w:t>的操作日志并写入</w:t>
      </w:r>
      <w:r>
        <w:rPr>
          <w:rFonts w:hint="eastAsia"/>
        </w:rPr>
        <w:t>Slave</w:t>
      </w:r>
      <w:r>
        <w:rPr>
          <w:rFonts w:hint="eastAsia"/>
        </w:rPr>
        <w:t>本地操作日志文件；</w:t>
      </w:r>
    </w:p>
    <w:p w:rsidR="00DF4A2E" w:rsidRDefault="00DF4A2E" w:rsidP="00CE7ED1">
      <w:pPr>
        <w:pStyle w:val="a5"/>
        <w:numPr>
          <w:ilvl w:val="0"/>
          <w:numId w:val="8"/>
        </w:numPr>
        <w:ind w:firstLineChars="0"/>
      </w:pPr>
      <w:r>
        <w:rPr>
          <w:rFonts w:hint="eastAsia"/>
        </w:rPr>
        <w:t>日志回放线程：</w:t>
      </w:r>
    </w:p>
    <w:p w:rsidR="00DF4A2E" w:rsidRDefault="00DF4A2E" w:rsidP="00CE7ED1">
      <w:pPr>
        <w:pStyle w:val="a5"/>
        <w:ind w:left="840" w:firstLineChars="0" w:firstLine="0"/>
      </w:pPr>
      <w:r>
        <w:rPr>
          <w:rFonts w:hint="eastAsia"/>
        </w:rPr>
        <w:t>日志回放线程按顺序回放</w:t>
      </w:r>
      <w:r>
        <w:rPr>
          <w:rFonts w:hint="eastAsia"/>
        </w:rPr>
        <w:t>commit log</w:t>
      </w:r>
      <w:r>
        <w:rPr>
          <w:rFonts w:hint="eastAsia"/>
        </w:rPr>
        <w:t>，如果没有最新的</w:t>
      </w:r>
      <w:r>
        <w:rPr>
          <w:rFonts w:hint="eastAsia"/>
        </w:rPr>
        <w:t>commit log</w:t>
      </w:r>
      <w:r>
        <w:rPr>
          <w:rFonts w:hint="eastAsia"/>
        </w:rPr>
        <w:t>或者操作日志出现空洞（部分落后的数据没有拷贝完成），回放线程</w:t>
      </w:r>
      <w:r>
        <w:rPr>
          <w:rFonts w:hint="eastAsia"/>
        </w:rPr>
        <w:t>sleep</w:t>
      </w:r>
      <w:r>
        <w:rPr>
          <w:rFonts w:hint="eastAsia"/>
        </w:rPr>
        <w:t>一段时间（</w:t>
      </w:r>
      <w:r>
        <w:rPr>
          <w:rFonts w:hint="eastAsia"/>
        </w:rPr>
        <w:t>ms</w:t>
      </w:r>
      <w:r>
        <w:rPr>
          <w:rFonts w:hint="eastAsia"/>
        </w:rPr>
        <w:t>级别）后重试；当日志回放线程把</w:t>
      </w:r>
      <w:r>
        <w:rPr>
          <w:rFonts w:hint="eastAsia"/>
        </w:rPr>
        <w:t>cur_log_file_id</w:t>
      </w:r>
      <w:r>
        <w:rPr>
          <w:rFonts w:hint="eastAsia"/>
        </w:rPr>
        <w:t>之前落后的日志文件回放完成时</w:t>
      </w:r>
      <w:r w:rsidR="00AC2757">
        <w:rPr>
          <w:rFonts w:hint="eastAsia"/>
        </w:rPr>
        <w:t>（通过</w:t>
      </w:r>
      <w:r w:rsidR="00AC2757">
        <w:rPr>
          <w:rFonts w:hint="eastAsia"/>
        </w:rPr>
        <w:t>Master</w:t>
      </w:r>
      <w:r w:rsidR="00AC2757">
        <w:rPr>
          <w:rFonts w:hint="eastAsia"/>
        </w:rPr>
        <w:t>发送的最后一个日志文件大小判断回放是否完成）</w:t>
      </w:r>
      <w:r>
        <w:rPr>
          <w:rFonts w:hint="eastAsia"/>
        </w:rPr>
        <w:t>，需要生成一个内部任务，从</w:t>
      </w:r>
      <w:r>
        <w:rPr>
          <w:rFonts w:hint="eastAsia"/>
        </w:rPr>
        <w:t>Master</w:t>
      </w:r>
      <w:r>
        <w:rPr>
          <w:rFonts w:hint="eastAsia"/>
        </w:rPr>
        <w:t>申请租约；</w:t>
      </w:r>
    </w:p>
    <w:p w:rsidR="00DF4A2E" w:rsidRPr="00216E4F" w:rsidRDefault="00DF4A2E" w:rsidP="00CE7ED1"/>
    <w:p w:rsidR="00DF4A2E" w:rsidRDefault="00DF4A2E" w:rsidP="00CE7ED1">
      <w:pPr>
        <w:pStyle w:val="3"/>
      </w:pPr>
      <w:r>
        <w:rPr>
          <w:rFonts w:hint="eastAsia"/>
        </w:rPr>
        <w:t>模块对外接口</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Log sequence</w:t>
      </w:r>
      <w:r>
        <w:rPr>
          <w:rFonts w:ascii="Courier New" w:eastAsiaTheme="minorEastAsia" w:hAnsi="Courier New" w:cs="Courier New"/>
          <w:color w:val="3F7F5F"/>
          <w:kern w:val="0"/>
          <w:sz w:val="20"/>
          <w:szCs w:val="20"/>
        </w:rPr>
        <w:t>号</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lastRenderedPageBreak/>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ObLogSequence</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hint="eastAsia"/>
          <w:color w:val="000000"/>
          <w:kern w:val="0"/>
          <w:sz w:val="20"/>
          <w:szCs w:val="20"/>
        </w:rPr>
        <w:t>u</w:t>
      </w:r>
      <w:r>
        <w:rPr>
          <w:rFonts w:ascii="Courier New" w:eastAsiaTheme="minorEastAsia" w:hAnsi="Courier New" w:cs="Courier New"/>
          <w:color w:val="000000"/>
          <w:kern w:val="0"/>
          <w:sz w:val="20"/>
          <w:szCs w:val="20"/>
        </w:rPr>
        <w:t xml:space="preserve">int32_t </w:t>
      </w:r>
      <w:r>
        <w:rPr>
          <w:rFonts w:ascii="Courier New" w:eastAsiaTheme="minorEastAsia" w:hAnsi="Courier New" w:cs="Courier New"/>
          <w:color w:val="0000C0"/>
          <w:kern w:val="0"/>
          <w:sz w:val="20"/>
          <w:szCs w:val="20"/>
        </w:rPr>
        <w:t>file_id</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hint="eastAsia"/>
          <w:color w:val="000000"/>
          <w:kern w:val="0"/>
          <w:sz w:val="20"/>
          <w:szCs w:val="20"/>
        </w:rPr>
        <w:t>u</w:t>
      </w:r>
      <w:r>
        <w:rPr>
          <w:rFonts w:ascii="Courier New" w:eastAsiaTheme="minorEastAsia" w:hAnsi="Courier New" w:cs="Courier New"/>
          <w:color w:val="000000"/>
          <w:kern w:val="0"/>
          <w:sz w:val="20"/>
          <w:szCs w:val="20"/>
        </w:rPr>
        <w:t>int32_t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offset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写每条操作日志返回的结果信息</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ObCommitLogInfo</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log_id</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err</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Ups</w:t>
      </w:r>
      <w:r>
        <w:rPr>
          <w:rFonts w:ascii="Courier New" w:eastAsiaTheme="minorEastAsia" w:hAnsi="Courier New" w:cs="Courier New"/>
          <w:color w:val="3F7F5F"/>
          <w:kern w:val="0"/>
          <w:sz w:val="20"/>
          <w:szCs w:val="20"/>
        </w:rPr>
        <w:t>内部的</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，可能是一般的写操作，也可能是冻结或者卸载</w:t>
      </w:r>
      <w:r>
        <w:rPr>
          <w:rFonts w:ascii="Courier New" w:eastAsiaTheme="minorEastAsia" w:hAnsi="Courier New" w:cs="Courier New"/>
          <w:color w:val="3F7F5F"/>
          <w:kern w:val="0"/>
          <w:sz w:val="20"/>
          <w:szCs w:val="20"/>
          <w:u w:val="single"/>
        </w:rPr>
        <w:t>Memtable</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ObUpsMutator</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set_version</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int32_t version);</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int32_t </w:t>
      </w:r>
      <w:r>
        <w:rPr>
          <w:rFonts w:ascii="Courier New" w:eastAsiaTheme="minorEastAsia" w:hAnsi="Courier New" w:cs="Courier New"/>
          <w:b/>
          <w:bCs/>
          <w:color w:val="000000"/>
          <w:kern w:val="0"/>
          <w:sz w:val="20"/>
          <w:szCs w:val="20"/>
        </w:rPr>
        <w:t>get_</w:t>
      </w:r>
      <w:proofErr w:type="gramStart"/>
      <w:r>
        <w:rPr>
          <w:rFonts w:ascii="Courier New" w:eastAsiaTheme="minorEastAsia" w:hAnsi="Courier New" w:cs="Courier New"/>
          <w:b/>
          <w:bCs/>
          <w:color w:val="000000"/>
          <w:kern w:val="0"/>
          <w:sz w:val="20"/>
          <w:szCs w:val="20"/>
        </w:rPr>
        <w:t>version</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ObMutator&amp; </w:t>
      </w:r>
      <w:r>
        <w:rPr>
          <w:rFonts w:ascii="Courier New" w:eastAsiaTheme="minorEastAsia" w:hAnsi="Courier New" w:cs="Courier New"/>
          <w:b/>
          <w:bCs/>
          <w:color w:val="000000"/>
          <w:kern w:val="0"/>
          <w:sz w:val="20"/>
          <w:szCs w:val="20"/>
        </w:rPr>
        <w:t>get_</w:t>
      </w:r>
      <w:proofErr w:type="gramStart"/>
      <w:r>
        <w:rPr>
          <w:rFonts w:ascii="Courier New" w:eastAsiaTheme="minorEastAsia" w:hAnsi="Courier New" w:cs="Courier New"/>
          <w:b/>
          <w:bCs/>
          <w:color w:val="000000"/>
          <w:kern w:val="0"/>
          <w:sz w:val="20"/>
          <w:szCs w:val="20"/>
        </w:rPr>
        <w:t>mutator</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mutator_</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设置为冻结</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操作</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set_freeze_memtable</w:t>
      </w:r>
      <w:r>
        <w:rPr>
          <w:rFonts w:ascii="Courier New" w:eastAsiaTheme="minorEastAsia" w:hAnsi="Courier New" w:cs="Courier New"/>
          <w:color w:val="000000"/>
          <w:kern w:val="0"/>
          <w:sz w:val="20"/>
          <w:szCs w:val="20"/>
        </w:rPr>
        <w:t>(</w:t>
      </w:r>
      <w:del w:id="5" w:author="rizhao.ych" w:date="2010-10-25T14:51:00Z">
        <w:r w:rsidDel="00A76FC5">
          <w:rPr>
            <w:rFonts w:ascii="Courier New" w:eastAsiaTheme="minorEastAsia" w:hAnsi="Courier New" w:cs="Courier New"/>
            <w:b/>
            <w:bCs/>
            <w:color w:val="7F0055"/>
            <w:kern w:val="0"/>
            <w:sz w:val="20"/>
            <w:szCs w:val="20"/>
          </w:rPr>
          <w:delText>const</w:delText>
        </w:r>
        <w:r w:rsidDel="00A76FC5">
          <w:rPr>
            <w:rFonts w:ascii="Courier New" w:eastAsiaTheme="minorEastAsia" w:hAnsi="Courier New" w:cs="Courier New"/>
            <w:color w:val="000000"/>
            <w:kern w:val="0"/>
            <w:sz w:val="20"/>
            <w:szCs w:val="20"/>
          </w:rPr>
          <w:delText xml:space="preserve"> uint64_t table_id</w:delText>
        </w:r>
      </w:del>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设置为卸载</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操作</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set_drop_memtable</w:t>
      </w:r>
      <w:r>
        <w:rPr>
          <w:rFonts w:ascii="Courier New" w:eastAsiaTheme="minorEastAsia" w:hAnsi="Courier New" w:cs="Courier New"/>
          <w:color w:val="000000"/>
          <w:kern w:val="0"/>
          <w:sz w:val="20"/>
          <w:szCs w:val="20"/>
        </w:rPr>
        <w:t>(</w:t>
      </w:r>
      <w:del w:id="6" w:author="rizhao.ych" w:date="2010-10-25T14:50:00Z">
        <w:r w:rsidDel="00A76FC5">
          <w:rPr>
            <w:rFonts w:ascii="Courier New" w:eastAsiaTheme="minorEastAsia" w:hAnsi="Courier New" w:cs="Courier New"/>
            <w:b/>
            <w:bCs/>
            <w:color w:val="7F0055"/>
            <w:kern w:val="0"/>
            <w:sz w:val="20"/>
            <w:szCs w:val="20"/>
          </w:rPr>
          <w:delText>const</w:delText>
        </w:r>
        <w:r w:rsidDel="00A76FC5">
          <w:rPr>
            <w:rFonts w:ascii="Courier New" w:eastAsiaTheme="minorEastAsia" w:hAnsi="Courier New" w:cs="Courier New"/>
            <w:color w:val="000000"/>
            <w:kern w:val="0"/>
            <w:sz w:val="20"/>
            <w:szCs w:val="20"/>
          </w:rPr>
          <w:delText xml:space="preserve"> uint64_t table_id</w:delText>
        </w:r>
      </w:del>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bool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is_freeze_memtable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bool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is_drop_memtable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序列化</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反序列化接口</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b/>
          <w:bCs/>
          <w:color w:val="000000"/>
          <w:kern w:val="0"/>
          <w:sz w:val="20"/>
          <w:szCs w:val="20"/>
        </w:rPr>
        <w:t>get_serialize_</w:t>
      </w:r>
      <w:proofErr w:type="gramStart"/>
      <w:r>
        <w:rPr>
          <w:rFonts w:ascii="Courier New" w:eastAsiaTheme="minorEastAsia" w:hAnsi="Courier New" w:cs="Courier New"/>
          <w:b/>
          <w:bCs/>
          <w:color w:val="000000"/>
          <w:kern w:val="0"/>
          <w:sz w:val="20"/>
          <w:szCs w:val="20"/>
        </w:rPr>
        <w:t>size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private</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int32_t </w:t>
      </w:r>
      <w:r>
        <w:rPr>
          <w:rFonts w:ascii="Courier New" w:eastAsiaTheme="minorEastAsia" w:hAnsi="Courier New" w:cs="Courier New"/>
          <w:color w:val="0000C0"/>
          <w:kern w:val="0"/>
          <w:sz w:val="20"/>
          <w:szCs w:val="20"/>
        </w:rPr>
        <w:t>version_</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ObMutator </w:t>
      </w:r>
      <w:r>
        <w:rPr>
          <w:rFonts w:ascii="Courier New" w:eastAsiaTheme="minorEastAsia" w:hAnsi="Courier New" w:cs="Courier New"/>
          <w:color w:val="0000C0"/>
          <w:kern w:val="0"/>
          <w:sz w:val="20"/>
          <w:szCs w:val="20"/>
        </w:rPr>
        <w:t>mutator_</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color w:val="0000C0"/>
          <w:kern w:val="0"/>
          <w:sz w:val="20"/>
          <w:szCs w:val="20"/>
        </w:rPr>
        <w:t>freeze_flag_</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uint64_t </w:t>
      </w:r>
      <w:r>
        <w:rPr>
          <w:rFonts w:ascii="Courier New" w:eastAsiaTheme="minorEastAsia" w:hAnsi="Courier New" w:cs="Courier New"/>
          <w:color w:val="0000C0"/>
          <w:kern w:val="0"/>
          <w:sz w:val="20"/>
          <w:szCs w:val="20"/>
        </w:rPr>
        <w:t>table_id_</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操作日志写入类，通过它写入操作日志</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ObCommitLogMgr</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写入批量操作日志，日志类型可能为一般的修改或者</w:t>
      </w:r>
      <w:r>
        <w:rPr>
          <w:rFonts w:ascii="Courier New" w:eastAsiaTheme="minorEastAsia" w:hAnsi="Courier New" w:cs="Courier New"/>
          <w:color w:val="3F7F5F"/>
          <w:kern w:val="0"/>
          <w:sz w:val="20"/>
          <w:szCs w:val="20"/>
        </w:rPr>
        <w:t xml:space="preserve">freeze/drop </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操作；</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batch_num </w:t>
      </w:r>
      <w:r>
        <w:rPr>
          <w:rFonts w:ascii="Courier New" w:eastAsiaTheme="minorEastAsia" w:hAnsi="Courier New" w:cs="Courier New"/>
          <w:color w:val="3F7F5F"/>
          <w:kern w:val="0"/>
          <w:sz w:val="20"/>
          <w:szCs w:val="20"/>
        </w:rPr>
        <w:t>操作个数</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mutators </w:t>
      </w:r>
      <w:r>
        <w:rPr>
          <w:rFonts w:ascii="Courier New" w:eastAsiaTheme="minorEastAsia" w:hAnsi="Courier New" w:cs="Courier New"/>
          <w:color w:val="3F7F5F"/>
          <w:kern w:val="0"/>
          <w:sz w:val="20"/>
          <w:szCs w:val="20"/>
        </w:rPr>
        <w:t>写操作数组</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w:t>
      </w:r>
      <w:r>
        <w:rPr>
          <w:rFonts w:ascii="Courier New" w:eastAsiaTheme="minorEastAsia" w:hAnsi="Courier New" w:cs="Courier New"/>
          <w:color w:val="3F7F5F"/>
          <w:kern w:val="0"/>
          <w:sz w:val="20"/>
          <w:szCs w:val="20"/>
          <w:u w:val="single"/>
        </w:rPr>
        <w:t>infos</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每个写操作日志的返回信息，包括</w:t>
      </w:r>
      <w:r>
        <w:rPr>
          <w:rFonts w:ascii="Courier New" w:eastAsiaTheme="minorEastAsia" w:hAnsi="Courier New" w:cs="Courier New"/>
          <w:color w:val="3F7F5F"/>
          <w:kern w:val="0"/>
          <w:sz w:val="20"/>
          <w:szCs w:val="20"/>
        </w:rPr>
        <w:t>log_id</w:t>
      </w:r>
      <w:r>
        <w:rPr>
          <w:rFonts w:ascii="Courier New" w:eastAsiaTheme="minorEastAsia" w:hAnsi="Courier New" w:cs="Courier New"/>
          <w:color w:val="3F7F5F"/>
          <w:kern w:val="0"/>
          <w:sz w:val="20"/>
          <w:szCs w:val="20"/>
        </w:rPr>
        <w:t>等；</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write_log</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ObUpsMutator</w:t>
      </w:r>
      <w:r>
        <w:rPr>
          <w:rFonts w:ascii="Courier New" w:eastAsiaTheme="minorEastAsia" w:hAnsi="Courier New" w:cs="Courier New"/>
          <w:color w:val="000000"/>
          <w:kern w:val="0"/>
          <w:sz w:val="20"/>
          <w:szCs w:val="20"/>
        </w:rPr>
        <w:t xml:space="preserve">* mutators, </w:t>
      </w:r>
      <w:r>
        <w:rPr>
          <w:rFonts w:ascii="Courier New" w:eastAsiaTheme="minorEastAsia" w:hAnsi="Courier New" w:cs="Courier New"/>
          <w:color w:val="005032"/>
          <w:kern w:val="0"/>
          <w:sz w:val="20"/>
          <w:szCs w:val="20"/>
        </w:rPr>
        <w:t>ObCommitLogInfo</w:t>
      </w:r>
      <w:r>
        <w:rPr>
          <w:rFonts w:ascii="Courier New" w:eastAsiaTheme="minorEastAsia" w:hAnsi="Courier New" w:cs="Courier New"/>
          <w:color w:val="000000"/>
          <w:kern w:val="0"/>
          <w:sz w:val="20"/>
          <w:szCs w:val="20"/>
        </w:rPr>
        <w:t>* infos);</w:t>
      </w:r>
    </w:p>
    <w:p w:rsidR="00692983" w:rsidRDefault="00DF4A2E" w:rsidP="006929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sidR="00692983">
        <w:rPr>
          <w:rFonts w:ascii="Courier New" w:eastAsiaTheme="minorEastAsia" w:hAnsi="Courier New" w:cs="Courier New"/>
          <w:color w:val="3F7F5F"/>
          <w:kern w:val="0"/>
          <w:sz w:val="20"/>
          <w:szCs w:val="20"/>
        </w:rPr>
        <w:t xml:space="preserve">// </w:t>
      </w:r>
      <w:r w:rsidR="00692983">
        <w:rPr>
          <w:rFonts w:ascii="Courier New" w:eastAsiaTheme="minorEastAsia" w:hAnsi="Courier New" w:cs="Courier New"/>
          <w:color w:val="3F7F5F"/>
          <w:kern w:val="0"/>
          <w:sz w:val="20"/>
          <w:szCs w:val="20"/>
        </w:rPr>
        <w:t>主动切换日志文件，</w:t>
      </w:r>
      <w:r w:rsidR="00692983">
        <w:rPr>
          <w:rFonts w:ascii="Courier New" w:eastAsiaTheme="minorEastAsia" w:hAnsi="Courier New" w:cs="Courier New"/>
          <w:color w:val="3F7F5F"/>
          <w:kern w:val="0"/>
          <w:sz w:val="20"/>
          <w:szCs w:val="20"/>
        </w:rPr>
        <w:t>Slave</w:t>
      </w:r>
      <w:r w:rsidR="00692983">
        <w:rPr>
          <w:rFonts w:ascii="Courier New" w:eastAsiaTheme="minorEastAsia" w:hAnsi="Courier New" w:cs="Courier New"/>
          <w:color w:val="3F7F5F"/>
          <w:kern w:val="0"/>
          <w:sz w:val="20"/>
          <w:szCs w:val="20"/>
        </w:rPr>
        <w:t>注册到</w:t>
      </w:r>
      <w:r w:rsidR="00692983">
        <w:rPr>
          <w:rFonts w:ascii="Courier New" w:eastAsiaTheme="minorEastAsia" w:hAnsi="Courier New" w:cs="Courier New"/>
          <w:color w:val="3F7F5F"/>
          <w:kern w:val="0"/>
          <w:sz w:val="20"/>
          <w:szCs w:val="20"/>
        </w:rPr>
        <w:t>Master</w:t>
      </w:r>
      <w:r w:rsidR="00692983">
        <w:rPr>
          <w:rFonts w:ascii="Courier New" w:eastAsiaTheme="minorEastAsia" w:hAnsi="Courier New" w:cs="Courier New"/>
          <w:color w:val="3F7F5F"/>
          <w:kern w:val="0"/>
          <w:sz w:val="20"/>
          <w:szCs w:val="20"/>
        </w:rPr>
        <w:t>时，</w:t>
      </w:r>
      <w:r w:rsidR="00692983">
        <w:rPr>
          <w:rFonts w:ascii="Courier New" w:eastAsiaTheme="minorEastAsia" w:hAnsi="Courier New" w:cs="Courier New"/>
          <w:color w:val="3F7F5F"/>
          <w:kern w:val="0"/>
          <w:sz w:val="20"/>
          <w:szCs w:val="20"/>
        </w:rPr>
        <w:t>Master</w:t>
      </w:r>
      <w:r w:rsidR="00692983">
        <w:rPr>
          <w:rFonts w:ascii="Courier New" w:eastAsiaTheme="minorEastAsia" w:hAnsi="Courier New" w:cs="Courier New"/>
          <w:color w:val="3F7F5F"/>
          <w:kern w:val="0"/>
          <w:sz w:val="20"/>
          <w:szCs w:val="20"/>
        </w:rPr>
        <w:t>先主动切换日志文件并</w:t>
      </w:r>
      <w:proofErr w:type="gramStart"/>
      <w:r w:rsidR="00692983">
        <w:rPr>
          <w:rFonts w:ascii="Courier New" w:eastAsiaTheme="minorEastAsia" w:hAnsi="Courier New" w:cs="Courier New"/>
          <w:color w:val="3F7F5F"/>
          <w:kern w:val="0"/>
          <w:sz w:val="20"/>
          <w:szCs w:val="20"/>
        </w:rPr>
        <w:t>并</w:t>
      </w:r>
      <w:proofErr w:type="gramEnd"/>
      <w:r w:rsidR="00692983">
        <w:rPr>
          <w:rFonts w:ascii="Courier New" w:eastAsiaTheme="minorEastAsia" w:hAnsi="Courier New" w:cs="Courier New"/>
          <w:color w:val="3F7F5F"/>
          <w:kern w:val="0"/>
          <w:sz w:val="20"/>
          <w:szCs w:val="20"/>
        </w:rPr>
        <w:t>将当前最大的日志文件号告知</w:t>
      </w:r>
      <w:r w:rsidR="00692983">
        <w:rPr>
          <w:rFonts w:ascii="Courier New" w:eastAsiaTheme="minorEastAsia" w:hAnsi="Courier New" w:cs="Courier New"/>
          <w:color w:val="3F7F5F"/>
          <w:kern w:val="0"/>
          <w:sz w:val="20"/>
          <w:szCs w:val="20"/>
        </w:rPr>
        <w:t>Slave</w:t>
      </w:r>
    </w:p>
    <w:p w:rsidR="00692983" w:rsidRDefault="00692983" w:rsidP="006929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max_log_file_id </w:t>
      </w:r>
      <w:r>
        <w:rPr>
          <w:rFonts w:ascii="Courier New" w:eastAsiaTheme="minorEastAsia" w:hAnsi="Courier New" w:cs="Courier New"/>
          <w:color w:val="3F7F5F"/>
          <w:kern w:val="0"/>
          <w:sz w:val="20"/>
          <w:szCs w:val="20"/>
        </w:rPr>
        <w:t>当前的最大日志文件号</w:t>
      </w:r>
    </w:p>
    <w:p w:rsidR="00692983" w:rsidRDefault="00692983" w:rsidP="006929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log_file_size </w:t>
      </w:r>
      <w:r>
        <w:rPr>
          <w:rFonts w:ascii="Courier New" w:eastAsiaTheme="minorEastAsia" w:hAnsi="Courier New" w:cs="Courier New"/>
          <w:color w:val="3F7F5F"/>
          <w:kern w:val="0"/>
          <w:sz w:val="20"/>
          <w:szCs w:val="20"/>
        </w:rPr>
        <w:t>最后一个日志文件的大小</w:t>
      </w:r>
    </w:p>
    <w:p w:rsidR="00692983" w:rsidRDefault="00692983" w:rsidP="006929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switch_log</w:t>
      </w:r>
      <w:r>
        <w:rPr>
          <w:rFonts w:ascii="Courier New" w:eastAsiaTheme="minorEastAsia" w:hAnsi="Courier New" w:cs="Courier New"/>
          <w:color w:val="000000"/>
          <w:kern w:val="0"/>
          <w:sz w:val="20"/>
          <w:szCs w:val="20"/>
        </w:rPr>
        <w:t>(int32_t&amp; max_log_file_id, uint32_t&amp; log_file_size);</w:t>
      </w:r>
    </w:p>
    <w:p w:rsidR="00DF4A2E" w:rsidRDefault="00DF4A2E" w:rsidP="006929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设置日志回放点</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log_replay_point </w:t>
      </w:r>
      <w:r>
        <w:rPr>
          <w:rFonts w:ascii="Courier New" w:eastAsiaTheme="minorEastAsia" w:hAnsi="Courier New" w:cs="Courier New"/>
          <w:color w:val="3F7F5F"/>
          <w:kern w:val="0"/>
          <w:sz w:val="20"/>
          <w:szCs w:val="20"/>
        </w:rPr>
        <w:t>日志回放点</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set_log_replay_point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&amp; log_replay_point);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获取日志回放点</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log_replay_point </w:t>
      </w:r>
      <w:r>
        <w:rPr>
          <w:rFonts w:ascii="Courier New" w:eastAsiaTheme="minorEastAsia" w:hAnsi="Courier New" w:cs="Courier New"/>
          <w:color w:val="3F7F5F"/>
          <w:kern w:val="0"/>
          <w:sz w:val="20"/>
          <w:szCs w:val="20"/>
        </w:rPr>
        <w:t>日志回放点</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get_log_replay_point</w:t>
      </w:r>
      <w:r>
        <w:rPr>
          <w:rFonts w:ascii="Courier New" w:eastAsiaTheme="minorEastAsia" w:hAnsi="Courier New" w:cs="Courier New"/>
          <w:color w:val="000000"/>
          <w:kern w:val="0"/>
          <w:sz w:val="20"/>
          <w:szCs w:val="20"/>
        </w:rPr>
        <w:t>(</w:t>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&amp; log_replay_point);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获取最大的</w:t>
      </w:r>
      <w:r>
        <w:rPr>
          <w:rFonts w:ascii="Courier New" w:eastAsiaTheme="minorEastAsia" w:hAnsi="Courier New" w:cs="Courier New"/>
          <w:color w:val="3F7F5F"/>
          <w:kern w:val="0"/>
          <w:sz w:val="20"/>
          <w:szCs w:val="20"/>
        </w:rPr>
        <w:t>log sequence</w:t>
      </w:r>
      <w:r>
        <w:rPr>
          <w:rFonts w:ascii="Courier New" w:eastAsiaTheme="minorEastAsia" w:hAnsi="Courier New" w:cs="Courier New"/>
          <w:color w:val="3F7F5F"/>
          <w:kern w:val="0"/>
          <w:sz w:val="20"/>
          <w:szCs w:val="20"/>
        </w:rPr>
        <w:t>号</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get_max_log_sequence</w:t>
      </w:r>
      <w:r>
        <w:rPr>
          <w:rFonts w:ascii="Courier New" w:eastAsiaTheme="minorEastAsia" w:hAnsi="Courier New" w:cs="Courier New"/>
          <w:color w:val="000000"/>
          <w:kern w:val="0"/>
          <w:sz w:val="20"/>
          <w:szCs w:val="20"/>
        </w:rPr>
        <w:t>(</w:t>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&amp; max_log_id);</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回收</w:t>
      </w:r>
      <w:r>
        <w:rPr>
          <w:rFonts w:ascii="Courier New" w:eastAsiaTheme="minorEastAsia" w:hAnsi="Courier New" w:cs="Courier New"/>
          <w:color w:val="3F7F5F"/>
          <w:kern w:val="0"/>
          <w:sz w:val="20"/>
          <w:szCs w:val="20"/>
        </w:rPr>
        <w:t>commit log</w:t>
      </w:r>
      <w:r>
        <w:rPr>
          <w:rFonts w:ascii="Courier New" w:eastAsiaTheme="minorEastAsia" w:hAnsi="Courier New" w:cs="Courier New"/>
          <w:color w:val="3F7F5F"/>
          <w:kern w:val="0"/>
          <w:sz w:val="20"/>
          <w:szCs w:val="20"/>
        </w:rPr>
        <w:t>空间</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gc</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操作日志读取类，通过它来实现日志重放</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ObCommitLogReader</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从操作日志中迭代读取一个更新操作</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last_log_seq </w:t>
      </w:r>
      <w:r>
        <w:rPr>
          <w:rFonts w:ascii="Courier New" w:eastAsiaTheme="minorEastAsia" w:hAnsi="Courier New" w:cs="Courier New"/>
          <w:color w:val="3F7F5F"/>
          <w:kern w:val="0"/>
          <w:sz w:val="20"/>
          <w:szCs w:val="20"/>
        </w:rPr>
        <w:t>当前操作的</w:t>
      </w:r>
      <w:r>
        <w:rPr>
          <w:rFonts w:ascii="Courier New" w:eastAsiaTheme="minorEastAsia" w:hAnsi="Courier New" w:cs="Courier New"/>
          <w:color w:val="3F7F5F"/>
          <w:kern w:val="0"/>
          <w:sz w:val="20"/>
          <w:szCs w:val="20"/>
        </w:rPr>
        <w:t xml:space="preserve">log </w:t>
      </w:r>
      <w:r>
        <w:rPr>
          <w:rFonts w:ascii="Courier New" w:eastAsiaTheme="minorEastAsia" w:hAnsi="Courier New" w:cs="Courier New"/>
          <w:color w:val="3F7F5F"/>
          <w:kern w:val="0"/>
          <w:sz w:val="20"/>
          <w:szCs w:val="20"/>
          <w:u w:val="single"/>
        </w:rPr>
        <w:t>seq</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mutator </w:t>
      </w:r>
      <w:r>
        <w:rPr>
          <w:rFonts w:ascii="Courier New" w:eastAsiaTheme="minorEastAsia" w:hAnsi="Courier New" w:cs="Courier New"/>
          <w:color w:val="3F7F5F"/>
          <w:kern w:val="0"/>
          <w:sz w:val="20"/>
          <w:szCs w:val="20"/>
        </w:rPr>
        <w:t>获取的更新操作</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next_log_seq </w:t>
      </w:r>
      <w:r>
        <w:rPr>
          <w:rFonts w:ascii="Courier New" w:eastAsiaTheme="minorEastAsia" w:hAnsi="Courier New" w:cs="Courier New"/>
          <w:color w:val="3F7F5F"/>
          <w:kern w:val="0"/>
          <w:sz w:val="20"/>
          <w:szCs w:val="20"/>
        </w:rPr>
        <w:t>下一个操作的</w:t>
      </w:r>
      <w:r>
        <w:rPr>
          <w:rFonts w:ascii="Courier New" w:eastAsiaTheme="minorEastAsia" w:hAnsi="Courier New" w:cs="Courier New"/>
          <w:color w:val="3F7F5F"/>
          <w:kern w:val="0"/>
          <w:sz w:val="20"/>
          <w:szCs w:val="20"/>
        </w:rPr>
        <w:t xml:space="preserve">log </w:t>
      </w:r>
      <w:r>
        <w:rPr>
          <w:rFonts w:ascii="Courier New" w:eastAsiaTheme="minorEastAsia" w:hAnsi="Courier New" w:cs="Courier New"/>
          <w:color w:val="3F7F5F"/>
          <w:kern w:val="0"/>
          <w:sz w:val="20"/>
          <w:szCs w:val="20"/>
          <w:u w:val="single"/>
        </w:rPr>
        <w:t>seq</w:t>
      </w:r>
    </w:p>
    <w:p w:rsidR="00DF4A2E"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get_next_mutator</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 xml:space="preserve">&amp; last_log_seq, </w:t>
      </w:r>
      <w:r>
        <w:rPr>
          <w:rFonts w:ascii="Courier New" w:eastAsiaTheme="minorEastAsia" w:hAnsi="Courier New" w:cs="Courier New"/>
          <w:color w:val="005032"/>
          <w:kern w:val="0"/>
          <w:sz w:val="20"/>
          <w:szCs w:val="20"/>
        </w:rPr>
        <w:t>ObUpsMutator</w:t>
      </w:r>
      <w:r>
        <w:rPr>
          <w:rFonts w:ascii="Courier New" w:eastAsiaTheme="minorEastAsia" w:hAnsi="Courier New" w:cs="Courier New"/>
          <w:color w:val="000000"/>
          <w:kern w:val="0"/>
          <w:sz w:val="20"/>
          <w:szCs w:val="20"/>
        </w:rPr>
        <w:t xml:space="preserve">&amp; mutator, </w:t>
      </w:r>
      <w:r>
        <w:rPr>
          <w:rFonts w:ascii="Courier New" w:eastAsiaTheme="minorEastAsia" w:hAnsi="Courier New" w:cs="Courier New"/>
          <w:color w:val="005032"/>
          <w:kern w:val="0"/>
          <w:sz w:val="20"/>
          <w:szCs w:val="20"/>
        </w:rPr>
        <w:t>ObLogSequence</w:t>
      </w:r>
      <w:r>
        <w:rPr>
          <w:rFonts w:ascii="Courier New" w:eastAsiaTheme="minorEastAsia" w:hAnsi="Courier New" w:cs="Courier New"/>
          <w:color w:val="000000"/>
          <w:kern w:val="0"/>
          <w:sz w:val="20"/>
          <w:szCs w:val="20"/>
        </w:rPr>
        <w:t>&amp; next_log_seq);</w:t>
      </w:r>
    </w:p>
    <w:p w:rsidR="00DF4A2E" w:rsidRPr="00D864B8" w:rsidRDefault="00DF4A2E"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830CD" w:rsidRDefault="004830CD" w:rsidP="00CE7ED1">
      <w:pPr>
        <w:pStyle w:val="2"/>
      </w:pPr>
      <w:r>
        <w:rPr>
          <w:rFonts w:hint="eastAsia"/>
        </w:rPr>
        <w:lastRenderedPageBreak/>
        <w:t>Lease</w:t>
      </w:r>
      <w:r>
        <w:rPr>
          <w:rFonts w:hint="eastAsia"/>
        </w:rPr>
        <w:t>模块</w:t>
      </w:r>
    </w:p>
    <w:p w:rsidR="004830CD" w:rsidRDefault="004830CD" w:rsidP="00CE7ED1">
      <w:pPr>
        <w:pStyle w:val="3"/>
      </w:pPr>
      <w:r>
        <w:rPr>
          <w:rFonts w:hint="eastAsia"/>
        </w:rPr>
        <w:t>模块描述</w:t>
      </w:r>
    </w:p>
    <w:p w:rsidR="004830CD" w:rsidRDefault="004830CD" w:rsidP="00CE7ED1">
      <w:pPr>
        <w:ind w:firstLine="420"/>
      </w:pPr>
      <w:r>
        <w:rPr>
          <w:rFonts w:hint="eastAsia"/>
        </w:rPr>
        <w:t>UPS Slave</w:t>
      </w:r>
      <w:r>
        <w:rPr>
          <w:rFonts w:hint="eastAsia"/>
        </w:rPr>
        <w:t>是</w:t>
      </w:r>
      <w:r>
        <w:rPr>
          <w:rFonts w:hint="eastAsia"/>
        </w:rPr>
        <w:t>UPS Master</w:t>
      </w:r>
      <w:r>
        <w:rPr>
          <w:rFonts w:hint="eastAsia"/>
        </w:rPr>
        <w:t>的实时备份，当</w:t>
      </w:r>
      <w:r>
        <w:rPr>
          <w:rFonts w:hint="eastAsia"/>
        </w:rPr>
        <w:t>UPS Master</w:t>
      </w:r>
      <w:proofErr w:type="gramStart"/>
      <w:r>
        <w:rPr>
          <w:rFonts w:hint="eastAsia"/>
        </w:rPr>
        <w:t>宕</w:t>
      </w:r>
      <w:proofErr w:type="gramEnd"/>
      <w:r>
        <w:rPr>
          <w:rFonts w:hint="eastAsia"/>
        </w:rPr>
        <w:t>机时，</w:t>
      </w:r>
      <w:r>
        <w:rPr>
          <w:rFonts w:hint="eastAsia"/>
        </w:rPr>
        <w:t>UPS Slave</w:t>
      </w:r>
      <w:r>
        <w:rPr>
          <w:rFonts w:hint="eastAsia"/>
        </w:rPr>
        <w:t>切换为</w:t>
      </w:r>
      <w:r>
        <w:rPr>
          <w:rFonts w:hint="eastAsia"/>
        </w:rPr>
        <w:t>Master</w:t>
      </w:r>
      <w:r>
        <w:rPr>
          <w:rFonts w:hint="eastAsia"/>
        </w:rPr>
        <w:t>。为了避免网络分区导致同时有两个</w:t>
      </w:r>
      <w:r>
        <w:rPr>
          <w:rFonts w:hint="eastAsia"/>
        </w:rPr>
        <w:t>Master</w:t>
      </w:r>
      <w:r>
        <w:rPr>
          <w:rFonts w:hint="eastAsia"/>
        </w:rPr>
        <w:t>的情况，引入</w:t>
      </w:r>
      <w:r>
        <w:rPr>
          <w:rFonts w:hint="eastAsia"/>
        </w:rPr>
        <w:t>Lease</w:t>
      </w:r>
      <w:r>
        <w:rPr>
          <w:rFonts w:hint="eastAsia"/>
        </w:rPr>
        <w:t>机制。</w:t>
      </w:r>
      <w:r>
        <w:rPr>
          <w:rFonts w:hint="eastAsia"/>
        </w:rPr>
        <w:t>UPS Slave</w:t>
      </w:r>
      <w:r>
        <w:rPr>
          <w:rFonts w:hint="eastAsia"/>
        </w:rPr>
        <w:t>向</w:t>
      </w:r>
      <w:r>
        <w:rPr>
          <w:rFonts w:hint="eastAsia"/>
        </w:rPr>
        <w:t>Master</w:t>
      </w:r>
      <w:r>
        <w:rPr>
          <w:rFonts w:hint="eastAsia"/>
        </w:rPr>
        <w:t>注册后同步操作日志，同步完成时需要向</w:t>
      </w:r>
      <w:r>
        <w:rPr>
          <w:rFonts w:hint="eastAsia"/>
        </w:rPr>
        <w:t>Master</w:t>
      </w:r>
      <w:r>
        <w:rPr>
          <w:rFonts w:hint="eastAsia"/>
        </w:rPr>
        <w:t>申请</w:t>
      </w:r>
      <w:r>
        <w:rPr>
          <w:rFonts w:hint="eastAsia"/>
        </w:rPr>
        <w:t>Lease</w:t>
      </w:r>
      <w:r>
        <w:rPr>
          <w:rFonts w:hint="eastAsia"/>
        </w:rPr>
        <w:t>，</w:t>
      </w:r>
      <w:r>
        <w:rPr>
          <w:rFonts w:hint="eastAsia"/>
        </w:rPr>
        <w:t>Lease</w:t>
      </w:r>
      <w:r>
        <w:rPr>
          <w:rFonts w:hint="eastAsia"/>
        </w:rPr>
        <w:t>有效期大于</w:t>
      </w:r>
      <w:r>
        <w:rPr>
          <w:rFonts w:hint="eastAsia"/>
        </w:rPr>
        <w:t>HA VIP</w:t>
      </w:r>
      <w:r>
        <w:rPr>
          <w:rFonts w:hint="eastAsia"/>
        </w:rPr>
        <w:t>漂移时间。当</w:t>
      </w:r>
      <w:r>
        <w:rPr>
          <w:rFonts w:hint="eastAsia"/>
        </w:rPr>
        <w:t>Lease</w:t>
      </w:r>
      <w:r>
        <w:rPr>
          <w:rFonts w:hint="eastAsia"/>
        </w:rPr>
        <w:t>剩余时间减少至接近</w:t>
      </w:r>
      <w:r>
        <w:rPr>
          <w:rFonts w:hint="eastAsia"/>
        </w:rPr>
        <w:t>HA VIP</w:t>
      </w:r>
      <w:r>
        <w:rPr>
          <w:rFonts w:hint="eastAsia"/>
        </w:rPr>
        <w:t>漂移时间时，</w:t>
      </w:r>
      <w:r>
        <w:rPr>
          <w:rFonts w:hint="eastAsia"/>
        </w:rPr>
        <w:t>UPS Slave</w:t>
      </w:r>
      <w:r>
        <w:rPr>
          <w:rFonts w:hint="eastAsia"/>
        </w:rPr>
        <w:t>重新请求</w:t>
      </w:r>
      <w:r>
        <w:rPr>
          <w:rFonts w:hint="eastAsia"/>
        </w:rPr>
        <w:t>Master</w:t>
      </w:r>
      <w:r>
        <w:rPr>
          <w:rFonts w:hint="eastAsia"/>
        </w:rPr>
        <w:t>更新</w:t>
      </w:r>
      <w:r>
        <w:rPr>
          <w:rFonts w:hint="eastAsia"/>
        </w:rPr>
        <w:t>Lease</w:t>
      </w:r>
      <w:r>
        <w:rPr>
          <w:rFonts w:hint="eastAsia"/>
        </w:rPr>
        <w:t>。</w:t>
      </w:r>
    </w:p>
    <w:p w:rsidR="004830CD" w:rsidRDefault="004830CD" w:rsidP="00CE7ED1">
      <w:r>
        <w:rPr>
          <w:rFonts w:hint="eastAsia"/>
        </w:rPr>
        <w:tab/>
        <w:t>Master</w:t>
      </w:r>
      <w:r>
        <w:rPr>
          <w:rFonts w:hint="eastAsia"/>
        </w:rPr>
        <w:t>和</w:t>
      </w:r>
      <w:r>
        <w:rPr>
          <w:rFonts w:hint="eastAsia"/>
        </w:rPr>
        <w:t>Slave</w:t>
      </w:r>
      <w:r w:rsidR="00A3225E">
        <w:rPr>
          <w:rFonts w:hint="eastAsia"/>
        </w:rPr>
        <w:t>有一个单独的线程</w:t>
      </w:r>
      <w:r>
        <w:rPr>
          <w:rFonts w:hint="eastAsia"/>
        </w:rPr>
        <w:t>定时检测租约：</w:t>
      </w:r>
    </w:p>
    <w:p w:rsidR="004830CD" w:rsidRDefault="004830CD" w:rsidP="00CE7ED1">
      <w:pPr>
        <w:ind w:left="840"/>
      </w:pPr>
      <w:r>
        <w:rPr>
          <w:rFonts w:hint="eastAsia"/>
        </w:rPr>
        <w:t xml:space="preserve">1, </w:t>
      </w:r>
      <w:r>
        <w:rPr>
          <w:rFonts w:hint="eastAsia"/>
        </w:rPr>
        <w:t>对于</w:t>
      </w:r>
      <w:r>
        <w:rPr>
          <w:rFonts w:hint="eastAsia"/>
        </w:rPr>
        <w:t>Master</w:t>
      </w:r>
      <w:r>
        <w:rPr>
          <w:rFonts w:hint="eastAsia"/>
        </w:rPr>
        <w:t>：如果租约没有过期且</w:t>
      </w:r>
      <w:r>
        <w:rPr>
          <w:rFonts w:hint="eastAsia"/>
        </w:rPr>
        <w:t>VIP</w:t>
      </w:r>
      <w:r>
        <w:rPr>
          <w:rFonts w:hint="eastAsia"/>
        </w:rPr>
        <w:t>在自己身上，延长租约的时间；</w:t>
      </w:r>
      <w:r>
        <w:rPr>
          <w:rFonts w:hint="eastAsia"/>
        </w:rPr>
        <w:t>Slave</w:t>
      </w:r>
      <w:r>
        <w:rPr>
          <w:rFonts w:hint="eastAsia"/>
        </w:rPr>
        <w:t>请求更新租约时，如果</w:t>
      </w:r>
      <w:r>
        <w:rPr>
          <w:rFonts w:hint="eastAsia"/>
        </w:rPr>
        <w:t>Slave</w:t>
      </w:r>
      <w:r>
        <w:rPr>
          <w:rFonts w:hint="eastAsia"/>
        </w:rPr>
        <w:t>在同步机器列表中则延长</w:t>
      </w:r>
      <w:r>
        <w:rPr>
          <w:rFonts w:hint="eastAsia"/>
        </w:rPr>
        <w:t>Slave</w:t>
      </w:r>
      <w:r>
        <w:rPr>
          <w:rFonts w:hint="eastAsia"/>
        </w:rPr>
        <w:t>的租约，否则拒绝更新租约请求；</w:t>
      </w:r>
      <w:r>
        <w:rPr>
          <w:rFonts w:hint="eastAsia"/>
        </w:rPr>
        <w:t>Master</w:t>
      </w:r>
      <w:r>
        <w:rPr>
          <w:rFonts w:hint="eastAsia"/>
        </w:rPr>
        <w:t>往</w:t>
      </w:r>
      <w:r>
        <w:rPr>
          <w:rFonts w:hint="eastAsia"/>
        </w:rPr>
        <w:t>Slave</w:t>
      </w:r>
      <w:r>
        <w:rPr>
          <w:rFonts w:hint="eastAsia"/>
        </w:rPr>
        <w:t>同步操作日志失败将把</w:t>
      </w:r>
      <w:r>
        <w:rPr>
          <w:rFonts w:hint="eastAsia"/>
        </w:rPr>
        <w:t>Slave</w:t>
      </w:r>
      <w:r>
        <w:rPr>
          <w:rFonts w:hint="eastAsia"/>
        </w:rPr>
        <w:t>从同步机器列表中剔除；</w:t>
      </w:r>
    </w:p>
    <w:p w:rsidR="004830CD" w:rsidRDefault="004830CD" w:rsidP="00CE7ED1">
      <w:pPr>
        <w:ind w:left="840"/>
      </w:pPr>
      <w:r>
        <w:rPr>
          <w:rFonts w:hint="eastAsia"/>
        </w:rPr>
        <w:t xml:space="preserve">2. </w:t>
      </w:r>
      <w:r>
        <w:rPr>
          <w:rFonts w:hint="eastAsia"/>
        </w:rPr>
        <w:t>对于</w:t>
      </w:r>
      <w:r>
        <w:rPr>
          <w:rFonts w:hint="eastAsia"/>
        </w:rPr>
        <w:t>Slave</w:t>
      </w:r>
      <w:r>
        <w:rPr>
          <w:rFonts w:hint="eastAsia"/>
        </w:rPr>
        <w:t>：如果租约快要过期（</w:t>
      </w:r>
      <w:r>
        <w:rPr>
          <w:rFonts w:hint="eastAsia"/>
        </w:rPr>
        <w:t>Lease</w:t>
      </w:r>
      <w:r>
        <w:rPr>
          <w:rFonts w:hint="eastAsia"/>
        </w:rPr>
        <w:t>剩余时间减少至接近</w:t>
      </w:r>
      <w:r>
        <w:rPr>
          <w:rFonts w:hint="eastAsia"/>
        </w:rPr>
        <w:t>HA VIP</w:t>
      </w:r>
      <w:r>
        <w:rPr>
          <w:rFonts w:hint="eastAsia"/>
        </w:rPr>
        <w:t>漂移时间），请求</w:t>
      </w:r>
      <w:r>
        <w:rPr>
          <w:rFonts w:hint="eastAsia"/>
        </w:rPr>
        <w:t>Master</w:t>
      </w:r>
      <w:r>
        <w:rPr>
          <w:rFonts w:hint="eastAsia"/>
        </w:rPr>
        <w:t>更新</w:t>
      </w:r>
      <w:r>
        <w:rPr>
          <w:rFonts w:hint="eastAsia"/>
        </w:rPr>
        <w:t>Lease</w:t>
      </w:r>
      <w:r>
        <w:rPr>
          <w:rFonts w:hint="eastAsia"/>
        </w:rPr>
        <w:t>；如果租约没有过期且</w:t>
      </w:r>
      <w:r>
        <w:rPr>
          <w:rFonts w:hint="eastAsia"/>
        </w:rPr>
        <w:t>VIP</w:t>
      </w:r>
      <w:r>
        <w:rPr>
          <w:rFonts w:hint="eastAsia"/>
        </w:rPr>
        <w:t>在自己身上，切换为</w:t>
      </w:r>
      <w:r>
        <w:rPr>
          <w:rFonts w:hint="eastAsia"/>
        </w:rPr>
        <w:t>Master</w:t>
      </w:r>
      <w:r>
        <w:rPr>
          <w:rFonts w:hint="eastAsia"/>
        </w:rPr>
        <w:t>；</w:t>
      </w:r>
    </w:p>
    <w:p w:rsidR="004830CD" w:rsidRPr="008F461A" w:rsidRDefault="004830CD" w:rsidP="00CE7ED1">
      <w:r>
        <w:rPr>
          <w:rFonts w:hint="eastAsia"/>
        </w:rPr>
        <w:tab/>
      </w:r>
      <w:r>
        <w:rPr>
          <w:rFonts w:hint="eastAsia"/>
        </w:rPr>
        <w:t>无论是</w:t>
      </w:r>
      <w:r>
        <w:rPr>
          <w:rFonts w:hint="eastAsia"/>
        </w:rPr>
        <w:t>UPS Master</w:t>
      </w:r>
      <w:r>
        <w:rPr>
          <w:rFonts w:hint="eastAsia"/>
        </w:rPr>
        <w:t>还是</w:t>
      </w:r>
      <w:r>
        <w:rPr>
          <w:rFonts w:hint="eastAsia"/>
        </w:rPr>
        <w:t>Slave</w:t>
      </w:r>
      <w:r>
        <w:rPr>
          <w:rFonts w:hint="eastAsia"/>
        </w:rPr>
        <w:t>，</w:t>
      </w:r>
      <w:r>
        <w:rPr>
          <w:rFonts w:hint="eastAsia"/>
        </w:rPr>
        <w:t>Lease</w:t>
      </w:r>
      <w:r>
        <w:rPr>
          <w:rFonts w:hint="eastAsia"/>
        </w:rPr>
        <w:t>过期都不能提供服务而选择优雅退出并报警。</w:t>
      </w:r>
    </w:p>
    <w:p w:rsidR="004830CD" w:rsidRPr="00DD60AD" w:rsidRDefault="004830CD" w:rsidP="00CE7ED1">
      <w:pPr>
        <w:rPr>
          <w:rFonts w:asciiTheme="minorEastAsia" w:hAnsiTheme="minorEastAsia"/>
          <w:szCs w:val="21"/>
        </w:rPr>
      </w:pPr>
      <w:r>
        <w:rPr>
          <w:rFonts w:asciiTheme="minorEastAsia" w:hAnsiTheme="minorEastAsia" w:hint="eastAsia"/>
          <w:szCs w:val="21"/>
        </w:rPr>
        <w:tab/>
        <w:t>当满足下列条件之一时，UPS Slave可以切换为Master：</w:t>
      </w:r>
    </w:p>
    <w:p w:rsidR="004830CD" w:rsidRPr="00E253CA" w:rsidRDefault="004830CD" w:rsidP="00CE7ED1">
      <w:pPr>
        <w:pStyle w:val="a5"/>
        <w:numPr>
          <w:ilvl w:val="0"/>
          <w:numId w:val="3"/>
        </w:numPr>
        <w:ind w:firstLineChars="0"/>
        <w:rPr>
          <w:rFonts w:asciiTheme="minorEastAsia" w:hAnsiTheme="minorEastAsia"/>
          <w:szCs w:val="21"/>
        </w:rPr>
      </w:pPr>
      <w:r>
        <w:rPr>
          <w:rFonts w:asciiTheme="minorEastAsia" w:hAnsiTheme="minorEastAsia" w:hint="eastAsia"/>
          <w:szCs w:val="21"/>
        </w:rPr>
        <w:t>管理员</w:t>
      </w:r>
      <w:r w:rsidRPr="00A20BA3">
        <w:rPr>
          <w:rFonts w:asciiTheme="minorEastAsia" w:eastAsiaTheme="minorEastAsia" w:hAnsiTheme="minorEastAsia" w:cs="Arial"/>
          <w:color w:val="000000"/>
          <w:szCs w:val="21"/>
        </w:rPr>
        <w:t>强制一台update server</w:t>
      </w:r>
      <w:r>
        <w:rPr>
          <w:rFonts w:asciiTheme="minorEastAsia" w:hAnsiTheme="minorEastAsia" w:cs="Arial" w:hint="eastAsia"/>
          <w:color w:val="000000"/>
          <w:szCs w:val="21"/>
        </w:rPr>
        <w:t>从不可用状态变成可用状态, 强制使这台update server成为主，</w:t>
      </w:r>
      <w:r w:rsidRPr="001B6D76">
        <w:rPr>
          <w:rStyle w:val="af2"/>
          <w:rFonts w:hint="eastAsia"/>
        </w:rPr>
        <w:t>管理员一定要保证</w:t>
      </w:r>
      <w:r w:rsidRPr="001B6D76">
        <w:rPr>
          <w:rStyle w:val="af2"/>
          <w:rFonts w:hint="eastAsia"/>
        </w:rPr>
        <w:t>VIP</w:t>
      </w:r>
      <w:r w:rsidRPr="001B6D76">
        <w:rPr>
          <w:rStyle w:val="af2"/>
          <w:rFonts w:hint="eastAsia"/>
        </w:rPr>
        <w:t>在当前机器自己身上</w:t>
      </w:r>
      <w:r w:rsidRPr="001B6D76">
        <w:rPr>
          <w:rStyle w:val="af2"/>
          <w:rFonts w:hint="eastAsia"/>
        </w:rPr>
        <w:t xml:space="preserve">, </w:t>
      </w:r>
      <w:r w:rsidRPr="001B6D76">
        <w:rPr>
          <w:rStyle w:val="af2"/>
          <w:rFonts w:hint="eastAsia"/>
        </w:rPr>
        <w:t>并且</w:t>
      </w:r>
      <w:r>
        <w:rPr>
          <w:rStyle w:val="af2"/>
          <w:rFonts w:hint="eastAsia"/>
        </w:rPr>
        <w:t>Commitlog</w:t>
      </w:r>
      <w:r w:rsidRPr="001B6D76">
        <w:rPr>
          <w:rStyle w:val="af2"/>
          <w:rFonts w:hint="eastAsia"/>
        </w:rPr>
        <w:t>的</w:t>
      </w:r>
      <w:r w:rsidRPr="001B6D76">
        <w:rPr>
          <w:rStyle w:val="af2"/>
          <w:rFonts w:hint="eastAsia"/>
        </w:rPr>
        <w:t>sequences</w:t>
      </w:r>
      <w:r w:rsidRPr="001B6D76">
        <w:rPr>
          <w:rStyle w:val="af2"/>
          <w:rFonts w:hint="eastAsia"/>
        </w:rPr>
        <w:t>是系统中最大的</w:t>
      </w:r>
      <w:r w:rsidRPr="001B6D76">
        <w:rPr>
          <w:rStyle w:val="af2"/>
          <w:rFonts w:hint="eastAsia"/>
        </w:rPr>
        <w:t>(</w:t>
      </w:r>
      <w:r w:rsidRPr="001B6D76">
        <w:rPr>
          <w:rStyle w:val="af2"/>
          <w:rFonts w:hint="eastAsia"/>
        </w:rPr>
        <w:t>不然可能会丢数据</w:t>
      </w:r>
      <w:r w:rsidRPr="001B6D76">
        <w:rPr>
          <w:rStyle w:val="af2"/>
          <w:rFonts w:hint="eastAsia"/>
        </w:rPr>
        <w:t>)</w:t>
      </w:r>
    </w:p>
    <w:p w:rsidR="004830CD" w:rsidRPr="005C1927" w:rsidRDefault="004830CD" w:rsidP="00CE7ED1">
      <w:pPr>
        <w:pStyle w:val="a5"/>
        <w:numPr>
          <w:ilvl w:val="0"/>
          <w:numId w:val="3"/>
        </w:numPr>
        <w:ind w:firstLineChars="0"/>
        <w:rPr>
          <w:rFonts w:asciiTheme="minorEastAsia" w:hAnsiTheme="minorEastAsia"/>
          <w:szCs w:val="21"/>
        </w:rPr>
      </w:pPr>
      <w:r>
        <w:rPr>
          <w:rFonts w:asciiTheme="minorEastAsia" w:hAnsiTheme="minorEastAsia" w:hint="eastAsia"/>
          <w:szCs w:val="21"/>
        </w:rPr>
        <w:t>Slave</w:t>
      </w:r>
      <w:r w:rsidRPr="005C1927">
        <w:rPr>
          <w:rFonts w:asciiTheme="minorEastAsia" w:hAnsiTheme="minorEastAsia" w:hint="eastAsia"/>
          <w:szCs w:val="21"/>
        </w:rPr>
        <w:t>发现自己的租约没有过期，并且VIP在自己身上</w:t>
      </w:r>
    </w:p>
    <w:p w:rsidR="004830CD" w:rsidRPr="00970E30" w:rsidRDefault="004830CD" w:rsidP="00CE7ED1"/>
    <w:p w:rsidR="004830CD" w:rsidRDefault="004830CD" w:rsidP="00CE7ED1">
      <w:pPr>
        <w:pStyle w:val="3"/>
      </w:pPr>
      <w:r>
        <w:rPr>
          <w:rFonts w:hint="eastAsia"/>
        </w:rPr>
        <w:t>模块对外接口</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租约管理类</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ObLeaseMgr</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检查</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1, </w:t>
      </w:r>
      <w:r>
        <w:rPr>
          <w:rFonts w:ascii="Courier New" w:eastAsiaTheme="minorEastAsia" w:hAnsi="Courier New" w:cs="Courier New"/>
          <w:color w:val="3F7F5F"/>
          <w:kern w:val="0"/>
          <w:sz w:val="20"/>
          <w:szCs w:val="20"/>
        </w:rPr>
        <w:t>如果租约过期，设置</w:t>
      </w:r>
      <w:r>
        <w:rPr>
          <w:rFonts w:ascii="Courier New" w:eastAsiaTheme="minorEastAsia" w:hAnsi="Courier New" w:cs="Courier New"/>
          <w:color w:val="3F7F5F"/>
          <w:kern w:val="0"/>
          <w:sz w:val="20"/>
          <w:szCs w:val="20"/>
        </w:rPr>
        <w:t>exit</w:t>
      </w:r>
      <w:r>
        <w:rPr>
          <w:rFonts w:ascii="Courier New" w:eastAsiaTheme="minorEastAsia" w:hAnsi="Courier New" w:cs="Courier New"/>
          <w:color w:val="3F7F5F"/>
          <w:kern w:val="0"/>
          <w:sz w:val="20"/>
          <w:szCs w:val="20"/>
        </w:rPr>
        <w:t>标志，程序优雅退出并报警；</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2, </w:t>
      </w:r>
      <w:r>
        <w:rPr>
          <w:rFonts w:ascii="Courier New" w:eastAsiaTheme="minorEastAsia" w:hAnsi="Courier New" w:cs="Courier New"/>
          <w:color w:val="3F7F5F"/>
          <w:kern w:val="0"/>
          <w:sz w:val="20"/>
          <w:szCs w:val="20"/>
        </w:rPr>
        <w:t>如果租约没有过期：对于</w:t>
      </w:r>
      <w:r>
        <w:rPr>
          <w:rFonts w:ascii="Courier New" w:eastAsiaTheme="minorEastAsia" w:hAnsi="Courier New" w:cs="Courier New"/>
          <w:color w:val="3F7F5F"/>
          <w:kern w:val="0"/>
          <w:sz w:val="20"/>
          <w:szCs w:val="20"/>
        </w:rPr>
        <w:t>Master</w:t>
      </w:r>
      <w:r>
        <w:rPr>
          <w:rFonts w:ascii="Courier New" w:eastAsiaTheme="minorEastAsia" w:hAnsi="Courier New" w:cs="Courier New"/>
          <w:color w:val="3F7F5F"/>
          <w:kern w:val="0"/>
          <w:sz w:val="20"/>
          <w:szCs w:val="20"/>
        </w:rPr>
        <w:t>，如果</w:t>
      </w:r>
      <w:r>
        <w:rPr>
          <w:rFonts w:ascii="Courier New" w:eastAsiaTheme="minorEastAsia" w:hAnsi="Courier New" w:cs="Courier New"/>
          <w:color w:val="3F7F5F"/>
          <w:kern w:val="0"/>
          <w:sz w:val="20"/>
          <w:szCs w:val="20"/>
        </w:rPr>
        <w:t>VIP</w:t>
      </w:r>
      <w:r>
        <w:rPr>
          <w:rFonts w:ascii="Courier New" w:eastAsiaTheme="minorEastAsia" w:hAnsi="Courier New" w:cs="Courier New"/>
          <w:color w:val="3F7F5F"/>
          <w:kern w:val="0"/>
          <w:sz w:val="20"/>
          <w:szCs w:val="20"/>
        </w:rPr>
        <w:t>在自己身上，延长租约时间；</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3, </w:t>
      </w:r>
      <w:r>
        <w:rPr>
          <w:rFonts w:ascii="Courier New" w:eastAsiaTheme="minorEastAsia" w:hAnsi="Courier New" w:cs="Courier New"/>
          <w:color w:val="3F7F5F"/>
          <w:kern w:val="0"/>
          <w:sz w:val="20"/>
          <w:szCs w:val="20"/>
        </w:rPr>
        <w:t>如果租约没有过期：对于</w:t>
      </w:r>
      <w:r>
        <w:rPr>
          <w:rFonts w:ascii="Courier New" w:eastAsiaTheme="minorEastAsia" w:hAnsi="Courier New" w:cs="Courier New"/>
          <w:color w:val="3F7F5F"/>
          <w:kern w:val="0"/>
          <w:sz w:val="20"/>
          <w:szCs w:val="20"/>
        </w:rPr>
        <w:t>Slave</w:t>
      </w:r>
      <w:r>
        <w:rPr>
          <w:rFonts w:ascii="Courier New" w:eastAsiaTheme="minorEastAsia" w:hAnsi="Courier New" w:cs="Courier New"/>
          <w:color w:val="3F7F5F"/>
          <w:kern w:val="0"/>
          <w:sz w:val="20"/>
          <w:szCs w:val="20"/>
        </w:rPr>
        <w:t>，如果租约剩余时间减小至接近</w:t>
      </w:r>
      <w:r>
        <w:rPr>
          <w:rFonts w:ascii="Courier New" w:eastAsiaTheme="minorEastAsia" w:hAnsi="Courier New" w:cs="Courier New"/>
          <w:color w:val="3F7F5F"/>
          <w:kern w:val="0"/>
          <w:sz w:val="20"/>
          <w:szCs w:val="20"/>
        </w:rPr>
        <w:t>HA VIP</w:t>
      </w:r>
      <w:r>
        <w:rPr>
          <w:rFonts w:ascii="Courier New" w:eastAsiaTheme="minorEastAsia" w:hAnsi="Courier New" w:cs="Courier New"/>
          <w:color w:val="3F7F5F"/>
          <w:kern w:val="0"/>
          <w:sz w:val="20"/>
          <w:szCs w:val="20"/>
        </w:rPr>
        <w:t>漂移时间，向</w:t>
      </w:r>
      <w:r>
        <w:rPr>
          <w:rFonts w:ascii="Courier New" w:eastAsiaTheme="minorEastAsia" w:hAnsi="Courier New" w:cs="Courier New"/>
          <w:color w:val="3F7F5F"/>
          <w:kern w:val="0"/>
          <w:sz w:val="20"/>
          <w:szCs w:val="20"/>
        </w:rPr>
        <w:t>Master</w:t>
      </w:r>
      <w:r>
        <w:rPr>
          <w:rFonts w:ascii="Courier New" w:eastAsiaTheme="minorEastAsia" w:hAnsi="Courier New" w:cs="Courier New"/>
          <w:color w:val="3F7F5F"/>
          <w:kern w:val="0"/>
          <w:sz w:val="20"/>
          <w:szCs w:val="20"/>
        </w:rPr>
        <w:t>申请更新租约；</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check_lease</w:t>
      </w:r>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Master</w:t>
      </w:r>
      <w:r>
        <w:rPr>
          <w:rFonts w:ascii="Courier New" w:eastAsiaTheme="minorEastAsia" w:hAnsi="Courier New" w:cs="Courier New"/>
          <w:color w:val="3F7F5F"/>
          <w:kern w:val="0"/>
          <w:sz w:val="20"/>
          <w:szCs w:val="20"/>
        </w:rPr>
        <w:t>给</w:t>
      </w:r>
      <w:r>
        <w:rPr>
          <w:rFonts w:ascii="Courier New" w:eastAsiaTheme="minorEastAsia" w:hAnsi="Courier New" w:cs="Courier New"/>
          <w:color w:val="3F7F5F"/>
          <w:kern w:val="0"/>
          <w:sz w:val="20"/>
          <w:szCs w:val="20"/>
        </w:rPr>
        <w:t>Slave</w:t>
      </w:r>
      <w:r>
        <w:rPr>
          <w:rFonts w:ascii="Courier New" w:eastAsiaTheme="minorEastAsia" w:hAnsi="Courier New" w:cs="Courier New"/>
          <w:color w:val="3F7F5F"/>
          <w:kern w:val="0"/>
          <w:sz w:val="20"/>
          <w:szCs w:val="20"/>
        </w:rPr>
        <w:t>更新租约，如果</w:t>
      </w:r>
      <w:r>
        <w:rPr>
          <w:rFonts w:ascii="Courier New" w:eastAsiaTheme="minorEastAsia" w:hAnsi="Courier New" w:cs="Courier New"/>
          <w:color w:val="3F7F5F"/>
          <w:kern w:val="0"/>
          <w:sz w:val="20"/>
          <w:szCs w:val="20"/>
        </w:rPr>
        <w:t>Slave</w:t>
      </w:r>
      <w:r>
        <w:rPr>
          <w:rFonts w:ascii="Courier New" w:eastAsiaTheme="minorEastAsia" w:hAnsi="Courier New" w:cs="Courier New"/>
          <w:color w:val="3F7F5F"/>
          <w:kern w:val="0"/>
          <w:sz w:val="20"/>
          <w:szCs w:val="20"/>
        </w:rPr>
        <w:t>不在同步机器列表则拒绝租约申请</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grant_lease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ObServer&amp; </w:t>
      </w:r>
      <w:r w:rsidRPr="0061620A">
        <w:rPr>
          <w:rFonts w:ascii="Courier New" w:eastAsiaTheme="minorEastAsia" w:hAnsi="Courier New" w:cs="Courier New"/>
          <w:color w:val="000000"/>
          <w:kern w:val="0"/>
          <w:sz w:val="20"/>
          <w:szCs w:val="20"/>
          <w:highlight w:val="lightGray"/>
        </w:rPr>
        <w:t>server</w:t>
      </w:r>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Slave</w:t>
      </w:r>
      <w:r>
        <w:rPr>
          <w:rFonts w:ascii="Courier New" w:eastAsiaTheme="minorEastAsia" w:hAnsi="Courier New" w:cs="Courier New"/>
          <w:color w:val="3F7F5F"/>
          <w:kern w:val="0"/>
          <w:sz w:val="20"/>
          <w:szCs w:val="20"/>
        </w:rPr>
        <w:t>向</w:t>
      </w:r>
      <w:r>
        <w:rPr>
          <w:rFonts w:ascii="Courier New" w:eastAsiaTheme="minorEastAsia" w:hAnsi="Courier New" w:cs="Courier New"/>
          <w:color w:val="3F7F5F"/>
          <w:kern w:val="0"/>
          <w:sz w:val="20"/>
          <w:szCs w:val="20"/>
        </w:rPr>
        <w:t>Master</w:t>
      </w:r>
      <w:r>
        <w:rPr>
          <w:rFonts w:ascii="Courier New" w:eastAsiaTheme="minorEastAsia" w:hAnsi="Courier New" w:cs="Courier New"/>
          <w:color w:val="3F7F5F"/>
          <w:kern w:val="0"/>
          <w:sz w:val="20"/>
          <w:szCs w:val="20"/>
        </w:rPr>
        <w:t>申请更新租约；</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renew_lease</w:t>
      </w:r>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判断租约是否合法，读写请求前调用</w:t>
      </w:r>
    </w:p>
    <w:p w:rsidR="004830CD" w:rsidRDefault="004830CD" w:rsidP="00CE7E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bool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is_lease_valid</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830CD" w:rsidRDefault="004830CD" w:rsidP="00CE7ED1">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lastRenderedPageBreak/>
        <w:t>};</w:t>
      </w:r>
    </w:p>
    <w:p w:rsidR="00710BEA" w:rsidRDefault="00710BEA" w:rsidP="00CE7ED1"/>
    <w:p w:rsidR="000D1740" w:rsidRDefault="000D1740" w:rsidP="000D1740">
      <w:pPr>
        <w:pStyle w:val="2"/>
        <w:numPr>
          <w:ilvl w:val="1"/>
          <w:numId w:val="2"/>
        </w:numPr>
      </w:pPr>
      <w:r>
        <w:rPr>
          <w:rFonts w:hint="eastAsia"/>
        </w:rPr>
        <w:t>Tablet</w:t>
      </w:r>
      <w:r>
        <w:t>M</w:t>
      </w:r>
      <w:r w:rsidR="00D867F8">
        <w:rPr>
          <w:rFonts w:hint="eastAsia"/>
          <w:lang w:eastAsia="zh-CN"/>
        </w:rPr>
        <w:t>gr</w:t>
      </w:r>
    </w:p>
    <w:p w:rsidR="000D1740" w:rsidRDefault="000D1740" w:rsidP="000D1740">
      <w:pPr>
        <w:pStyle w:val="3"/>
        <w:numPr>
          <w:ilvl w:val="2"/>
          <w:numId w:val="2"/>
        </w:numPr>
        <w:rPr>
          <w:lang w:eastAsia="zh-TW"/>
        </w:rPr>
      </w:pPr>
      <w:r>
        <w:rPr>
          <w:rFonts w:hint="eastAsia"/>
          <w:lang w:eastAsia="zh-TW"/>
        </w:rPr>
        <w:t>模块描述</w:t>
      </w:r>
    </w:p>
    <w:p w:rsidR="000D1740" w:rsidRPr="00D859FE" w:rsidRDefault="000D1740" w:rsidP="000D1740">
      <w:pPr>
        <w:pStyle w:val="a6"/>
        <w:rPr>
          <w:rFonts w:ascii="宋体" w:hAnsi="宋体" w:cs="宋体"/>
          <w:lang w:eastAsia="zh-TW"/>
        </w:rPr>
      </w:pPr>
      <w:r>
        <w:rPr>
          <w:rFonts w:ascii="宋体" w:hAnsi="宋体" w:cs="宋体" w:hint="eastAsia"/>
          <w:lang w:eastAsia="zh-TW"/>
        </w:rPr>
        <w:t>模块主要负责管理tablet：</w:t>
      </w:r>
      <w:r>
        <w:rPr>
          <w:rFonts w:ascii="宋体" w:hAnsi="宋体" w:cs="宋体"/>
          <w:lang w:eastAsia="zh-TW"/>
        </w:rPr>
        <w:t>memtable</w:t>
      </w:r>
      <w:r>
        <w:rPr>
          <w:rFonts w:ascii="宋体" w:hAnsi="宋体" w:cs="宋体" w:hint="eastAsia"/>
          <w:lang w:eastAsia="zh-TW"/>
        </w:rPr>
        <w:t>的freeze、drop；freeze表、active表的结果merge；active与freeze表的切换。该模块仅负责管理内存数据结构，不涉及与其他任意模块交互。这样的假设意味着，对于数据库语义的操作，T</w:t>
      </w:r>
      <w:r>
        <w:rPr>
          <w:rFonts w:ascii="宋体" w:hAnsi="宋体" w:cs="宋体"/>
          <w:lang w:eastAsia="zh-TW"/>
        </w:rPr>
        <w:t>abletM</w:t>
      </w:r>
      <w:r w:rsidR="00177AC3">
        <w:rPr>
          <w:rFonts w:ascii="宋体" w:hAnsi="宋体" w:cs="宋体" w:hint="eastAsia"/>
        </w:rPr>
        <w:t>gr</w:t>
      </w:r>
      <w:r>
        <w:rPr>
          <w:rFonts w:ascii="宋体" w:hAnsi="宋体" w:cs="宋体" w:hint="eastAsia"/>
          <w:lang w:eastAsia="zh-TW"/>
        </w:rPr>
        <w:t>认为在执行更新操作的时候，T</w:t>
      </w:r>
      <w:r>
        <w:rPr>
          <w:rFonts w:ascii="宋体" w:hAnsi="宋体" w:cs="宋体"/>
          <w:lang w:eastAsia="zh-TW"/>
        </w:rPr>
        <w:t>abletM</w:t>
      </w:r>
      <w:r w:rsidR="0090504F">
        <w:rPr>
          <w:rFonts w:ascii="宋体" w:hAnsi="宋体" w:cs="宋体" w:hint="eastAsia"/>
        </w:rPr>
        <w:t>gr</w:t>
      </w:r>
      <w:r>
        <w:rPr>
          <w:rFonts w:ascii="宋体" w:hAnsi="宋体" w:cs="宋体" w:hint="eastAsia"/>
          <w:lang w:eastAsia="zh-TW"/>
        </w:rPr>
        <w:t xml:space="preserve">中已经包含了chunkserver上关于该记录是否存在的信息。 </w:t>
      </w:r>
    </w:p>
    <w:p w:rsidR="000D1740" w:rsidRDefault="000D1740" w:rsidP="000D1740">
      <w:pPr>
        <w:pStyle w:val="3"/>
        <w:numPr>
          <w:ilvl w:val="2"/>
          <w:numId w:val="2"/>
        </w:numPr>
      </w:pPr>
      <w:r>
        <w:rPr>
          <w:rFonts w:hint="eastAsia"/>
        </w:rPr>
        <w:t>关键数据结构和算法</w:t>
      </w:r>
    </w:p>
    <w:p w:rsidR="000D1740" w:rsidRPr="003751E8" w:rsidRDefault="000D1740" w:rsidP="000D1740">
      <w:pPr>
        <w:pStyle w:val="4"/>
        <w:numPr>
          <w:ilvl w:val="3"/>
          <w:numId w:val="2"/>
        </w:numPr>
      </w:pPr>
      <w:r>
        <w:rPr>
          <w:rFonts w:hint="eastAsia"/>
        </w:rPr>
        <w:t>tablet</w:t>
      </w:r>
      <w:r>
        <w:rPr>
          <w:rFonts w:hint="eastAsia"/>
        </w:rPr>
        <w:t>组织方式</w:t>
      </w:r>
    </w:p>
    <w:p w:rsidR="000D1740" w:rsidRDefault="000D1740" w:rsidP="000D1740">
      <w:pPr>
        <w:pStyle w:val="a6"/>
        <w:rPr>
          <w:rFonts w:ascii="宋体" w:hAnsi="宋体" w:cs="宋体"/>
          <w:lang w:eastAsia="zh-TW"/>
        </w:rPr>
      </w:pPr>
      <w:r>
        <w:rPr>
          <w:rFonts w:ascii="宋体" w:hAnsi="宋体" w:cs="宋体" w:hint="eastAsia"/>
          <w:lang w:eastAsia="zh-TW"/>
        </w:rPr>
        <w:t>在</w:t>
      </w:r>
      <w:r>
        <w:rPr>
          <w:rFonts w:ascii="宋体" w:hAnsi="宋体" w:cs="宋体"/>
          <w:lang w:eastAsia="zh-TW"/>
        </w:rPr>
        <w:t>TabletM</w:t>
      </w:r>
      <w:r w:rsidR="000A35BB">
        <w:rPr>
          <w:rFonts w:ascii="宋体" w:hAnsi="宋体" w:cs="宋体" w:hint="eastAsia"/>
        </w:rPr>
        <w:t>g</w:t>
      </w:r>
      <w:r>
        <w:rPr>
          <w:rFonts w:ascii="宋体" w:hAnsi="宋体" w:cs="宋体"/>
          <w:lang w:eastAsia="zh-TW"/>
        </w:rPr>
        <w:t>r</w:t>
      </w:r>
      <w:r>
        <w:rPr>
          <w:rFonts w:ascii="宋体" w:hAnsi="宋体" w:cs="宋体" w:hint="eastAsia"/>
          <w:lang w:eastAsia="zh-TW"/>
        </w:rPr>
        <w:t>中，需要将所有的表格组织起来，便于通过tableid定位相应的表格。这里假设表的总数量不多，并且添加删除表格的操作是及其不频繁的操作。基于上述假设，我们按照tableid有序的方式将table组织在一个数组中，数组中存放指向table的指针，数组初始大小为1024，每次以乘以2的速度进行扩张，数组的内存并不减小，因为每个表格占用8个字节的内存空间，8M大小的数组就可以管理100w个表格，完全没有内存问题。</w:t>
      </w:r>
    </w:p>
    <w:p w:rsidR="000D1740" w:rsidRDefault="000D1740" w:rsidP="000D1740">
      <w:pPr>
        <w:pStyle w:val="a6"/>
        <w:rPr>
          <w:rFonts w:ascii="宋体" w:hAnsi="宋体" w:cs="宋体"/>
          <w:lang w:eastAsia="zh-TW"/>
        </w:rPr>
      </w:pPr>
      <w:r>
        <w:rPr>
          <w:rFonts w:ascii="宋体" w:hAnsi="宋体" w:cs="宋体" w:hint="eastAsia"/>
          <w:lang w:eastAsia="zh-TW"/>
        </w:rPr>
        <w:t>处理逻辑不会对表格id进行去重操作，假设表格id是递增且不复用的。</w:t>
      </w:r>
    </w:p>
    <w:p w:rsidR="000D1740" w:rsidRDefault="000D1740" w:rsidP="000D1740">
      <w:pPr>
        <w:pStyle w:val="a6"/>
        <w:rPr>
          <w:rFonts w:ascii="宋体" w:hAnsi="宋体" w:cs="宋体"/>
          <w:lang w:eastAsia="zh-TW"/>
        </w:rPr>
      </w:pPr>
      <w:r>
        <w:rPr>
          <w:rFonts w:ascii="宋体" w:hAnsi="宋体" w:cs="宋体" w:hint="eastAsia"/>
          <w:lang w:eastAsia="zh-TW"/>
        </w:rPr>
        <w:t>通过tableid定位表格就是简单的二分查找，表格的增加和删除是先查找，接着删除表格，最后移动数组剩余的元素保证数组元素的有序性。</w:t>
      </w:r>
    </w:p>
    <w:p w:rsidR="000D1740" w:rsidRDefault="000D1740" w:rsidP="000D1740">
      <w:pPr>
        <w:pStyle w:val="a6"/>
        <w:rPr>
          <w:rFonts w:ascii="宋体" w:hAnsi="宋体" w:cs="宋体"/>
          <w:lang w:eastAsia="zh-TW"/>
        </w:rPr>
      </w:pPr>
      <w:r>
        <w:rPr>
          <w:rFonts w:ascii="宋体" w:hAnsi="宋体" w:cs="宋体" w:hint="eastAsia"/>
          <w:lang w:eastAsia="zh-TW"/>
        </w:rPr>
        <w:t>在当前实现中一个tablet就是一个table，定义如下：</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u w:val="single"/>
        </w:rPr>
        <w:t>struct</w:t>
      </w:r>
      <w:r>
        <w:rPr>
          <w:rFonts w:ascii="Courier New" w:eastAsiaTheme="minorEastAsia" w:hAnsi="Courier New" w:cs="Courier New"/>
          <w:color w:val="3F7F5F"/>
          <w:kern w:val="0"/>
          <w:sz w:val="20"/>
          <w:szCs w:val="20"/>
        </w:rPr>
        <w:t xml:space="preserve">  TableInfo</w:t>
      </w:r>
      <w:proofErr w:type="gramEnd"/>
    </w:p>
    <w:p w:rsidR="000D1740" w:rsidRDefault="000D1740" w:rsidP="000D1740">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TableInfo</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r>
        <w:rPr>
          <w:rFonts w:ascii="Courier New" w:eastAsiaTheme="minorEastAsia" w:hAnsi="Courier New" w:cs="Courier New"/>
          <w:color w:val="3F7F5F"/>
          <w:kern w:val="0"/>
          <w:sz w:val="20"/>
          <w:szCs w:val="20"/>
          <w:u w:val="single"/>
        </w:rPr>
        <w:t>tableid</w:t>
      </w:r>
      <w:r>
        <w:rPr>
          <w:rFonts w:ascii="Courier New" w:eastAsiaTheme="minorEastAsia" w:hAnsi="Courier New" w:cs="Courier New"/>
          <w:color w:val="3F7F5F"/>
          <w:kern w:val="0"/>
          <w:sz w:val="20"/>
          <w:szCs w:val="20"/>
        </w:rPr>
        <w:t xml:space="preserve"> of the table</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uint64_t    </w:t>
      </w:r>
      <w:r>
        <w:rPr>
          <w:rFonts w:ascii="Courier New" w:eastAsiaTheme="minorEastAsia" w:hAnsi="Courier New" w:cs="Courier New"/>
          <w:color w:val="0000C0"/>
          <w:kern w:val="0"/>
          <w:sz w:val="20"/>
          <w:szCs w:val="20"/>
        </w:rPr>
        <w:t>table_id</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w:t>
      </w:r>
      <w:r>
        <w:rPr>
          <w:rFonts w:ascii="Courier New" w:eastAsiaTheme="minorEastAsia" w:hAnsi="Courier New" w:cs="Courier New"/>
          <w:color w:val="3F7F5F"/>
          <w:kern w:val="0"/>
          <w:sz w:val="20"/>
          <w:szCs w:val="20"/>
          <w:u w:val="single"/>
        </w:rPr>
        <w:t>freezed</w:t>
      </w:r>
      <w:r>
        <w:rPr>
          <w:rFonts w:ascii="Courier New" w:eastAsiaTheme="minorEastAsia" w:hAnsi="Courier New" w:cs="Courier New"/>
          <w:color w:val="3F7F5F"/>
          <w:kern w:val="0"/>
          <w:sz w:val="20"/>
          <w:szCs w:val="20"/>
        </w:rPr>
        <w:t xml:space="preserve"> table and active table</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MemTable    *</w:t>
      </w:r>
      <w:proofErr w:type="gramStart"/>
      <w:r>
        <w:rPr>
          <w:rFonts w:ascii="Courier New" w:eastAsiaTheme="minorEastAsia" w:hAnsi="Courier New" w:cs="Courier New"/>
          <w:color w:val="0000C0"/>
          <w:kern w:val="0"/>
          <w:sz w:val="20"/>
          <w:szCs w:val="20"/>
        </w:rPr>
        <w:t>table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MEMTABLE_NUM];</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sequence id allocator</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uint64_t    </w:t>
      </w:r>
      <w:r>
        <w:rPr>
          <w:rFonts w:ascii="Courier New" w:eastAsiaTheme="minorEastAsia" w:hAnsi="Courier New" w:cs="Courier New"/>
          <w:color w:val="0000C0"/>
          <w:kern w:val="0"/>
          <w:sz w:val="20"/>
          <w:szCs w:val="20"/>
        </w:rPr>
        <w:t>sequence_allocator</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@property sequence column id, &lt;0 means table do not contain sequence column</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int64_t    </w:t>
      </w:r>
      <w:r>
        <w:rPr>
          <w:rFonts w:ascii="Courier New" w:eastAsiaTheme="minorEastAsia" w:hAnsi="Courier New" w:cs="Courier New"/>
          <w:color w:val="0000C0"/>
          <w:kern w:val="0"/>
          <w:sz w:val="20"/>
          <w:szCs w:val="20"/>
        </w:rPr>
        <w:t>sequence_column_id</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pthread_rwlock_t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rwlock</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D1740" w:rsidRPr="00C52124" w:rsidRDefault="000D1740" w:rsidP="000D1740">
      <w:pPr>
        <w:pStyle w:val="4"/>
        <w:numPr>
          <w:ilvl w:val="3"/>
          <w:numId w:val="2"/>
        </w:numPr>
      </w:pPr>
      <w:r>
        <w:rPr>
          <w:rFonts w:hint="eastAsia"/>
        </w:rPr>
        <w:lastRenderedPageBreak/>
        <w:t>更新处理流程</w:t>
      </w:r>
    </w:p>
    <w:p w:rsidR="000D1740" w:rsidRPr="0034611F"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通过tableid定位Table</w:t>
      </w:r>
      <w:r>
        <w:rPr>
          <w:rFonts w:ascii="宋体" w:hAnsi="宋体" w:cs="宋体"/>
          <w:lang w:eastAsia="zh-TW"/>
        </w:rPr>
        <w:t>Info</w:t>
      </w:r>
    </w:p>
    <w:p w:rsidR="000D1740" w:rsidRPr="00AB5E4E"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t xml:space="preserve">/// </w:t>
      </w:r>
      <w:r>
        <w:rPr>
          <w:rFonts w:ascii="宋体" w:hAnsi="宋体" w:cs="宋体" w:hint="eastAsia"/>
          <w:lang w:eastAsia="zh-TW"/>
        </w:rPr>
        <w:t>处理sequence</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r>
        <w:t xml:space="preserve">if TableInfo.sequence_column_id &gt; 0 and rowkey </w:t>
      </w:r>
      <w:r>
        <w:rPr>
          <w:rFonts w:ascii="宋体" w:hAnsi="宋体" w:cs="宋体" w:hint="eastAsia"/>
          <w:lang w:eastAsia="zh-TW"/>
        </w:rPr>
        <w:t>不存在</w:t>
      </w:r>
      <w:r>
        <w:t>:</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r>
        <w:tab/>
        <w:t>TableInfo.sequence_allocator ++</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tab/>
      </w:r>
      <w:r>
        <w:rPr>
          <w:rFonts w:ascii="宋体" w:hAnsi="宋体" w:cs="宋体" w:hint="eastAsia"/>
          <w:lang w:eastAsia="zh-TW"/>
        </w:rPr>
        <w:t>构造一个</w:t>
      </w:r>
      <w:r>
        <w:rPr>
          <w:rFonts w:ascii="宋体" w:hAnsi="宋体" w:cs="宋体"/>
          <w:lang w:eastAsia="zh-TW"/>
        </w:rPr>
        <w:t>Insert</w:t>
      </w:r>
      <w:r>
        <w:rPr>
          <w:rFonts w:ascii="宋体" w:hAnsi="宋体" w:cs="宋体" w:hint="eastAsia"/>
          <w:lang w:eastAsia="zh-TW"/>
        </w:rPr>
        <w:t>类型的</w:t>
      </w:r>
      <w:r>
        <w:rPr>
          <w:rFonts w:ascii="宋体" w:hAnsi="宋体" w:cs="宋体"/>
          <w:lang w:eastAsia="zh-TW"/>
        </w:rPr>
        <w:t>ObCellMutator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调用Ob</w:t>
      </w:r>
      <w:r>
        <w:rPr>
          <w:rFonts w:ascii="宋体" w:hAnsi="宋体" w:cs="宋体"/>
          <w:lang w:eastAsia="zh-TW"/>
        </w:rPr>
        <w:t>Mutator::add_cell_mutator</w:t>
      </w:r>
      <w:r>
        <w:rPr>
          <w:rFonts w:ascii="宋体" w:hAnsi="宋体" w:cs="宋体" w:hint="eastAsia"/>
          <w:lang w:eastAsia="zh-TW"/>
        </w:rPr>
        <w:t>将生成的ObCell</w:t>
      </w:r>
      <w:r>
        <w:rPr>
          <w:rFonts w:ascii="宋体" w:hAnsi="宋体" w:cs="宋体"/>
          <w:lang w:eastAsia="zh-TW"/>
        </w:rPr>
        <w:t>Mutator</w:t>
      </w:r>
      <w:r>
        <w:rPr>
          <w:rFonts w:ascii="宋体" w:hAnsi="宋体" w:cs="宋体" w:hint="eastAsia"/>
          <w:lang w:eastAsia="zh-TW"/>
        </w:rPr>
        <w:t>添加到</w:t>
      </w:r>
      <w:r>
        <w:rPr>
          <w:rFonts w:ascii="宋体" w:hAnsi="宋体" w:cs="宋体"/>
          <w:lang w:eastAsia="zh-TW"/>
        </w:rPr>
        <w:t>ObMutator</w:t>
      </w:r>
      <w:r>
        <w:rPr>
          <w:rFonts w:ascii="宋体" w:hAnsi="宋体" w:cs="宋体" w:hint="eastAsia"/>
          <w:lang w:eastAsia="zh-TW"/>
        </w:rPr>
        <w:t>中</w:t>
      </w:r>
    </w:p>
    <w:p w:rsidR="000D1740" w:rsidRDefault="000D1740" w:rsidP="000D1740">
      <w:pPr>
        <w:shd w:val="clear" w:color="auto" w:fill="E0E0E0"/>
        <w:tabs>
          <w:tab w:val="left" w:pos="420"/>
        </w:tabs>
        <w:rPr>
          <w:rFonts w:ascii="宋体" w:hAnsi="宋体" w:cs="宋体"/>
          <w:lang w:eastAsia="zh-TW"/>
        </w:rPr>
      </w:pPr>
      <w:proofErr w:type="gramStart"/>
      <w:r>
        <w:rPr>
          <w:rFonts w:ascii="宋体" w:hAnsi="宋体" w:cs="宋体"/>
          <w:lang w:eastAsia="zh-TW"/>
        </w:rPr>
        <w:t>endif</w:t>
      </w:r>
      <w:proofErr w:type="gramEnd"/>
      <w:r>
        <w:rPr>
          <w:rFonts w:ascii="宋体" w:hAnsi="宋体" w:cs="宋体"/>
          <w:lang w:eastAsia="zh-TW"/>
        </w:rPr>
        <w:tab/>
      </w:r>
      <w:r>
        <w:rPr>
          <w:rFonts w:ascii="宋体" w:hAnsi="宋体" w:cs="宋体"/>
          <w:lang w:eastAsia="zh-TW"/>
        </w:rPr>
        <w:tab/>
      </w:r>
      <w:r>
        <w:rPr>
          <w:rFonts w:ascii="宋体" w:hAnsi="宋体" w:cs="宋体"/>
          <w:lang w:eastAsia="zh-TW"/>
        </w:rPr>
        <w:tab/>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Me</w:t>
      </w:r>
      <w:r>
        <w:rPr>
          <w:rFonts w:ascii="宋体" w:hAnsi="宋体" w:cs="宋体"/>
          <w:lang w:eastAsia="zh-TW"/>
        </w:rPr>
        <w:t>m</w:t>
      </w:r>
      <w:r>
        <w:rPr>
          <w:rFonts w:ascii="宋体" w:hAnsi="宋体" w:cs="宋体" w:hint="eastAsia"/>
          <w:lang w:eastAsia="zh-TW"/>
        </w:rPr>
        <w:t>Table</w:t>
      </w:r>
      <w:r>
        <w:rPr>
          <w:rFonts w:ascii="宋体" w:hAnsi="宋体" w:cs="宋体"/>
          <w:lang w:eastAsia="zh-TW"/>
        </w:rPr>
        <w:t>::begin_</w:t>
      </w:r>
      <w:proofErr w:type="gramStart"/>
      <w:r>
        <w:rPr>
          <w:rFonts w:ascii="宋体" w:hAnsi="宋体" w:cs="宋体"/>
          <w:lang w:eastAsia="zh-TW"/>
        </w:rPr>
        <w:t>mutation()</w:t>
      </w:r>
      <w:proofErr w:type="gramEnd"/>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lang w:eastAsia="zh-TW"/>
        </w:rPr>
        <w:t xml:space="preserve"> each ObCellMutator in Mutator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MemTable::</w:t>
      </w:r>
      <w:proofErr w:type="gramStart"/>
      <w:r>
        <w:rPr>
          <w:rFonts w:ascii="宋体" w:hAnsi="宋体" w:cs="宋体"/>
          <w:lang w:eastAsia="zh-TW"/>
        </w:rPr>
        <w:t>set()</w:t>
      </w:r>
      <w:proofErr w:type="gramEnd"/>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Endfor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MemTable::end_</w:t>
      </w:r>
      <w:proofErr w:type="gramStart"/>
      <w:r>
        <w:rPr>
          <w:rFonts w:ascii="宋体" w:hAnsi="宋体" w:cs="宋体"/>
          <w:lang w:eastAsia="zh-TW"/>
        </w:rPr>
        <w:t>mutation()</w:t>
      </w:r>
      <w:proofErr w:type="gramEnd"/>
    </w:p>
    <w:p w:rsidR="000D1740" w:rsidRDefault="000D1740" w:rsidP="000D1740">
      <w:pPr>
        <w:pStyle w:val="4"/>
        <w:numPr>
          <w:ilvl w:val="3"/>
          <w:numId w:val="2"/>
        </w:numPr>
      </w:pPr>
      <w:r>
        <w:rPr>
          <w:rFonts w:hint="eastAsia"/>
        </w:rPr>
        <w:t>查询流程</w:t>
      </w:r>
    </w:p>
    <w:p w:rsidR="000D1740" w:rsidRPr="008A5C63" w:rsidRDefault="000D1740" w:rsidP="000D1740">
      <w:pPr>
        <w:pStyle w:val="a6"/>
        <w:rPr>
          <w:rFonts w:ascii="宋体" w:hAnsi="宋体" w:cs="宋体"/>
          <w:lang w:eastAsia="zh-TW"/>
        </w:rPr>
      </w:pPr>
      <w:r>
        <w:rPr>
          <w:rFonts w:ascii="宋体" w:hAnsi="宋体" w:cs="宋体" w:hint="eastAsia"/>
          <w:lang w:eastAsia="zh-TW"/>
        </w:rPr>
        <w:t>查询流程每次从Get</w:t>
      </w:r>
      <w:r>
        <w:rPr>
          <w:rFonts w:ascii="宋体" w:hAnsi="宋体" w:cs="宋体"/>
          <w:lang w:eastAsia="zh-TW"/>
        </w:rPr>
        <w:t>Param</w:t>
      </w:r>
      <w:r>
        <w:rPr>
          <w:rFonts w:ascii="宋体" w:hAnsi="宋体" w:cs="宋体" w:hint="eastAsia"/>
          <w:lang w:eastAsia="zh-TW"/>
        </w:rPr>
        <w:t>中取出最多给定数量的cell，这些要求属于同一个table的同一行，这样可以减少对memtable中同一行Mutator list中的节点的遍历次数。因此，如果</w:t>
      </w:r>
      <w:r>
        <w:rPr>
          <w:rFonts w:ascii="宋体" w:hAnsi="宋体" w:cs="宋体"/>
          <w:lang w:eastAsia="zh-TW"/>
        </w:rPr>
        <w:t>GetParam</w:t>
      </w:r>
      <w:r>
        <w:rPr>
          <w:rFonts w:ascii="宋体" w:hAnsi="宋体" w:cs="宋体" w:hint="eastAsia"/>
          <w:lang w:eastAsia="zh-TW"/>
        </w:rPr>
        <w:t>中的cell按照行进行聚集，对于UPS的实现来说是最高效的。</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for</w:t>
      </w:r>
      <w:proofErr w:type="gramEnd"/>
      <w:r>
        <w:rPr>
          <w:rFonts w:ascii="宋体" w:hAnsi="宋体" w:cs="宋体"/>
          <w:lang w:eastAsia="zh-TW"/>
        </w:rPr>
        <w:t xml:space="preserve"> (it = GetParam.begin(); it != GetParam.end(); )</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 xml:space="preserve">/// </w:t>
      </w:r>
      <w:r>
        <w:rPr>
          <w:rFonts w:ascii="宋体" w:hAnsi="宋体" w:cs="宋体" w:hint="eastAsia"/>
          <w:lang w:eastAsia="zh-TW"/>
        </w:rPr>
        <w:t>每次最多处理给定数量的cell</w:t>
      </w:r>
      <w:r>
        <w:rPr>
          <w:rFonts w:ascii="宋体" w:hAnsi="宋体" w:cs="宋体"/>
          <w:lang w:eastAsia="zh-TW"/>
        </w:rPr>
        <w:t xml:space="preserve"> (64)</w:t>
      </w:r>
      <w:r>
        <w:rPr>
          <w:rFonts w:ascii="宋体" w:hAnsi="宋体" w:cs="宋体" w:hint="eastAsia"/>
          <w:lang w:eastAsia="zh-TW"/>
        </w:rPr>
        <w:t>，要求这些cell属于同一个表的同一行</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output_</w:t>
      </w:r>
      <w:proofErr w:type="gramStart"/>
      <w:r>
        <w:rPr>
          <w:rFonts w:ascii="宋体" w:hAnsi="宋体" w:cs="宋体"/>
          <w:lang w:eastAsia="zh-TW"/>
        </w:rPr>
        <w:t>info[</w:t>
      </w:r>
      <w:proofErr w:type="gramEnd"/>
      <w:r>
        <w:rPr>
          <w:rFonts w:ascii="宋体" w:hAnsi="宋体" w:cs="宋体"/>
          <w:lang w:eastAsia="zh-TW"/>
        </w:rPr>
        <w:t>64]</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cur_cell_num = 0</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cur_tableid = it-&gt;tablid</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cur_rowkey = it-&gt;rowkey</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output_</w:t>
      </w:r>
      <w:proofErr w:type="gramStart"/>
      <w:r>
        <w:rPr>
          <w:rFonts w:ascii="宋体" w:hAnsi="宋体" w:cs="宋体"/>
          <w:lang w:eastAsia="zh-TW"/>
        </w:rPr>
        <w:t>info[</w:t>
      </w:r>
      <w:proofErr w:type="gramEnd"/>
      <w:r>
        <w:rPr>
          <w:rFonts w:ascii="宋体" w:hAnsi="宋体" w:cs="宋体"/>
          <w:lang w:eastAsia="zh-TW"/>
        </w:rPr>
        <w:t>cur_cell_num].column_id = it-&gt;coumn_id</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it</w:t>
      </w:r>
      <w:proofErr w:type="gramEnd"/>
      <w:r>
        <w:rPr>
          <w:rFonts w:ascii="宋体" w:hAnsi="宋体" w:cs="宋体"/>
          <w:lang w:eastAsia="zh-TW"/>
        </w:rPr>
        <w:t xml:space="preserve"> ++</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t>cur_cell_num ++</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while</w:t>
      </w:r>
      <w:proofErr w:type="gramEnd"/>
      <w:r>
        <w:rPr>
          <w:rFonts w:ascii="宋体" w:hAnsi="宋体" w:cs="宋体"/>
          <w:lang w:eastAsia="zh-TW"/>
        </w:rPr>
        <w:t xml:space="preserve">   it-&gt;table_id == cur_tableid and it-&gt;rowkey == cur_rowkey and cur_cell_num &lt; 64</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t>output_</w:t>
      </w:r>
      <w:proofErr w:type="gramStart"/>
      <w:r>
        <w:rPr>
          <w:rFonts w:ascii="宋体" w:hAnsi="宋体" w:cs="宋体"/>
          <w:lang w:eastAsia="zh-TW"/>
        </w:rPr>
        <w:t>info[</w:t>
      </w:r>
      <w:proofErr w:type="gramEnd"/>
      <w:r>
        <w:rPr>
          <w:rFonts w:ascii="宋体" w:hAnsi="宋体" w:cs="宋体"/>
          <w:lang w:eastAsia="zh-TW"/>
        </w:rPr>
        <w:t>cur_cell_num].column_id = it-&gt;column_id</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it</w:t>
      </w:r>
      <w:proofErr w:type="gramEnd"/>
      <w:r>
        <w:rPr>
          <w:rFonts w:ascii="宋体" w:hAnsi="宋体" w:cs="宋体"/>
          <w:lang w:eastAsia="zh-TW"/>
        </w:rPr>
        <w:t>++</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t>cur_cell_num ++</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endwhile</w:t>
      </w:r>
      <w:proofErr w:type="gramEnd"/>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proofErr w:type="gramStart"/>
      <w:r>
        <w:rPr>
          <w:rFonts w:ascii="宋体" w:hAnsi="宋体" w:cs="宋体"/>
          <w:lang w:eastAsia="zh-TW"/>
        </w:rPr>
        <w:t>MemTable.get(</w:t>
      </w:r>
      <w:proofErr w:type="gramEnd"/>
      <w:r>
        <w:rPr>
          <w:rFonts w:ascii="宋体" w:hAnsi="宋体" w:cs="宋体"/>
          <w:lang w:eastAsia="zh-TW"/>
        </w:rPr>
        <w:t>cur_rowkey, cellmutatoriterator)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遍历cellmutatoriterator，如果当前列在output</w:t>
      </w:r>
      <w:r>
        <w:rPr>
          <w:rFonts w:ascii="宋体" w:hAnsi="宋体" w:cs="宋体"/>
          <w:lang w:eastAsia="zh-TW"/>
        </w:rPr>
        <w:t>_info</w:t>
      </w:r>
      <w:r>
        <w:rPr>
          <w:rFonts w:ascii="宋体" w:hAnsi="宋体" w:cs="宋体" w:hint="eastAsia"/>
          <w:lang w:eastAsia="zh-TW"/>
        </w:rPr>
        <w:t>中，则把mutator追加到相应output</w:t>
      </w:r>
      <w:r>
        <w:rPr>
          <w:rFonts w:ascii="宋体" w:hAnsi="宋体" w:cs="宋体"/>
          <w:lang w:eastAsia="zh-TW"/>
        </w:rPr>
        <w:t>_</w:t>
      </w:r>
      <w:r>
        <w:rPr>
          <w:rFonts w:ascii="宋体" w:hAnsi="宋体" w:cs="宋体" w:hint="eastAsia"/>
          <w:lang w:eastAsia="zh-TW"/>
        </w:rPr>
        <w:t>info数组元素的结果中</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遍历output</w:t>
      </w:r>
      <w:r>
        <w:rPr>
          <w:rFonts w:ascii="宋体" w:hAnsi="宋体" w:cs="宋体"/>
          <w:lang w:eastAsia="zh-TW"/>
        </w:rPr>
        <w:t>_info</w:t>
      </w:r>
      <w:r>
        <w:rPr>
          <w:rFonts w:ascii="宋体" w:hAnsi="宋体" w:cs="宋体" w:hint="eastAsia"/>
          <w:lang w:eastAsia="zh-TW"/>
        </w:rPr>
        <w:t>，输出最终结果</w:t>
      </w:r>
    </w:p>
    <w:p w:rsidR="000D1740" w:rsidRPr="00202A58"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endfor</w:t>
      </w:r>
      <w:proofErr w:type="gramEnd"/>
      <w:r>
        <w:rPr>
          <w:lang w:eastAsia="zh-TW"/>
        </w:rPr>
        <w:tab/>
      </w:r>
    </w:p>
    <w:p w:rsidR="000D1740" w:rsidRDefault="000D1740" w:rsidP="000D1740">
      <w:pPr>
        <w:pStyle w:val="4"/>
        <w:numPr>
          <w:ilvl w:val="3"/>
          <w:numId w:val="2"/>
        </w:numPr>
      </w:pPr>
      <w:r>
        <w:lastRenderedPageBreak/>
        <w:t>scan</w:t>
      </w:r>
      <w:r>
        <w:rPr>
          <w:rFonts w:hint="eastAsia"/>
        </w:rPr>
        <w:t>流程</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通过tableid定位Table</w:t>
      </w:r>
      <w:r>
        <w:rPr>
          <w:rFonts w:ascii="宋体" w:hAnsi="宋体" w:cs="宋体"/>
          <w:lang w:eastAsia="zh-TW"/>
        </w:rPr>
        <w:t>Info</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tableid = ScanParam</w:t>
      </w:r>
      <w:r>
        <w:rPr>
          <w:rFonts w:ascii="宋体" w:hAnsi="宋体" w:cs="宋体" w:hint="eastAsia"/>
          <w:lang w:eastAsia="zh-TW"/>
        </w:rPr>
        <w:t>的tableid</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ObCellMutatorIterator cellmutatoriterator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MemTable::</w:t>
      </w:r>
      <w:proofErr w:type="gramStart"/>
      <w:r>
        <w:rPr>
          <w:rFonts w:ascii="宋体" w:hAnsi="宋体" w:cs="宋体" w:hint="eastAsia"/>
          <w:lang w:eastAsia="zh-TW"/>
        </w:rPr>
        <w:t>scan</w:t>
      </w:r>
      <w:r>
        <w:rPr>
          <w:rFonts w:ascii="宋体" w:hAnsi="宋体" w:cs="宋体"/>
          <w:lang w:eastAsia="zh-TW"/>
        </w:rPr>
        <w:t>(</w:t>
      </w:r>
      <w:proofErr w:type="gramEnd"/>
      <w:r>
        <w:rPr>
          <w:rFonts w:ascii="宋体" w:hAnsi="宋体" w:cs="宋体"/>
          <w:lang w:eastAsia="zh-TW"/>
        </w:rPr>
        <w:t>rowkey, ranginfor, cellmutateriterator)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调用</w:t>
      </w:r>
      <w:r>
        <w:rPr>
          <w:rFonts w:ascii="宋体" w:hAnsi="宋体" w:cs="宋体"/>
          <w:lang w:eastAsia="zh-TW"/>
        </w:rPr>
        <w:t>GetParam::get_columns</w:t>
      </w:r>
      <w:r>
        <w:rPr>
          <w:rFonts w:ascii="宋体" w:hAnsi="宋体" w:cs="宋体" w:hint="eastAsia"/>
          <w:lang w:eastAsia="zh-TW"/>
        </w:rPr>
        <w:t>获取查询要获取的列数组</w:t>
      </w:r>
      <w:r>
        <w:rPr>
          <w:rFonts w:ascii="宋体" w:hAnsi="宋体" w:cs="宋体"/>
          <w:lang w:eastAsia="zh-TW"/>
        </w:rPr>
        <w:t>column_ids</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hint="eastAsia"/>
          <w:lang w:eastAsia="zh-TW"/>
        </w:rPr>
        <w:t xml:space="preserve"> each </w:t>
      </w:r>
      <w:r>
        <w:rPr>
          <w:rFonts w:ascii="宋体" w:hAnsi="宋体" w:cs="宋体"/>
          <w:lang w:eastAsia="zh-TW"/>
        </w:rPr>
        <w:t>cellmutator in cellmutatoriterator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cellmutator.column_id in columnids</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将当前的cellmutator追加到结果中</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endif</w:t>
      </w:r>
      <w:proofErr w:type="gramEnd"/>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endfo</w:t>
      </w:r>
      <w:r>
        <w:rPr>
          <w:rFonts w:ascii="宋体" w:hAnsi="宋体" w:cs="宋体"/>
          <w:lang w:eastAsia="zh-TW"/>
        </w:rPr>
        <w:t>r</w:t>
      </w:r>
      <w:proofErr w:type="gramEnd"/>
    </w:p>
    <w:p w:rsidR="000D1740" w:rsidRDefault="000D1740" w:rsidP="000D1740">
      <w:pPr>
        <w:pStyle w:val="a6"/>
        <w:rPr>
          <w:rFonts w:ascii="宋体" w:hAnsi="宋体" w:cs="宋体"/>
          <w:lang w:eastAsia="zh-TW"/>
        </w:rPr>
      </w:pPr>
      <w:r>
        <w:rPr>
          <w:rFonts w:ascii="宋体" w:hAnsi="宋体" w:cs="宋体" w:hint="eastAsia"/>
          <w:lang w:eastAsia="zh-TW"/>
        </w:rPr>
        <w:t>对于查询流程和scan流程，这里都没有描述存在freezetable的情况，因为在存在freezetable的情况下，只是需要相同的流程现在freezetable上执行一遍，然后再到activetable上执行。</w:t>
      </w:r>
    </w:p>
    <w:p w:rsidR="000D1740" w:rsidRDefault="000D1740" w:rsidP="000D1740">
      <w:pPr>
        <w:pStyle w:val="4"/>
        <w:numPr>
          <w:ilvl w:val="3"/>
          <w:numId w:val="2"/>
        </w:numPr>
      </w:pPr>
      <w:r>
        <w:t>freeze</w:t>
      </w:r>
      <w:r>
        <w:rPr>
          <w:rFonts w:hint="eastAsia"/>
        </w:rPr>
        <w:t>流程</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proofErr w:type="gramStart"/>
      <w:r>
        <w:t>for</w:t>
      </w:r>
      <w:proofErr w:type="gramEnd"/>
      <w:r>
        <w:t xml:space="preserve"> all tablet in TabletM</w:t>
      </w:r>
      <w:r w:rsidR="001E68BC">
        <w:rPr>
          <w:rFonts w:hint="eastAsia"/>
        </w:rPr>
        <w:t>g</w:t>
      </w:r>
      <w:r>
        <w:t>r</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r>
        <w:tab/>
      </w:r>
      <w:proofErr w:type="gramStart"/>
      <w:r>
        <w:t>TableInfo.table[</w:t>
      </w:r>
      <w:proofErr w:type="gramEnd"/>
      <w:r>
        <w:t>FREEZED_TABLE] = TableInfo.table[ACTIVE_TABLE]</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r>
        <w:tab/>
      </w:r>
      <w:proofErr w:type="gramStart"/>
      <w:r>
        <w:t>TableInfo.table[</w:t>
      </w:r>
      <w:proofErr w:type="gramEnd"/>
      <w:r>
        <w:t>ACTIVE_TABLE] = new MemTable</w:t>
      </w:r>
    </w:p>
    <w:p w:rsidR="000D1740" w:rsidRDefault="000D1740" w:rsidP="000D1740">
      <w:pPr>
        <w:shd w:val="clear" w:color="auto" w:fill="E0E0E0"/>
        <w:tabs>
          <w:tab w:val="left" w:pos="420"/>
          <w:tab w:val="left" w:pos="840"/>
          <w:tab w:val="left" w:pos="1260"/>
          <w:tab w:val="left" w:pos="1680"/>
          <w:tab w:val="left" w:pos="2547"/>
          <w:tab w:val="left" w:pos="2940"/>
          <w:tab w:val="left" w:pos="3360"/>
          <w:tab w:val="center" w:pos="4153"/>
        </w:tabs>
      </w:pPr>
      <w:proofErr w:type="gramStart"/>
      <w:r>
        <w:t>endfor</w:t>
      </w:r>
      <w:proofErr w:type="gramEnd"/>
    </w:p>
    <w:p w:rsidR="000D1740" w:rsidRDefault="000D1740" w:rsidP="000D1740">
      <w:pPr>
        <w:pStyle w:val="a6"/>
        <w:rPr>
          <w:rFonts w:ascii="宋体" w:hAnsi="宋体" w:cs="宋体"/>
          <w:lang w:eastAsia="zh-TW"/>
        </w:rPr>
      </w:pPr>
      <w:r>
        <w:rPr>
          <w:rFonts w:ascii="宋体" w:hAnsi="宋体" w:cs="宋体" w:hint="eastAsia"/>
          <w:lang w:eastAsia="zh-TW"/>
        </w:rPr>
        <w:t>这里发起异步任务执行索引生成是为了防止索引生成的操作阻塞更新。</w:t>
      </w:r>
    </w:p>
    <w:p w:rsidR="000D1740" w:rsidRDefault="000D1740" w:rsidP="000D1740">
      <w:pPr>
        <w:pStyle w:val="4"/>
        <w:numPr>
          <w:ilvl w:val="3"/>
          <w:numId w:val="2"/>
        </w:numPr>
      </w:pPr>
      <w:r>
        <w:rPr>
          <w:rFonts w:hint="eastAsia"/>
        </w:rPr>
        <w:t>drop</w:t>
      </w:r>
      <w:r>
        <w:rPr>
          <w:rFonts w:hint="eastAsia"/>
        </w:rPr>
        <w:t>流程</w:t>
      </w:r>
    </w:p>
    <w:p w:rsidR="000D1740" w:rsidRPr="00755FBC" w:rsidRDefault="000D1740" w:rsidP="000D1740">
      <w:pPr>
        <w:pStyle w:val="a6"/>
        <w:rPr>
          <w:rFonts w:ascii="宋体" w:hAnsi="宋体" w:cs="宋体"/>
        </w:rPr>
      </w:pPr>
      <w:r>
        <w:rPr>
          <w:rFonts w:ascii="宋体" w:hAnsi="宋体" w:cs="宋体" w:hint="eastAsia"/>
        </w:rPr>
        <w:t>drop流程就是简单的把所有freezed的table释放掉。需要说明一点的是，在freezedtable被drop掉以后所有缓存的chunkserver上关于某个key是否存在的信息就丢失了</w:t>
      </w:r>
      <w:r>
        <w:rPr>
          <w:rFonts w:ascii="宋体" w:hAnsi="宋体" w:cs="宋体" w:hint="eastAsia"/>
          <w:lang w:eastAsia="zh-TW"/>
        </w:rPr>
        <w:t>，</w:t>
      </w:r>
      <w:r>
        <w:rPr>
          <w:rFonts w:ascii="宋体" w:hAnsi="宋体" w:cs="宋体" w:hint="eastAsia"/>
        </w:rPr>
        <w:t>需要二次查询。</w:t>
      </w:r>
    </w:p>
    <w:p w:rsidR="000D1740" w:rsidRPr="00D26906" w:rsidRDefault="000D1740" w:rsidP="000D1740">
      <w:pPr>
        <w:pStyle w:val="a6"/>
        <w:rPr>
          <w:lang w:eastAsia="zh-TW"/>
        </w:rPr>
      </w:pPr>
    </w:p>
    <w:p w:rsidR="000D1740" w:rsidRDefault="000D1740" w:rsidP="000D1740">
      <w:pPr>
        <w:pStyle w:val="3"/>
        <w:numPr>
          <w:ilvl w:val="2"/>
          <w:numId w:val="2"/>
        </w:numPr>
      </w:pPr>
      <w:r>
        <w:rPr>
          <w:rFonts w:hint="eastAsia"/>
        </w:rPr>
        <w:t>模块对外接口</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enum</w:t>
      </w:r>
      <w:r>
        <w:rPr>
          <w:rFonts w:ascii="Courier New" w:eastAsiaTheme="minorEastAsia" w:hAnsi="Courier New" w:cs="Courier New"/>
          <w:color w:val="3F7F5F"/>
          <w:kern w:val="0"/>
          <w:sz w:val="20"/>
          <w:szCs w:val="20"/>
        </w:rPr>
        <w:t xml:space="preserve"> MemTableIdx identify </w:t>
      </w:r>
      <w:r>
        <w:rPr>
          <w:rFonts w:ascii="Courier New" w:eastAsiaTheme="minorEastAsia" w:hAnsi="Courier New" w:cs="Courier New"/>
          <w:color w:val="3F7F5F"/>
          <w:kern w:val="0"/>
          <w:sz w:val="20"/>
          <w:szCs w:val="20"/>
          <w:u w:val="single"/>
        </w:rPr>
        <w:t>freezed</w:t>
      </w:r>
      <w:r>
        <w:rPr>
          <w:rFonts w:ascii="Courier New" w:eastAsiaTheme="minorEastAsia" w:hAnsi="Courier New" w:cs="Courier New"/>
          <w:color w:val="3F7F5F"/>
          <w:kern w:val="0"/>
          <w:sz w:val="20"/>
          <w:szCs w:val="20"/>
        </w:rPr>
        <w:t xml:space="preserve"> table index and active table index</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enum</w:t>
      </w:r>
      <w:proofErr w:type="gramEnd"/>
      <w:r>
        <w:rPr>
          <w:rFonts w:ascii="Courier New" w:eastAsiaTheme="minorEastAsia" w:hAnsi="Courier New" w:cs="Courier New"/>
          <w:color w:val="000000"/>
          <w:kern w:val="0"/>
          <w:sz w:val="20"/>
          <w:szCs w:val="20"/>
        </w:rPr>
        <w:t xml:space="preserve"> MemTableIdx</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FREEZED_TABLE</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ACTIVE_TABLE</w:t>
      </w: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@property number of </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 xml:space="preserve"> for each real table</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MEMTABLE_NUM</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D1740" w:rsidRDefault="000D1740" w:rsidP="000D1740">
      <w:pPr>
        <w:autoSpaceDE w:val="0"/>
        <w:autoSpaceDN w:val="0"/>
        <w:adjustRightInd w:val="0"/>
        <w:jc w:val="left"/>
        <w:rPr>
          <w:rFonts w:ascii="Courier New" w:eastAsiaTheme="minorEastAsia" w:hAnsi="Courier New" w:cs="Courier New"/>
          <w:kern w:val="0"/>
          <w:sz w:val="20"/>
          <w:szCs w:val="20"/>
        </w:rPr>
      </w:pP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proofErr w:type="gramStart"/>
      <w:r>
        <w:rPr>
          <w:rFonts w:ascii="Courier New" w:eastAsiaTheme="minorEastAsia" w:hAnsi="Courier New" w:cs="Courier New"/>
          <w:color w:val="3F7F5F"/>
          <w:kern w:val="0"/>
          <w:sz w:val="20"/>
          <w:szCs w:val="20"/>
        </w:rPr>
        <w:t>@class  UpsTalbletMgr</w:t>
      </w:r>
      <w:proofErr w:type="gramEnd"/>
      <w:r>
        <w:rPr>
          <w:rFonts w:ascii="Courier New" w:eastAsiaTheme="minorEastAsia" w:hAnsi="Courier New" w:cs="Courier New"/>
          <w:color w:val="3F7F5F"/>
          <w:kern w:val="0"/>
          <w:sz w:val="20"/>
          <w:szCs w:val="20"/>
        </w:rPr>
        <w:t xml:space="preserve"> manage all memory tables</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UpsTabletMgr</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增加一个</w:t>
      </w:r>
      <w:r>
        <w:rPr>
          <w:rFonts w:ascii="Courier New" w:eastAsiaTheme="minorEastAsia" w:hAnsi="Courier New" w:cs="Courier New"/>
          <w:color w:val="3F7F5F"/>
          <w:kern w:val="0"/>
          <w:sz w:val="20"/>
          <w:szCs w:val="20"/>
        </w:rPr>
        <w:t>tablet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add_tablet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table_id,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Schema &amp; table_schema);</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删除一个</w:t>
      </w:r>
      <w:r>
        <w:rPr>
          <w:rFonts w:ascii="Courier New" w:eastAsiaTheme="minorEastAsia" w:hAnsi="Courier New" w:cs="Courier New"/>
          <w:color w:val="3F7F5F"/>
          <w:kern w:val="0"/>
          <w:sz w:val="20"/>
          <w:szCs w:val="20"/>
        </w:rPr>
        <w:t>tablet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delete_tablet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table_id);</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freeze</w:t>
      </w:r>
      <w:r>
        <w:rPr>
          <w:rFonts w:ascii="Courier New" w:eastAsiaTheme="minorEastAsia" w:hAnsi="Courier New" w:cs="Courier New"/>
          <w:color w:val="3F7F5F"/>
          <w:kern w:val="0"/>
          <w:sz w:val="20"/>
          <w:szCs w:val="20"/>
        </w:rPr>
        <w:t>所有的</w:t>
      </w:r>
      <w:r>
        <w:rPr>
          <w:rFonts w:ascii="Courier New" w:eastAsiaTheme="minorEastAsia" w:hAnsi="Courier New" w:cs="Courier New"/>
          <w:color w:val="3F7F5F"/>
          <w:kern w:val="0"/>
          <w:sz w:val="20"/>
          <w:szCs w:val="20"/>
        </w:rPr>
        <w:t>tablet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freeze_tablets</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drop </w:t>
      </w:r>
      <w:r>
        <w:rPr>
          <w:rFonts w:ascii="Courier New" w:eastAsiaTheme="minorEastAsia" w:hAnsi="Courier New" w:cs="Courier New"/>
          <w:color w:val="3F7F5F"/>
          <w:kern w:val="0"/>
          <w:sz w:val="20"/>
          <w:szCs w:val="20"/>
        </w:rPr>
        <w:t>所有的</w:t>
      </w:r>
      <w:r>
        <w:rPr>
          <w:rFonts w:ascii="Courier New" w:eastAsiaTheme="minorEastAsia" w:hAnsi="Courier New" w:cs="Courier New"/>
          <w:color w:val="3F7F5F"/>
          <w:kern w:val="0"/>
          <w:sz w:val="20"/>
          <w:szCs w:val="20"/>
          <w:u w:val="single"/>
        </w:rPr>
        <w:t>freezed</w:t>
      </w:r>
      <w:r>
        <w:rPr>
          <w:rFonts w:ascii="Courier New" w:eastAsiaTheme="minorEastAsia" w:hAnsi="Courier New" w:cs="Courier New"/>
          <w:color w:val="3F7F5F"/>
          <w:kern w:val="0"/>
          <w:sz w:val="20"/>
          <w:szCs w:val="20"/>
        </w:rPr>
        <w:t xml:space="preserve"> tablets</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drop_freezed_tablets</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更新接口</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batch_apply</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ObMutator * mutators,</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ObOperationResult *operations);</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w:t>
      </w:r>
      <w:r>
        <w:rPr>
          <w:rFonts w:ascii="Courier New" w:eastAsiaTheme="minorEastAsia" w:hAnsi="Courier New" w:cs="Courier New"/>
          <w:color w:val="3F7F5F"/>
          <w:kern w:val="0"/>
          <w:sz w:val="20"/>
          <w:szCs w:val="20"/>
        </w:rPr>
        <w:t>key</w:t>
      </w:r>
      <w:r>
        <w:rPr>
          <w:rFonts w:ascii="Courier New" w:eastAsiaTheme="minorEastAsia" w:hAnsi="Courier New" w:cs="Courier New"/>
          <w:color w:val="3F7F5F"/>
          <w:kern w:val="0"/>
          <w:sz w:val="20"/>
          <w:szCs w:val="20"/>
        </w:rPr>
        <w:t>从</w:t>
      </w:r>
      <w:r>
        <w:rPr>
          <w:rFonts w:ascii="Courier New" w:eastAsiaTheme="minorEastAsia" w:hAnsi="Courier New" w:cs="Courier New"/>
          <w:color w:val="3F7F5F"/>
          <w:kern w:val="0"/>
          <w:sz w:val="20"/>
          <w:szCs w:val="20"/>
          <w:u w:val="single"/>
        </w:rPr>
        <w:t>chunkserver</w:t>
      </w:r>
      <w:r>
        <w:rPr>
          <w:rFonts w:ascii="Courier New" w:eastAsiaTheme="minorEastAsia" w:hAnsi="Courier New" w:cs="Courier New"/>
          <w:color w:val="3F7F5F"/>
          <w:kern w:val="0"/>
          <w:sz w:val="20"/>
          <w:szCs w:val="20"/>
        </w:rPr>
        <w:t>获取的信息</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set_exist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table_id,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 &amp; key,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exist);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查询接口</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batch_get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ObGetParam *get_params,</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ObScanner *scanners, ObOperationResult *operations)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遍历接口</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scan</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ObScanParam &amp;scan_param, ObScanner &amp;scanner,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&amp;end_flag)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w:t>
      </w:r>
      <w:r>
        <w:rPr>
          <w:rFonts w:ascii="Courier New" w:eastAsiaTheme="minorEastAsia" w:hAnsi="Courier New" w:cs="Courier New"/>
          <w:color w:val="3F7F5F"/>
          <w:kern w:val="0"/>
          <w:sz w:val="20"/>
          <w:szCs w:val="20"/>
          <w:u w:val="single"/>
        </w:rPr>
        <w:t>bloomfilter</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get_bloom_filter</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table_id, ObBloomFilter &amp;filter)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是否需要查询</w:t>
      </w:r>
      <w:r>
        <w:rPr>
          <w:rFonts w:ascii="Courier New" w:eastAsiaTheme="minorEastAsia" w:hAnsi="Courier New" w:cs="Courier New"/>
          <w:color w:val="3F7F5F"/>
          <w:kern w:val="0"/>
          <w:sz w:val="20"/>
          <w:szCs w:val="20"/>
          <w:u w:val="single"/>
        </w:rPr>
        <w:t>chunkserver</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bool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need_query</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table_id,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RowKey &amp; key)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设置冻结时的日志点，</w:t>
      </w:r>
      <w:r>
        <w:rPr>
          <w:rFonts w:ascii="Courier New" w:eastAsiaTheme="minorEastAsia" w:hAnsi="Courier New" w:cs="Courier New"/>
          <w:color w:val="3F7F5F"/>
          <w:kern w:val="0"/>
          <w:sz w:val="20"/>
          <w:szCs w:val="20"/>
        </w:rPr>
        <w:t>drop</w:t>
      </w:r>
      <w:r>
        <w:rPr>
          <w:rFonts w:ascii="Courier New" w:eastAsiaTheme="minorEastAsia" w:hAnsi="Courier New" w:cs="Courier New"/>
          <w:color w:val="3F7F5F"/>
          <w:kern w:val="0"/>
          <w:sz w:val="20"/>
          <w:szCs w:val="20"/>
        </w:rPr>
        <w:t>时需要将日志回放点设置为上一次冻结的日志点从而减少日志回放量</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freeze_point </w:t>
      </w:r>
      <w:r>
        <w:rPr>
          <w:rFonts w:ascii="Courier New" w:eastAsiaTheme="minorEastAsia" w:hAnsi="Courier New" w:cs="Courier New"/>
          <w:color w:val="3F7F5F"/>
          <w:kern w:val="0"/>
          <w:sz w:val="20"/>
          <w:szCs w:val="20"/>
        </w:rPr>
        <w:t>冻结时日志回放点</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set_freeze_point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ObLogSequence&amp; freeze_point);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获取日志回放点</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freeze_point </w:t>
      </w:r>
      <w:r>
        <w:rPr>
          <w:rFonts w:ascii="Courier New" w:eastAsiaTheme="minorEastAsia" w:hAnsi="Courier New" w:cs="Courier New"/>
          <w:color w:val="3F7F5F"/>
          <w:kern w:val="0"/>
          <w:sz w:val="20"/>
          <w:szCs w:val="20"/>
        </w:rPr>
        <w:t>上次冻结的日志回放点</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get_freeze_point</w:t>
      </w:r>
      <w:r>
        <w:rPr>
          <w:rFonts w:ascii="Courier New" w:eastAsiaTheme="minorEastAsia" w:hAnsi="Courier New" w:cs="Courier New"/>
          <w:color w:val="000000"/>
          <w:kern w:val="0"/>
          <w:sz w:val="20"/>
          <w:szCs w:val="20"/>
        </w:rPr>
        <w:t xml:space="preserve">(ObLogSequence&amp; freeze_point)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083D3C" w:rsidRDefault="00083D3C" w:rsidP="00083D3C">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245E59" w:rsidRDefault="00245E59" w:rsidP="00C82B3B">
      <w:pPr>
        <w:autoSpaceDE w:val="0"/>
        <w:autoSpaceDN w:val="0"/>
        <w:adjustRightInd w:val="0"/>
        <w:jc w:val="left"/>
        <w:rPr>
          <w:rFonts w:ascii="Courier New" w:eastAsiaTheme="minorEastAsia" w:hAnsi="Courier New" w:cs="Courier New"/>
          <w:kern w:val="0"/>
          <w:sz w:val="20"/>
          <w:szCs w:val="20"/>
        </w:rPr>
      </w:pPr>
    </w:p>
    <w:p w:rsidR="005C3C46" w:rsidRDefault="005C3C46" w:rsidP="005C3C46">
      <w:pPr>
        <w:pStyle w:val="2"/>
        <w:numPr>
          <w:ilvl w:val="1"/>
          <w:numId w:val="2"/>
        </w:numPr>
      </w:pPr>
      <w:r>
        <w:rPr>
          <w:rFonts w:hint="eastAsia"/>
        </w:rPr>
        <w:lastRenderedPageBreak/>
        <w:t>请求处理流程</w:t>
      </w:r>
      <w:r>
        <w:rPr>
          <w:rFonts w:hint="eastAsia"/>
        </w:rPr>
        <w:t xml:space="preserve"> </w:t>
      </w:r>
    </w:p>
    <w:p w:rsidR="005C3C46" w:rsidRDefault="005C3C46" w:rsidP="005C3C46">
      <w:pPr>
        <w:pStyle w:val="3"/>
        <w:numPr>
          <w:ilvl w:val="2"/>
          <w:numId w:val="2"/>
        </w:numPr>
        <w:rPr>
          <w:lang w:eastAsia="zh-TW"/>
        </w:rPr>
      </w:pPr>
      <w:r>
        <w:rPr>
          <w:rFonts w:hint="eastAsia"/>
        </w:rPr>
        <w:t>模块描述</w:t>
      </w:r>
    </w:p>
    <w:p w:rsidR="005C3C46" w:rsidRDefault="005C3C46" w:rsidP="005C3C46">
      <w:pPr>
        <w:pStyle w:val="3"/>
        <w:numPr>
          <w:ilvl w:val="2"/>
          <w:numId w:val="2"/>
        </w:numPr>
      </w:pPr>
      <w:r>
        <w:rPr>
          <w:rFonts w:hint="eastAsia"/>
        </w:rPr>
        <w:t>关键数据结构和算法</w:t>
      </w:r>
    </w:p>
    <w:p w:rsidR="00BB4B2D" w:rsidRDefault="00BB4B2D" w:rsidP="00BB4B2D">
      <w:pPr>
        <w:pStyle w:val="4"/>
        <w:numPr>
          <w:ilvl w:val="3"/>
          <w:numId w:val="2"/>
        </w:numPr>
      </w:pPr>
      <w:r>
        <w:rPr>
          <w:rFonts w:hint="eastAsia"/>
        </w:rPr>
        <w:t>更新请求处理流程</w:t>
      </w:r>
    </w:p>
    <w:p w:rsidR="00BB4B2D" w:rsidRDefault="00BB4B2D" w:rsidP="00BB4B2D">
      <w:pPr>
        <w:pStyle w:val="a6"/>
        <w:rPr>
          <w:rFonts w:ascii="宋体" w:hAnsi="宋体" w:cs="宋体"/>
          <w:lang w:eastAsia="zh-TW"/>
        </w:rPr>
      </w:pPr>
      <w:r>
        <w:rPr>
          <w:rFonts w:ascii="宋体" w:hAnsi="宋体" w:cs="宋体" w:hint="eastAsia"/>
          <w:lang w:eastAsia="zh-TW"/>
        </w:rPr>
        <w:t>更新请求包括：update、insert、delete、freeze、drop。处于以下两个目的：</w:t>
      </w:r>
    </w:p>
    <w:p w:rsidR="00BB4B2D" w:rsidRDefault="00BB4B2D" w:rsidP="00BB4B2D">
      <w:pPr>
        <w:pStyle w:val="a6"/>
        <w:numPr>
          <w:ilvl w:val="0"/>
          <w:numId w:val="42"/>
        </w:numPr>
        <w:ind w:left="426" w:hanging="426"/>
        <w:rPr>
          <w:rFonts w:ascii="宋体" w:hAnsi="宋体" w:cs="宋体"/>
          <w:lang w:eastAsia="zh-TW"/>
        </w:rPr>
      </w:pPr>
      <w:r>
        <w:rPr>
          <w:rFonts w:ascii="宋体" w:hAnsi="宋体" w:cs="宋体" w:hint="eastAsia"/>
          <w:lang w:eastAsia="zh-TW"/>
        </w:rPr>
        <w:t>日志合并，减少写日志对性能的冲击</w:t>
      </w:r>
    </w:p>
    <w:p w:rsidR="00BB4B2D" w:rsidRDefault="00BB4B2D" w:rsidP="00BB4B2D">
      <w:pPr>
        <w:pStyle w:val="a6"/>
        <w:numPr>
          <w:ilvl w:val="0"/>
          <w:numId w:val="42"/>
        </w:numPr>
        <w:ind w:left="426" w:hanging="426"/>
        <w:rPr>
          <w:rFonts w:ascii="宋体" w:hAnsi="宋体" w:cs="宋体"/>
          <w:lang w:eastAsia="zh-TW"/>
        </w:rPr>
      </w:pPr>
      <w:r>
        <w:rPr>
          <w:rFonts w:ascii="宋体" w:hAnsi="宋体" w:cs="宋体" w:hint="eastAsia"/>
          <w:lang w:eastAsia="zh-TW"/>
        </w:rPr>
        <w:t>chunkserver查询合并，减少UPS和chunkserve之间网络通信的代价</w:t>
      </w:r>
    </w:p>
    <w:p w:rsidR="00BB4B2D" w:rsidRDefault="00BB4B2D" w:rsidP="00BB4B2D">
      <w:pPr>
        <w:pStyle w:val="a6"/>
        <w:ind w:firstLine="0"/>
        <w:rPr>
          <w:rFonts w:ascii="宋体" w:hAnsi="宋体" w:cs="宋体"/>
          <w:lang w:eastAsia="zh-TW"/>
        </w:rPr>
      </w:pPr>
      <w:r>
        <w:rPr>
          <w:rFonts w:ascii="宋体" w:hAnsi="宋体" w:cs="宋体" w:hint="eastAsia"/>
          <w:lang w:eastAsia="zh-TW"/>
        </w:rPr>
        <w:t>我们会将多个更新请求进行合并。这里会产生3个配置项：更新合并最大允许等待时间、更新合并最大请求数据量之和、最大合并更新请求的数量。</w:t>
      </w:r>
    </w:p>
    <w:p w:rsidR="00BB4B2D" w:rsidRDefault="00BB4B2D" w:rsidP="00BB4B2D">
      <w:pPr>
        <w:pStyle w:val="a6"/>
        <w:rPr>
          <w:rFonts w:ascii="宋体" w:hAnsi="宋体" w:cs="宋体"/>
          <w:lang w:eastAsia="zh-TW"/>
        </w:rPr>
      </w:pPr>
      <w:r>
        <w:rPr>
          <w:rFonts w:ascii="宋体" w:hAnsi="宋体" w:cs="宋体" w:hint="eastAsia"/>
          <w:lang w:eastAsia="zh-TW"/>
        </w:rPr>
        <w:t>更新流程分为以下几个阶段：</w:t>
      </w:r>
    </w:p>
    <w:p w:rsidR="00BB4B2D" w:rsidRDefault="00BB4B2D" w:rsidP="00BB4B2D">
      <w:pPr>
        <w:pStyle w:val="a5"/>
        <w:numPr>
          <w:ilvl w:val="0"/>
          <w:numId w:val="43"/>
        </w:numPr>
        <w:ind w:firstLineChars="0"/>
        <w:rPr>
          <w:lang w:eastAsia="zh-TW"/>
        </w:rPr>
      </w:pPr>
      <w:r>
        <w:rPr>
          <w:rFonts w:ascii="宋体" w:hAnsi="宋体" w:cs="宋体" w:hint="eastAsia"/>
          <w:lang w:eastAsia="zh-TW"/>
        </w:rPr>
        <w:t>更新合并</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 xml:space="preserve">while </w:t>
      </w:r>
      <w:r>
        <w:rPr>
          <w:rFonts w:ascii="宋体" w:hAnsi="宋体" w:cs="宋体"/>
          <w:lang w:eastAsia="zh-TW"/>
        </w:rPr>
        <w:t>(</w:t>
      </w:r>
      <w:r>
        <w:rPr>
          <w:rFonts w:ascii="宋体" w:hAnsi="宋体" w:cs="宋体" w:hint="eastAsia"/>
          <w:lang w:eastAsia="zh-TW"/>
        </w:rPr>
        <w:t>等待时间</w:t>
      </w:r>
      <w:r>
        <w:rPr>
          <w:rFonts w:ascii="宋体" w:hAnsi="宋体" w:cs="宋体"/>
          <w:lang w:eastAsia="zh-TW"/>
        </w:rPr>
        <w:t>&lt;</w:t>
      </w:r>
      <w:r>
        <w:rPr>
          <w:rFonts w:ascii="宋体" w:hAnsi="宋体" w:cs="宋体" w:hint="eastAsia"/>
          <w:lang w:eastAsia="zh-TW"/>
        </w:rPr>
        <w:t xml:space="preserve">配置等待时间 and 更新请求的数据量 </w:t>
      </w:r>
      <w:r>
        <w:rPr>
          <w:rFonts w:ascii="宋体" w:hAnsi="宋体" w:cs="宋体"/>
          <w:lang w:eastAsia="zh-TW"/>
        </w:rPr>
        <w:t xml:space="preserve">&lt; </w:t>
      </w:r>
      <w:r>
        <w:rPr>
          <w:rFonts w:ascii="宋体" w:hAnsi="宋体" w:cs="宋体" w:hint="eastAsia"/>
          <w:lang w:eastAsia="zh-TW"/>
        </w:rPr>
        <w:t xml:space="preserve">配置最小更新合并数据量 </w:t>
      </w:r>
      <w:r>
        <w:rPr>
          <w:rFonts w:ascii="宋体" w:hAnsi="宋体" w:cs="宋体"/>
          <w:lang w:eastAsia="zh-TW"/>
        </w:rPr>
        <w:t>\</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and</w:t>
      </w:r>
      <w:r>
        <w:rPr>
          <w:rFonts w:ascii="宋体" w:hAnsi="宋体" w:cs="宋体"/>
          <w:lang w:eastAsia="zh-TW"/>
        </w:rPr>
        <w:t xml:space="preserve"> </w:t>
      </w:r>
      <w:r>
        <w:rPr>
          <w:rFonts w:ascii="宋体" w:hAnsi="宋体" w:cs="宋体" w:hint="eastAsia"/>
          <w:lang w:eastAsia="zh-TW"/>
        </w:rPr>
        <w:t xml:space="preserve">已经获取的请求数量 </w:t>
      </w:r>
      <w:r>
        <w:rPr>
          <w:rFonts w:ascii="宋体" w:hAnsi="宋体" w:cs="宋体"/>
          <w:lang w:eastAsia="zh-TW"/>
        </w:rPr>
        <w:t xml:space="preserve">&lt; </w:t>
      </w:r>
      <w:r>
        <w:rPr>
          <w:rFonts w:ascii="宋体" w:hAnsi="宋体" w:cs="宋体" w:hint="eastAsia"/>
          <w:lang w:eastAsia="zh-TW"/>
        </w:rPr>
        <w:t>配置的单次处理请求数量）</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从请求消息队列中获取下一个请求（设置阻塞时间）</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endwhile</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 </w:t>
      </w:r>
      <w:r>
        <w:rPr>
          <w:rFonts w:ascii="宋体" w:hAnsi="宋体" w:cs="宋体" w:hint="eastAsia"/>
          <w:lang w:eastAsia="zh-TW"/>
        </w:rPr>
        <w:t>检验主从状态</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 xml:space="preserve">调用LeaseManager </w:t>
      </w:r>
      <w:r>
        <w:rPr>
          <w:rFonts w:ascii="宋体" w:hAnsi="宋体" w:cs="宋体"/>
          <w:lang w:eastAsia="zh-TW"/>
        </w:rPr>
        <w:t>check</w:t>
      </w:r>
      <w:r>
        <w:rPr>
          <w:rFonts w:ascii="宋体" w:hAnsi="宋体" w:cs="宋体" w:hint="eastAsia"/>
          <w:lang w:eastAsia="zh-TW"/>
        </w:rPr>
        <w:t>主从状态</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if </w:t>
      </w:r>
      <w:r>
        <w:rPr>
          <w:rFonts w:ascii="宋体" w:hAnsi="宋体" w:cs="宋体" w:hint="eastAsia"/>
          <w:lang w:eastAsia="zh-TW"/>
        </w:rPr>
        <w:t>当前updateserver状态为从</w:t>
      </w:r>
      <w:r>
        <w:rPr>
          <w:rFonts w:ascii="宋体" w:hAnsi="宋体" w:cs="宋体"/>
          <w:lang w:eastAsia="zh-TW"/>
        </w:rPr>
        <w:t xml:space="preserve"> and </w:t>
      </w:r>
      <w:r>
        <w:rPr>
          <w:rFonts w:ascii="宋体" w:hAnsi="宋体" w:cs="宋体" w:hint="eastAsia"/>
          <w:lang w:eastAsia="zh-TW"/>
        </w:rPr>
        <w:t>命令不为freeze and 命令不为drop</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设置所有请求结果为失败</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调用</w:t>
      </w:r>
      <w:r>
        <w:rPr>
          <w:rFonts w:ascii="宋体" w:hAnsi="宋体" w:cs="宋体"/>
          <w:lang w:eastAsia="zh-TW"/>
        </w:rPr>
        <w:t>ObNetworkMan::send_response</w:t>
      </w:r>
      <w:r>
        <w:rPr>
          <w:rFonts w:ascii="宋体" w:hAnsi="宋体" w:cs="宋体" w:hint="eastAsia"/>
          <w:lang w:eastAsia="zh-TW"/>
        </w:rPr>
        <w:t>发送请求</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调用</w:t>
      </w:r>
      <w:r>
        <w:rPr>
          <w:rFonts w:ascii="宋体" w:hAnsi="宋体" w:cs="宋体"/>
          <w:lang w:eastAsia="zh-TW"/>
        </w:rPr>
        <w:t>ObNetWorkMan::free_request</w:t>
      </w:r>
      <w:r>
        <w:rPr>
          <w:rFonts w:ascii="宋体" w:hAnsi="宋体" w:cs="宋体" w:hint="eastAsia"/>
          <w:lang w:eastAsia="zh-TW"/>
        </w:rPr>
        <w:t>释放请求资源</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执行结束</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endif</w:t>
      </w:r>
      <w:proofErr w:type="gramEnd"/>
    </w:p>
    <w:p w:rsidR="00BB4B2D" w:rsidRDefault="00BB4B2D" w:rsidP="00BB4B2D">
      <w:pPr>
        <w:pStyle w:val="a5"/>
        <w:numPr>
          <w:ilvl w:val="0"/>
          <w:numId w:val="43"/>
        </w:numPr>
        <w:ind w:firstLineChars="0"/>
        <w:rPr>
          <w:lang w:eastAsia="zh-TW"/>
        </w:rPr>
      </w:pPr>
      <w:r>
        <w:rPr>
          <w:rFonts w:ascii="宋体" w:hAnsi="宋体" w:cs="宋体" w:hint="eastAsia"/>
          <w:lang w:eastAsia="zh-TW"/>
        </w:rPr>
        <w:t>检查schema，更新exist缓存信息</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定义ChunkGet</w:t>
      </w:r>
      <w:r>
        <w:rPr>
          <w:rFonts w:ascii="宋体" w:hAnsi="宋体" w:cs="宋体"/>
          <w:lang w:eastAsia="zh-TW"/>
        </w:rPr>
        <w:t>Param</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 </w:t>
      </w:r>
      <w:r>
        <w:rPr>
          <w:rFonts w:ascii="宋体" w:hAnsi="宋体" w:cs="宋体" w:hint="eastAsia"/>
          <w:lang w:eastAsia="zh-TW"/>
        </w:rPr>
        <w:t>检测schema合法性</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hint="eastAsia"/>
          <w:lang w:eastAsia="zh-TW"/>
        </w:rPr>
        <w:t xml:space="preserve"> each request</w:t>
      </w:r>
      <w:r>
        <w:rPr>
          <w:rFonts w:ascii="宋体" w:hAnsi="宋体" w:cs="宋体"/>
          <w:lang w:eastAsia="zh-TW"/>
        </w:rPr>
        <w:t xml:space="preserve"> in all request</w:t>
      </w:r>
      <w:r>
        <w:rPr>
          <w:rFonts w:ascii="宋体" w:hAnsi="宋体" w:cs="宋体" w:hint="eastAsia"/>
          <w:lang w:eastAsia="zh-TW"/>
        </w:rPr>
        <w:t xml:space="preserve"> but </w:t>
      </w:r>
      <w:r>
        <w:rPr>
          <w:rFonts w:ascii="宋体" w:hAnsi="宋体" w:cs="宋体"/>
          <w:lang w:eastAsia="zh-TW"/>
        </w:rPr>
        <w:t>not requested</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将request反序列化为Mutator</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调用</w:t>
      </w:r>
      <w:r>
        <w:rPr>
          <w:rFonts w:ascii="宋体" w:hAnsi="宋体" w:cs="宋体"/>
          <w:lang w:eastAsia="zh-TW"/>
        </w:rPr>
        <w:t>ObNetworkMan::free_request</w:t>
      </w:r>
      <w:r>
        <w:rPr>
          <w:rFonts w:ascii="宋体" w:hAnsi="宋体" w:cs="宋体" w:hint="eastAsia"/>
          <w:lang w:eastAsia="zh-TW"/>
        </w:rPr>
        <w:t>释放请求资源</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proofErr w:type="gramStart"/>
      <w:r>
        <w:rPr>
          <w:rFonts w:ascii="宋体" w:hAnsi="宋体" w:cs="宋体" w:hint="eastAsia"/>
          <w:lang w:eastAsia="zh-TW"/>
        </w:rPr>
        <w:t>for</w:t>
      </w:r>
      <w:proofErr w:type="gramEnd"/>
      <w:r>
        <w:rPr>
          <w:rFonts w:ascii="宋体" w:hAnsi="宋体" w:cs="宋体" w:hint="eastAsia"/>
          <w:lang w:eastAsia="zh-TW"/>
        </w:rPr>
        <w:t xml:space="preserve"> each CellMutator in Mutator</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ab/>
        <w:t>调用</w:t>
      </w:r>
      <w:r>
        <w:rPr>
          <w:rFonts w:ascii="宋体" w:hAnsi="宋体" w:cs="宋体"/>
          <w:lang w:eastAsia="zh-TW"/>
        </w:rPr>
        <w:t>SchemaManager</w:t>
      </w:r>
      <w:r>
        <w:rPr>
          <w:rFonts w:ascii="宋体" w:hAnsi="宋体" w:cs="宋体" w:hint="eastAsia"/>
          <w:lang w:eastAsia="zh-TW"/>
        </w:rPr>
        <w:t>检查更新</w:t>
      </w:r>
      <w:r>
        <w:rPr>
          <w:rFonts w:ascii="宋体" w:hAnsi="宋体" w:cs="宋体"/>
          <w:lang w:eastAsia="zh-TW"/>
        </w:rPr>
        <w:t>schema</w:t>
      </w:r>
      <w:r>
        <w:rPr>
          <w:rFonts w:ascii="宋体" w:hAnsi="宋体" w:cs="宋体" w:hint="eastAsia"/>
          <w:lang w:eastAsia="zh-TW"/>
        </w:rPr>
        <w:t>的合法性</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proofErr w:type="gramStart"/>
      <w:r>
        <w:rPr>
          <w:rFonts w:ascii="宋体" w:hAnsi="宋体" w:cs="宋体" w:hint="eastAsia"/>
          <w:lang w:eastAsia="zh-TW"/>
        </w:rPr>
        <w:t>if</w:t>
      </w:r>
      <w:proofErr w:type="gramEnd"/>
      <w:r>
        <w:rPr>
          <w:rFonts w:ascii="宋体" w:hAnsi="宋体" w:cs="宋体" w:hint="eastAsia"/>
          <w:lang w:eastAsia="zh-TW"/>
        </w:rPr>
        <w:t xml:space="preserve"> </w:t>
      </w:r>
      <w:r>
        <w:rPr>
          <w:rFonts w:ascii="宋体" w:hAnsi="宋体" w:cs="宋体"/>
          <w:lang w:eastAsia="zh-TW"/>
        </w:rPr>
        <w:t>checkfail</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设定当前request的处理结果为fail</w:t>
      </w:r>
    </w:p>
    <w:p w:rsidR="00BB4B2D" w:rsidRDefault="00BB4B2D" w:rsidP="00BB4B2D">
      <w:pPr>
        <w:shd w:val="clear" w:color="auto" w:fill="E0E0E0"/>
        <w:tabs>
          <w:tab w:val="left" w:pos="420"/>
          <w:tab w:val="left" w:pos="840"/>
          <w:tab w:val="left" w:pos="1260"/>
          <w:tab w:val="left" w:pos="1680"/>
          <w:tab w:val="left" w:pos="2100"/>
          <w:tab w:val="left" w:pos="2520"/>
          <w:tab w:val="left" w:pos="3780"/>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r>
      <w:proofErr w:type="gramStart"/>
      <w:r>
        <w:rPr>
          <w:rFonts w:ascii="宋体" w:hAnsi="宋体" w:cs="宋体"/>
          <w:lang w:eastAsia="zh-TW"/>
        </w:rPr>
        <w:t>break</w:t>
      </w:r>
      <w:proofErr w:type="gramEnd"/>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t>调用</w:t>
      </w:r>
      <w:r>
        <w:rPr>
          <w:rFonts w:ascii="宋体" w:hAnsi="宋体" w:cs="宋体"/>
          <w:lang w:eastAsia="zh-TW"/>
        </w:rPr>
        <w:t>TabletManager::need_query</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if</w:t>
      </w:r>
      <w:proofErr w:type="gramEnd"/>
      <w:r>
        <w:rPr>
          <w:rFonts w:ascii="宋体" w:hAnsi="宋体" w:cs="宋体"/>
          <w:lang w:eastAsia="zh-TW"/>
        </w:rPr>
        <w:t xml:space="preserve"> need_query</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lastRenderedPageBreak/>
        <w:tab/>
      </w:r>
      <w:r>
        <w:rPr>
          <w:rFonts w:ascii="宋体" w:hAnsi="宋体" w:cs="宋体"/>
          <w:lang w:eastAsia="zh-TW"/>
        </w:rPr>
        <w:tab/>
      </w:r>
      <w:r>
        <w:rPr>
          <w:rFonts w:ascii="宋体" w:hAnsi="宋体" w:cs="宋体"/>
          <w:lang w:eastAsia="zh-TW"/>
        </w:rPr>
        <w:tab/>
      </w:r>
      <w:r>
        <w:rPr>
          <w:rFonts w:ascii="宋体" w:hAnsi="宋体" w:cs="宋体" w:hint="eastAsia"/>
          <w:lang w:eastAsia="zh-TW"/>
        </w:rPr>
        <w:t>设置</w:t>
      </w:r>
      <w:r>
        <w:rPr>
          <w:rFonts w:ascii="宋体" w:hAnsi="宋体" w:cs="宋体"/>
          <w:lang w:eastAsia="zh-TW"/>
        </w:rPr>
        <w:t>GetParam</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endfor</w:t>
      </w:r>
      <w:proofErr w:type="gramEnd"/>
      <w:r>
        <w:rPr>
          <w:rFonts w:ascii="宋体" w:hAnsi="宋体" w:cs="宋体"/>
          <w:lang w:eastAsia="zh-TW"/>
        </w:rPr>
        <w:t xml:space="preserve"> </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if 当前请求的处理结果为失败</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调用</w:t>
      </w:r>
      <w:r>
        <w:rPr>
          <w:rFonts w:ascii="宋体" w:hAnsi="宋体" w:cs="宋体"/>
          <w:lang w:eastAsia="zh-TW"/>
        </w:rPr>
        <w:t>ObNetworkMan::send_response</w:t>
      </w:r>
      <w:r>
        <w:rPr>
          <w:rFonts w:ascii="宋体" w:hAnsi="宋体" w:cs="宋体" w:hint="eastAsia"/>
          <w:lang w:eastAsia="zh-TW"/>
        </w:rPr>
        <w:t>发送响应</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endfor</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 </w:t>
      </w:r>
      <w:r>
        <w:rPr>
          <w:rFonts w:ascii="宋体" w:hAnsi="宋体" w:cs="宋体" w:hint="eastAsia"/>
          <w:lang w:eastAsia="zh-TW"/>
        </w:rPr>
        <w:t>向chunkserver发送查询请求</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调用client API向chunkserver发送数据库语义更新的查询请求</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for</w:t>
      </w:r>
      <w:proofErr w:type="gramEnd"/>
      <w:r>
        <w:rPr>
          <w:rFonts w:ascii="宋体" w:hAnsi="宋体" w:cs="宋体"/>
          <w:lang w:eastAsia="zh-TW"/>
        </w:rPr>
        <w:t xml:space="preserve"> each response from chunkserver</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根据结果调用</w:t>
      </w:r>
      <w:r>
        <w:rPr>
          <w:rFonts w:ascii="宋体" w:hAnsi="宋体" w:cs="宋体"/>
          <w:lang w:eastAsia="zh-TW"/>
        </w:rPr>
        <w:t>TabletManager::set_exist</w:t>
      </w:r>
      <w:r>
        <w:rPr>
          <w:rFonts w:ascii="宋体" w:hAnsi="宋体" w:cs="宋体" w:hint="eastAsia"/>
          <w:lang w:eastAsia="zh-TW"/>
        </w:rPr>
        <w:t>设置chunkserver缓存信息</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endfor</w:t>
      </w:r>
      <w:proofErr w:type="gramEnd"/>
    </w:p>
    <w:p w:rsidR="00BB4B2D" w:rsidRDefault="00BB4B2D" w:rsidP="00BB4B2D">
      <w:pPr>
        <w:pStyle w:val="a5"/>
        <w:numPr>
          <w:ilvl w:val="0"/>
          <w:numId w:val="43"/>
        </w:numPr>
        <w:ind w:firstLineChars="0"/>
        <w:rPr>
          <w:lang w:eastAsia="zh-TW"/>
        </w:rPr>
      </w:pPr>
      <w:r>
        <w:rPr>
          <w:rFonts w:ascii="宋体" w:hAnsi="宋体" w:cs="宋体" w:hint="eastAsia"/>
          <w:lang w:eastAsia="zh-TW"/>
        </w:rPr>
        <w:t>检查数据库语义</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 check </w:t>
      </w:r>
      <w:r>
        <w:rPr>
          <w:rFonts w:ascii="宋体" w:hAnsi="宋体" w:cs="宋体" w:hint="eastAsia"/>
          <w:lang w:eastAsia="zh-TW"/>
        </w:rPr>
        <w:t>数据库语义</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hint="eastAsia"/>
          <w:lang w:eastAsia="zh-TW"/>
        </w:rPr>
        <w:t>for</w:t>
      </w:r>
      <w:proofErr w:type="gramEnd"/>
      <w:r>
        <w:rPr>
          <w:rFonts w:ascii="宋体" w:hAnsi="宋体" w:cs="宋体" w:hint="eastAsia"/>
          <w:lang w:eastAsia="zh-TW"/>
        </w:rPr>
        <w:t xml:space="preserve"> each request</w:t>
      </w:r>
      <w:r>
        <w:rPr>
          <w:rFonts w:ascii="宋体" w:hAnsi="宋体" w:cs="宋体"/>
          <w:lang w:eastAsia="zh-TW"/>
        </w:rPr>
        <w:t xml:space="preserve"> in all request</w:t>
      </w:r>
      <w:r>
        <w:rPr>
          <w:rFonts w:ascii="宋体" w:hAnsi="宋体" w:cs="宋体" w:hint="eastAsia"/>
          <w:lang w:eastAsia="zh-TW"/>
        </w:rPr>
        <w:t xml:space="preserve"> but </w:t>
      </w:r>
      <w:r>
        <w:rPr>
          <w:rFonts w:ascii="宋体" w:hAnsi="宋体" w:cs="宋体"/>
          <w:lang w:eastAsia="zh-TW"/>
        </w:rPr>
        <w:t>not requested</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proofErr w:type="gramStart"/>
      <w:r>
        <w:rPr>
          <w:rFonts w:ascii="宋体" w:hAnsi="宋体" w:cs="宋体" w:hint="eastAsia"/>
          <w:lang w:eastAsia="zh-TW"/>
        </w:rPr>
        <w:t>for</w:t>
      </w:r>
      <w:proofErr w:type="gramEnd"/>
      <w:r>
        <w:rPr>
          <w:rFonts w:ascii="宋体" w:hAnsi="宋体" w:cs="宋体" w:hint="eastAsia"/>
          <w:lang w:eastAsia="zh-TW"/>
        </w:rPr>
        <w:t xml:space="preserve"> each CellMutator in Mutator</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ab/>
        <w:t>调用</w:t>
      </w:r>
      <w:r>
        <w:rPr>
          <w:rFonts w:ascii="宋体" w:hAnsi="宋体" w:cs="宋体"/>
          <w:lang w:eastAsia="zh-TW"/>
        </w:rPr>
        <w:t>SchemaManager</w:t>
      </w:r>
      <w:r>
        <w:rPr>
          <w:rFonts w:ascii="宋体" w:hAnsi="宋体" w:cs="宋体" w:hint="eastAsia"/>
          <w:lang w:eastAsia="zh-TW"/>
        </w:rPr>
        <w:t>检查db语义</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proofErr w:type="gramStart"/>
      <w:r>
        <w:rPr>
          <w:rFonts w:ascii="宋体" w:hAnsi="宋体" w:cs="宋体" w:hint="eastAsia"/>
          <w:lang w:eastAsia="zh-TW"/>
        </w:rPr>
        <w:t>if</w:t>
      </w:r>
      <w:proofErr w:type="gramEnd"/>
      <w:r>
        <w:rPr>
          <w:rFonts w:ascii="宋体" w:hAnsi="宋体" w:cs="宋体" w:hint="eastAsia"/>
          <w:lang w:eastAsia="zh-TW"/>
        </w:rPr>
        <w:t xml:space="preserve"> </w:t>
      </w:r>
      <w:r>
        <w:rPr>
          <w:rFonts w:ascii="宋体" w:hAnsi="宋体" w:cs="宋体"/>
          <w:lang w:eastAsia="zh-TW"/>
        </w:rPr>
        <w:t>checkfail</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hint="eastAsia"/>
          <w:lang w:eastAsia="zh-TW"/>
        </w:rPr>
        <w:tab/>
        <w:t>设定当前request的处理结果为fail</w:t>
      </w:r>
    </w:p>
    <w:p w:rsidR="00BB4B2D" w:rsidRDefault="00BB4B2D" w:rsidP="00BB4B2D">
      <w:pPr>
        <w:shd w:val="clear" w:color="auto" w:fill="E0E0E0"/>
        <w:tabs>
          <w:tab w:val="left" w:pos="420"/>
          <w:tab w:val="left" w:pos="840"/>
          <w:tab w:val="left" w:pos="1260"/>
          <w:tab w:val="left" w:pos="1680"/>
          <w:tab w:val="left" w:pos="2100"/>
          <w:tab w:val="left" w:pos="2520"/>
          <w:tab w:val="left" w:pos="3780"/>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lang w:eastAsia="zh-TW"/>
        </w:rPr>
        <w:tab/>
      </w:r>
      <w:proofErr w:type="gramStart"/>
      <w:r>
        <w:rPr>
          <w:rFonts w:ascii="宋体" w:hAnsi="宋体" w:cs="宋体"/>
          <w:lang w:eastAsia="zh-TW"/>
        </w:rPr>
        <w:t>break</w:t>
      </w:r>
      <w:proofErr w:type="gramEnd"/>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proofErr w:type="gramStart"/>
      <w:r>
        <w:rPr>
          <w:rFonts w:ascii="宋体" w:hAnsi="宋体" w:cs="宋体"/>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endfor</w:t>
      </w:r>
      <w:proofErr w:type="gramEnd"/>
      <w:r>
        <w:rPr>
          <w:rFonts w:ascii="宋体" w:hAnsi="宋体" w:cs="宋体"/>
          <w:lang w:eastAsia="zh-TW"/>
        </w:rPr>
        <w:t xml:space="preserve"> </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if 当前请求的处理结果为失败</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r>
      <w:r>
        <w:rPr>
          <w:rFonts w:ascii="宋体" w:hAnsi="宋体" w:cs="宋体" w:hint="eastAsia"/>
          <w:lang w:eastAsia="zh-TW"/>
        </w:rPr>
        <w:t>调用</w:t>
      </w:r>
      <w:r>
        <w:rPr>
          <w:rFonts w:ascii="宋体" w:hAnsi="宋体" w:cs="宋体"/>
          <w:lang w:eastAsia="zh-TW"/>
        </w:rPr>
        <w:t>ObNetworkMan::send_response</w:t>
      </w:r>
      <w:r>
        <w:rPr>
          <w:rFonts w:ascii="宋体" w:hAnsi="宋体" w:cs="宋体" w:hint="eastAsia"/>
          <w:lang w:eastAsia="zh-TW"/>
        </w:rPr>
        <w:t>发送响应</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proofErr w:type="gramStart"/>
      <w:r>
        <w:rPr>
          <w:rFonts w:ascii="宋体" w:hAnsi="宋体" w:cs="宋体"/>
          <w:lang w:eastAsia="zh-TW"/>
        </w:rPr>
        <w:t>endfor</w:t>
      </w:r>
      <w:proofErr w:type="gramEnd"/>
    </w:p>
    <w:p w:rsidR="00BB4B2D" w:rsidRDefault="00BB4B2D" w:rsidP="00BB4B2D">
      <w:pPr>
        <w:pStyle w:val="a5"/>
        <w:numPr>
          <w:ilvl w:val="0"/>
          <w:numId w:val="43"/>
        </w:numPr>
        <w:ind w:firstLineChars="0"/>
        <w:rPr>
          <w:lang w:eastAsia="zh-TW"/>
        </w:rPr>
      </w:pPr>
      <w:r>
        <w:rPr>
          <w:rFonts w:ascii="宋体" w:hAnsi="宋体" w:cs="宋体" w:hint="eastAsia"/>
          <w:lang w:eastAsia="zh-TW"/>
        </w:rPr>
        <w:t>写（同步）日志</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 </w:t>
      </w:r>
      <w:r>
        <w:rPr>
          <w:rFonts w:ascii="宋体" w:hAnsi="宋体" w:cs="宋体" w:hint="eastAsia"/>
          <w:lang w:eastAsia="zh-TW"/>
        </w:rPr>
        <w:t>进行日志同步</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调用</w:t>
      </w:r>
      <w:r>
        <w:rPr>
          <w:rFonts w:ascii="宋体" w:hAnsi="宋体" w:cs="宋体"/>
          <w:lang w:eastAsia="zh-TW"/>
        </w:rPr>
        <w:t>LogManager::writelog</w:t>
      </w:r>
      <w:r>
        <w:rPr>
          <w:rFonts w:ascii="宋体" w:hAnsi="宋体" w:cs="宋体" w:hint="eastAsia"/>
          <w:lang w:eastAsia="zh-TW"/>
        </w:rPr>
        <w:t>进行日志同步</w:t>
      </w:r>
    </w:p>
    <w:p w:rsidR="00BB4B2D" w:rsidRDefault="00BB4B2D" w:rsidP="00BB4B2D">
      <w:pPr>
        <w:pStyle w:val="a5"/>
        <w:numPr>
          <w:ilvl w:val="0"/>
          <w:numId w:val="43"/>
        </w:numPr>
        <w:ind w:firstLineChars="0"/>
        <w:rPr>
          <w:lang w:eastAsia="zh-TW"/>
        </w:rPr>
      </w:pPr>
      <w:r>
        <w:rPr>
          <w:rFonts w:ascii="宋体" w:hAnsi="宋体" w:cs="宋体" w:hint="eastAsia"/>
          <w:lang w:eastAsia="zh-TW"/>
        </w:rPr>
        <w:t>应用到内存</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 xml:space="preserve">if </w:t>
      </w:r>
      <w:r>
        <w:rPr>
          <w:rFonts w:ascii="宋体" w:hAnsi="宋体" w:cs="宋体" w:hint="eastAsia"/>
          <w:lang w:eastAsia="zh-TW"/>
        </w:rPr>
        <w:t>日志同步成功</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for</w:t>
      </w:r>
      <w:proofErr w:type="gramEnd"/>
      <w:r>
        <w:rPr>
          <w:rFonts w:ascii="宋体" w:hAnsi="宋体" w:cs="宋体"/>
          <w:lang w:eastAsia="zh-TW"/>
        </w:rPr>
        <w:t xml:space="preserve"> each not responsed request</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lang w:eastAsia="zh-TW"/>
        </w:rPr>
        <w:tab/>
      </w:r>
      <w:r>
        <w:rPr>
          <w:rFonts w:ascii="宋体" w:hAnsi="宋体" w:cs="宋体" w:hint="eastAsia"/>
          <w:lang w:eastAsia="zh-TW"/>
        </w:rPr>
        <w:t>调用</w:t>
      </w:r>
      <w:r>
        <w:rPr>
          <w:rFonts w:ascii="宋体" w:hAnsi="宋体" w:cs="宋体"/>
          <w:lang w:eastAsia="zh-TW"/>
        </w:rPr>
        <w:t>Table</w:t>
      </w:r>
      <w:r>
        <w:rPr>
          <w:rFonts w:ascii="宋体" w:hAnsi="宋体" w:cs="宋体" w:hint="eastAsia"/>
          <w:lang w:eastAsia="zh-TW"/>
        </w:rPr>
        <w:t>t</w:t>
      </w:r>
      <w:r>
        <w:rPr>
          <w:rFonts w:ascii="宋体" w:hAnsi="宋体" w:cs="宋体"/>
          <w:lang w:eastAsia="zh-TW"/>
        </w:rPr>
        <w:t>Manager::</w:t>
      </w:r>
      <w:r>
        <w:rPr>
          <w:rFonts w:ascii="宋体" w:hAnsi="宋体" w:cs="宋体" w:hint="eastAsia"/>
          <w:lang w:eastAsia="zh-TW"/>
        </w:rPr>
        <w:t>b</w:t>
      </w:r>
      <w:r>
        <w:rPr>
          <w:rFonts w:ascii="宋体" w:hAnsi="宋体" w:cs="宋体"/>
          <w:lang w:eastAsia="zh-TW"/>
        </w:rPr>
        <w:t>atch_apply</w:t>
      </w:r>
      <w:r>
        <w:rPr>
          <w:rFonts w:ascii="宋体" w:hAnsi="宋体" w:cs="宋体" w:hint="eastAsia"/>
          <w:lang w:eastAsia="zh-TW"/>
        </w:rPr>
        <w:t xml:space="preserve"> 执行更新</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lang w:eastAsia="zh-TW"/>
        </w:rPr>
        <w:tab/>
        <w:t xml:space="preserve">if </w:t>
      </w:r>
      <w:r>
        <w:rPr>
          <w:rFonts w:ascii="宋体" w:hAnsi="宋体" w:cs="宋体" w:hint="eastAsia"/>
          <w:lang w:eastAsia="zh-TW"/>
        </w:rPr>
        <w:t>更新失败</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lang w:eastAsia="zh-TW"/>
        </w:rPr>
        <w:tab/>
      </w:r>
      <w:r>
        <w:rPr>
          <w:rFonts w:ascii="宋体" w:hAnsi="宋体" w:cs="宋体" w:hint="eastAsia"/>
          <w:lang w:eastAsia="zh-TW"/>
        </w:rPr>
        <w:t>设置全局退出标志</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lang w:eastAsia="zh-TW"/>
        </w:rPr>
        <w:tab/>
      </w:r>
      <w:proofErr w:type="gramStart"/>
      <w:r>
        <w:rPr>
          <w:rFonts w:ascii="宋体" w:hAnsi="宋体" w:cs="宋体" w:hint="eastAsia"/>
          <w:lang w:eastAsia="zh-TW"/>
        </w:rPr>
        <w:t>endif</w:t>
      </w:r>
      <w:proofErr w:type="gramEnd"/>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r>
      <w:r>
        <w:rPr>
          <w:rFonts w:ascii="宋体" w:hAnsi="宋体" w:cs="宋体" w:hint="eastAsia"/>
          <w:lang w:eastAsia="zh-TW"/>
        </w:rPr>
        <w:tab/>
      </w:r>
      <w:r>
        <w:rPr>
          <w:rFonts w:ascii="宋体" w:hAnsi="宋体" w:cs="宋体"/>
          <w:lang w:eastAsia="zh-TW"/>
        </w:rPr>
        <w:t>/// drop</w:t>
      </w:r>
      <w:r>
        <w:rPr>
          <w:rFonts w:ascii="宋体" w:hAnsi="宋体" w:cs="宋体" w:hint="eastAsia"/>
          <w:lang w:eastAsia="zh-TW"/>
        </w:rPr>
        <w:t>和freeze的处理见后续描述</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proofErr w:type="gramStart"/>
      <w:r>
        <w:rPr>
          <w:rFonts w:ascii="宋体" w:hAnsi="宋体" w:cs="宋体"/>
          <w:lang w:eastAsia="zh-TW"/>
        </w:rPr>
        <w:t>endfor</w:t>
      </w:r>
      <w:proofErr w:type="gramEnd"/>
    </w:p>
    <w:p w:rsidR="00BB4B2D" w:rsidRDefault="00BB4B2D" w:rsidP="00BB4B2D">
      <w:pPr>
        <w:shd w:val="clear" w:color="auto" w:fill="E0E0E0"/>
        <w:tabs>
          <w:tab w:val="left" w:pos="420"/>
        </w:tabs>
        <w:rPr>
          <w:rFonts w:ascii="宋体" w:hAnsi="宋体" w:cs="宋体"/>
          <w:lang w:eastAsia="zh-TW"/>
        </w:rPr>
      </w:pPr>
      <w:proofErr w:type="gramStart"/>
      <w:r>
        <w:rPr>
          <w:rFonts w:ascii="宋体" w:hAnsi="宋体" w:cs="宋体" w:hint="eastAsia"/>
          <w:lang w:eastAsia="zh-TW"/>
        </w:rPr>
        <w:t>else</w:t>
      </w:r>
      <w:proofErr w:type="gramEnd"/>
      <w:r>
        <w:rPr>
          <w:rFonts w:ascii="宋体" w:hAnsi="宋体" w:cs="宋体"/>
          <w:lang w:eastAsia="zh-TW"/>
        </w:rPr>
        <w:tab/>
      </w:r>
      <w:r>
        <w:rPr>
          <w:rFonts w:ascii="宋体" w:hAnsi="宋体" w:cs="宋体"/>
          <w:lang w:eastAsia="zh-TW"/>
        </w:rPr>
        <w:tab/>
      </w:r>
      <w:r>
        <w:rPr>
          <w:rFonts w:ascii="宋体" w:hAnsi="宋体" w:cs="宋体"/>
          <w:lang w:eastAsia="zh-TW"/>
        </w:rPr>
        <w:tab/>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设置所有请求结果为失败</w:t>
      </w:r>
    </w:p>
    <w:p w:rsidR="00BB4B2D" w:rsidRDefault="00BB4B2D" w:rsidP="00BB4B2D">
      <w:pPr>
        <w:shd w:val="clear" w:color="auto" w:fill="E0E0E0"/>
        <w:tabs>
          <w:tab w:val="left" w:pos="420"/>
          <w:tab w:val="left" w:pos="2100"/>
          <w:tab w:val="left" w:pos="3244"/>
        </w:tabs>
        <w:rPr>
          <w:rFonts w:ascii="宋体" w:hAnsi="宋体" w:cs="宋体"/>
          <w:lang w:eastAsia="zh-TW"/>
        </w:rPr>
      </w:pPr>
      <w:proofErr w:type="gramStart"/>
      <w:r>
        <w:rPr>
          <w:rFonts w:ascii="宋体" w:hAnsi="宋体" w:cs="宋体"/>
          <w:lang w:eastAsia="zh-TW"/>
        </w:rPr>
        <w:t>end</w:t>
      </w:r>
      <w:proofErr w:type="gramEnd"/>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r>
        <w:rPr>
          <w:rFonts w:ascii="宋体" w:hAnsi="宋体" w:cs="宋体"/>
          <w:lang w:eastAsia="zh-TW"/>
        </w:rPr>
        <w:tab/>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调用</w:t>
      </w:r>
      <w:r>
        <w:rPr>
          <w:rFonts w:ascii="宋体" w:hAnsi="宋体" w:cs="宋体"/>
          <w:lang w:eastAsia="zh-TW"/>
        </w:rPr>
        <w:t>ObNetWorkMan::send_response</w:t>
      </w:r>
      <w:r>
        <w:rPr>
          <w:rFonts w:ascii="宋体" w:hAnsi="宋体" w:cs="宋体" w:hint="eastAsia"/>
          <w:lang w:eastAsia="zh-TW"/>
        </w:rPr>
        <w:t>发送响应</w:t>
      </w:r>
    </w:p>
    <w:p w:rsidR="00BB4B2D" w:rsidRPr="00E1006F" w:rsidRDefault="00BB4B2D" w:rsidP="00BB4B2D">
      <w:pPr>
        <w:pStyle w:val="a6"/>
        <w:rPr>
          <w:rFonts w:ascii="宋体" w:hAnsi="宋体" w:cs="宋体"/>
          <w:lang w:eastAsia="zh-TW"/>
        </w:rPr>
      </w:pPr>
      <w:r>
        <w:rPr>
          <w:lang w:eastAsia="zh-TW"/>
        </w:rPr>
        <w:t>freeze</w:t>
      </w:r>
      <w:r>
        <w:rPr>
          <w:rFonts w:ascii="宋体" w:hAnsi="宋体" w:cs="宋体" w:hint="eastAsia"/>
          <w:lang w:eastAsia="zh-TW"/>
        </w:rPr>
        <w:t>命令和drop命令在整体上与所有的更新命令处理逻辑相同，唯一不同的地方是在日志同步成功后的处理逻辑，下面将详细描述这部分的逻辑。</w:t>
      </w:r>
    </w:p>
    <w:p w:rsidR="00BB4B2D" w:rsidRDefault="00BB4B2D" w:rsidP="00BB4B2D">
      <w:pPr>
        <w:pStyle w:val="4"/>
        <w:numPr>
          <w:ilvl w:val="3"/>
          <w:numId w:val="2"/>
        </w:numPr>
      </w:pPr>
      <w:r>
        <w:lastRenderedPageBreak/>
        <w:t>freeze</w:t>
      </w:r>
      <w:r>
        <w:rPr>
          <w:rFonts w:hint="eastAsia"/>
        </w:rPr>
        <w:t>处理流程</w:t>
      </w:r>
    </w:p>
    <w:p w:rsidR="00BB4B2D" w:rsidRDefault="00BB4B2D" w:rsidP="00BB4B2D">
      <w:pPr>
        <w:pStyle w:val="a6"/>
        <w:rPr>
          <w:rFonts w:ascii="宋体" w:hAnsi="宋体" w:cs="宋体"/>
          <w:lang w:eastAsia="zh-TW"/>
        </w:rPr>
      </w:pPr>
      <w:r>
        <w:rPr>
          <w:rFonts w:ascii="宋体" w:hAnsi="宋体" w:cs="宋体" w:hint="eastAsia"/>
        </w:rPr>
        <w:t>freeze命令会导致产生两个耗时较长的动作：生成排序索引、向metaserver 得到shcema。为了防止这两个耗时长的操作阻塞更新，它们都通过异步的方式执行。在写日志成功后，freeze的处理流程如下：</w:t>
      </w:r>
    </w:p>
    <w:p w:rsidR="00BB4B2D" w:rsidRDefault="00BB4B2D" w:rsidP="00BB4B2D">
      <w:pPr>
        <w:shd w:val="clear" w:color="auto" w:fill="E0E0E0"/>
        <w:tabs>
          <w:tab w:val="left" w:pos="420"/>
        </w:tabs>
        <w:rPr>
          <w:rFonts w:ascii="宋体" w:hAnsi="宋体" w:cs="宋体"/>
          <w:lang w:eastAsia="zh-TW"/>
        </w:rPr>
      </w:pPr>
      <w:r>
        <w:rPr>
          <w:rFonts w:ascii="宋体" w:hAnsi="宋体" w:cs="宋体" w:hint="eastAsia"/>
          <w:lang w:eastAsia="zh-TW"/>
        </w:rPr>
        <w:t>调用TabletM</w:t>
      </w:r>
      <w:r>
        <w:rPr>
          <w:rFonts w:ascii="宋体" w:hAnsi="宋体" w:cs="宋体"/>
          <w:lang w:eastAsia="zh-TW"/>
        </w:rPr>
        <w:t>anager::set_freeze_point</w:t>
      </w:r>
      <w:r>
        <w:rPr>
          <w:rFonts w:ascii="宋体" w:hAnsi="宋体" w:cs="宋体" w:hint="eastAsia"/>
          <w:lang w:eastAsia="zh-TW"/>
        </w:rPr>
        <w:t>设置freeze点</w:t>
      </w:r>
    </w:p>
    <w:p w:rsidR="00BB4B2D" w:rsidRDefault="00BB4B2D" w:rsidP="00BB4B2D">
      <w:pPr>
        <w:shd w:val="clear" w:color="auto" w:fill="E0E0E0"/>
        <w:tabs>
          <w:tab w:val="left" w:pos="420"/>
        </w:tabs>
        <w:rPr>
          <w:rFonts w:ascii="宋体" w:hAnsi="宋体" w:cs="宋体"/>
          <w:lang w:eastAsia="zh-TW"/>
        </w:rPr>
      </w:pPr>
      <w:r>
        <w:rPr>
          <w:rFonts w:ascii="宋体" w:hAnsi="宋体" w:cs="宋体" w:hint="eastAsia"/>
          <w:lang w:eastAsia="zh-TW"/>
        </w:rPr>
        <w:t>发起异步任务在所有freezed tablets上建立有序的索引</w:t>
      </w:r>
    </w:p>
    <w:p w:rsidR="00BB4B2D" w:rsidRDefault="00BB4B2D" w:rsidP="00BB4B2D">
      <w:pPr>
        <w:shd w:val="clear" w:color="auto" w:fill="E0E0E0"/>
        <w:tabs>
          <w:tab w:val="left" w:pos="420"/>
        </w:tabs>
        <w:rPr>
          <w:rFonts w:ascii="宋体" w:hAnsi="宋体" w:cs="宋体"/>
          <w:lang w:eastAsia="zh-TW"/>
        </w:rPr>
      </w:pPr>
      <w:r>
        <w:rPr>
          <w:rFonts w:ascii="宋体" w:hAnsi="宋体" w:cs="宋体" w:hint="eastAsia"/>
          <w:lang w:eastAsia="zh-TW"/>
        </w:rPr>
        <w:t>发起异步任务向rootserver更新schema</w:t>
      </w:r>
    </w:p>
    <w:p w:rsidR="00BB4B2D" w:rsidRPr="000427EB" w:rsidRDefault="00BB4B2D" w:rsidP="00BB4B2D">
      <w:pPr>
        <w:pStyle w:val="a6"/>
        <w:rPr>
          <w:rFonts w:ascii="宋体" w:hAnsi="宋体" w:cs="宋体"/>
          <w:lang w:eastAsia="zh-TW"/>
        </w:rPr>
      </w:pPr>
      <w:r>
        <w:rPr>
          <w:rFonts w:ascii="宋体" w:hAnsi="宋体" w:cs="宋体" w:hint="eastAsia"/>
          <w:lang w:eastAsia="zh-TW"/>
        </w:rPr>
        <w:t>对于freeze命令的响应需要等到异步的索引建立成功以后才能够返回命令发起的客户端。</w:t>
      </w:r>
    </w:p>
    <w:p w:rsidR="00BB4B2D" w:rsidRDefault="00BB4B2D" w:rsidP="00BB4B2D">
      <w:pPr>
        <w:pStyle w:val="4"/>
        <w:numPr>
          <w:ilvl w:val="3"/>
          <w:numId w:val="2"/>
        </w:numPr>
      </w:pPr>
      <w:r>
        <w:rPr>
          <w:rFonts w:hint="eastAsia"/>
        </w:rPr>
        <w:t>drop</w:t>
      </w:r>
      <w:r>
        <w:rPr>
          <w:rFonts w:hint="eastAsia"/>
        </w:rPr>
        <w:t>处理流程</w:t>
      </w:r>
      <w:r>
        <w:rPr>
          <w:rFonts w:hint="eastAsia"/>
        </w:rPr>
        <w:tab/>
      </w:r>
    </w:p>
    <w:p w:rsidR="00BB4B2D" w:rsidRDefault="00BB4B2D" w:rsidP="00BB4B2D">
      <w:pPr>
        <w:pStyle w:val="a6"/>
        <w:rPr>
          <w:rFonts w:ascii="宋体" w:hAnsi="宋体" w:cs="宋体"/>
          <w:lang w:eastAsia="zh-TW"/>
        </w:rPr>
      </w:pPr>
      <w:r>
        <w:t>d</w:t>
      </w:r>
      <w:r>
        <w:rPr>
          <w:rFonts w:ascii="宋体" w:hAnsi="宋体" w:cs="宋体" w:hint="eastAsia"/>
          <w:lang w:eastAsia="zh-TW"/>
        </w:rPr>
        <w:t>rop命令的执行流程为：</w:t>
      </w:r>
    </w:p>
    <w:p w:rsidR="00BB4B2D" w:rsidRDefault="00BB4B2D" w:rsidP="00BB4B2D">
      <w:pPr>
        <w:shd w:val="clear" w:color="auto" w:fill="E0E0E0"/>
        <w:tabs>
          <w:tab w:val="left" w:pos="420"/>
        </w:tabs>
        <w:rPr>
          <w:rFonts w:ascii="宋体" w:hAnsi="宋体" w:cs="宋体"/>
          <w:lang w:eastAsia="zh-TW"/>
        </w:rPr>
      </w:pPr>
      <w:r>
        <w:rPr>
          <w:rFonts w:ascii="宋体" w:hAnsi="宋体" w:cs="宋体" w:hint="eastAsia"/>
          <w:lang w:eastAsia="zh-TW"/>
        </w:rPr>
        <w:t>调用</w:t>
      </w:r>
      <w:r>
        <w:rPr>
          <w:rFonts w:ascii="宋体" w:hAnsi="宋体" w:cs="宋体"/>
          <w:lang w:eastAsia="zh-TW"/>
        </w:rPr>
        <w:t>TableManager::get_freeze_point</w:t>
      </w:r>
      <w:r>
        <w:rPr>
          <w:rFonts w:ascii="宋体" w:hAnsi="宋体" w:cs="宋体" w:hint="eastAsia"/>
          <w:lang w:eastAsia="zh-TW"/>
        </w:rPr>
        <w:t>获取freeze点</w:t>
      </w:r>
    </w:p>
    <w:p w:rsidR="00BB4B2D" w:rsidRDefault="00BB4B2D" w:rsidP="00BB4B2D">
      <w:pPr>
        <w:shd w:val="clear" w:color="auto" w:fill="E0E0E0"/>
        <w:tabs>
          <w:tab w:val="left" w:pos="420"/>
        </w:tabs>
        <w:rPr>
          <w:rFonts w:ascii="宋体" w:hAnsi="宋体" w:cs="宋体"/>
          <w:lang w:eastAsia="zh-TW"/>
        </w:rPr>
      </w:pPr>
      <w:r>
        <w:rPr>
          <w:rFonts w:ascii="宋体" w:hAnsi="宋体" w:cs="宋体" w:hint="eastAsia"/>
          <w:lang w:eastAsia="zh-TW"/>
        </w:rPr>
        <w:t>调用</w:t>
      </w:r>
      <w:r>
        <w:rPr>
          <w:rFonts w:ascii="宋体" w:hAnsi="宋体" w:cs="宋体"/>
          <w:lang w:eastAsia="zh-TW"/>
        </w:rPr>
        <w:t>LogManager::set_replay_point</w:t>
      </w:r>
      <w:r>
        <w:rPr>
          <w:rFonts w:ascii="宋体" w:hAnsi="宋体" w:cs="宋体" w:hint="eastAsia"/>
          <w:lang w:eastAsia="zh-TW"/>
        </w:rPr>
        <w:t>设置</w:t>
      </w:r>
      <w:r w:rsidR="002C52D8">
        <w:rPr>
          <w:rFonts w:ascii="宋体" w:hAnsi="宋体" w:cs="宋体" w:hint="eastAsia"/>
        </w:rPr>
        <w:t>上次冻结时的</w:t>
      </w:r>
      <w:r>
        <w:rPr>
          <w:rFonts w:ascii="宋体" w:hAnsi="宋体" w:cs="宋体" w:hint="eastAsia"/>
          <w:lang w:eastAsia="zh-TW"/>
        </w:rPr>
        <w:t>日志回放点</w:t>
      </w:r>
    </w:p>
    <w:p w:rsidR="00BB4B2D" w:rsidRPr="00CB5AB4" w:rsidRDefault="00BB4B2D" w:rsidP="00BB4B2D">
      <w:pPr>
        <w:pStyle w:val="a6"/>
        <w:rPr>
          <w:rFonts w:ascii="宋体" w:hAnsi="宋体" w:cs="宋体"/>
          <w:lang w:eastAsia="zh-TW"/>
        </w:rPr>
      </w:pPr>
      <w:r>
        <w:rPr>
          <w:rFonts w:ascii="宋体" w:hAnsi="宋体" w:cs="宋体" w:hint="eastAsia"/>
          <w:lang w:eastAsia="zh-TW"/>
        </w:rPr>
        <w:t>这里没有处理删除日志的问题，日志的删除工作由</w:t>
      </w:r>
      <w:r>
        <w:rPr>
          <w:rFonts w:ascii="宋体" w:hAnsi="宋体" w:cs="宋体"/>
          <w:lang w:eastAsia="zh-TW"/>
        </w:rPr>
        <w:t>LogManager</w:t>
      </w:r>
      <w:r w:rsidR="000F156E">
        <w:rPr>
          <w:rFonts w:ascii="宋体" w:hAnsi="宋体" w:cs="宋体" w:hint="eastAsia"/>
        </w:rPr>
        <w:t>定时</w:t>
      </w:r>
      <w:r>
        <w:rPr>
          <w:rFonts w:ascii="宋体" w:hAnsi="宋体" w:cs="宋体" w:hint="eastAsia"/>
          <w:lang w:eastAsia="zh-TW"/>
        </w:rPr>
        <w:t>完成</w:t>
      </w:r>
    </w:p>
    <w:p w:rsidR="00BB4B2D" w:rsidRDefault="00BB4B2D" w:rsidP="00BB4B2D">
      <w:pPr>
        <w:pStyle w:val="4"/>
        <w:numPr>
          <w:ilvl w:val="3"/>
          <w:numId w:val="2"/>
        </w:numPr>
      </w:pPr>
      <w:r>
        <w:rPr>
          <w:rFonts w:hint="eastAsia"/>
        </w:rPr>
        <w:t>查询请求处理流程</w:t>
      </w:r>
    </w:p>
    <w:p w:rsidR="00BB4B2D" w:rsidRDefault="00BB4B2D" w:rsidP="00BB4B2D">
      <w:pPr>
        <w:pStyle w:val="a6"/>
        <w:rPr>
          <w:rFonts w:ascii="宋体" w:hAnsi="宋体" w:cs="宋体"/>
          <w:lang w:eastAsia="zh-TW"/>
        </w:rPr>
      </w:pPr>
      <w:r>
        <w:rPr>
          <w:rFonts w:ascii="宋体" w:hAnsi="宋体" w:cs="宋体" w:hint="eastAsia"/>
          <w:lang w:eastAsia="zh-TW"/>
        </w:rPr>
        <w:t>查询请求处理流程相对简单</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while 全局结束标志为工作状态</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调用</w:t>
      </w:r>
      <w:r>
        <w:rPr>
          <w:rFonts w:ascii="宋体" w:hAnsi="宋体" w:cs="宋体"/>
          <w:lang w:eastAsia="zh-TW"/>
        </w:rPr>
        <w:t>ObNetworkMan::get_request</w:t>
      </w:r>
      <w:r>
        <w:rPr>
          <w:rFonts w:ascii="宋体" w:hAnsi="宋体" w:cs="宋体" w:hint="eastAsia"/>
          <w:lang w:eastAsia="zh-TW"/>
        </w:rPr>
        <w:t>获取下一个请求</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执行反序列化</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调用</w:t>
      </w:r>
      <w:r>
        <w:rPr>
          <w:rFonts w:ascii="宋体" w:hAnsi="宋体" w:cs="宋体"/>
          <w:lang w:eastAsia="zh-TW"/>
        </w:rPr>
        <w:t>ObNetworkMan::free_request</w:t>
      </w:r>
      <w:r>
        <w:rPr>
          <w:rFonts w:ascii="宋体" w:hAnsi="宋体" w:cs="宋体" w:hint="eastAsia"/>
          <w:lang w:eastAsia="zh-TW"/>
        </w:rPr>
        <w:t>释放请求</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hint="eastAsia"/>
          <w:lang w:eastAsia="zh-TW"/>
        </w:rPr>
        <w:tab/>
        <w:t>调用</w:t>
      </w:r>
      <w:r>
        <w:rPr>
          <w:rFonts w:ascii="宋体" w:hAnsi="宋体" w:cs="宋体"/>
          <w:lang w:eastAsia="zh-TW"/>
        </w:rPr>
        <w:t>Table</w:t>
      </w:r>
      <w:r>
        <w:rPr>
          <w:rFonts w:ascii="宋体" w:hAnsi="宋体" w:cs="宋体" w:hint="eastAsia"/>
          <w:lang w:eastAsia="zh-TW"/>
        </w:rPr>
        <w:t>t</w:t>
      </w:r>
      <w:r>
        <w:rPr>
          <w:rFonts w:ascii="宋体" w:hAnsi="宋体" w:cs="宋体"/>
          <w:lang w:eastAsia="zh-TW"/>
        </w:rPr>
        <w:t>Manager::batch_get</w:t>
      </w:r>
      <w:r>
        <w:rPr>
          <w:rFonts w:ascii="宋体" w:hAnsi="宋体" w:cs="宋体" w:hint="eastAsia"/>
          <w:lang w:eastAsia="zh-TW"/>
        </w:rPr>
        <w:t>执行查询查询</w:t>
      </w:r>
    </w:p>
    <w:p w:rsidR="00BB4B2D"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lang w:eastAsia="zh-TW"/>
        </w:rPr>
      </w:pPr>
      <w:r>
        <w:rPr>
          <w:rFonts w:ascii="宋体" w:hAnsi="宋体" w:cs="宋体"/>
          <w:lang w:eastAsia="zh-TW"/>
        </w:rPr>
        <w:tab/>
      </w:r>
      <w:r>
        <w:rPr>
          <w:rFonts w:ascii="宋体" w:hAnsi="宋体" w:cs="宋体" w:hint="eastAsia"/>
          <w:lang w:eastAsia="zh-TW"/>
        </w:rPr>
        <w:t>调用</w:t>
      </w:r>
      <w:r>
        <w:rPr>
          <w:rFonts w:ascii="宋体" w:hAnsi="宋体" w:cs="宋体"/>
          <w:lang w:eastAsia="zh-TW"/>
        </w:rPr>
        <w:t>ObNetworkMan::send_response</w:t>
      </w:r>
      <w:r>
        <w:rPr>
          <w:rFonts w:ascii="宋体" w:hAnsi="宋体" w:cs="宋体" w:hint="eastAsia"/>
          <w:lang w:eastAsia="zh-TW"/>
        </w:rPr>
        <w:t>发送响应</w:t>
      </w:r>
    </w:p>
    <w:p w:rsidR="00BB4B2D" w:rsidRPr="006F04E2" w:rsidRDefault="00BB4B2D" w:rsidP="00BB4B2D">
      <w:pPr>
        <w:shd w:val="clear" w:color="auto" w:fill="E0E0E0"/>
        <w:tabs>
          <w:tab w:val="left" w:pos="420"/>
          <w:tab w:val="left" w:pos="840"/>
          <w:tab w:val="left" w:pos="1260"/>
          <w:tab w:val="left" w:pos="1680"/>
          <w:tab w:val="left" w:pos="2547"/>
          <w:tab w:val="left" w:pos="2940"/>
          <w:tab w:val="left" w:pos="3360"/>
          <w:tab w:val="center" w:pos="4153"/>
        </w:tabs>
        <w:rPr>
          <w:rFonts w:ascii="宋体" w:hAnsi="宋体" w:cs="宋体"/>
        </w:rPr>
      </w:pPr>
      <w:proofErr w:type="gramStart"/>
      <w:r>
        <w:rPr>
          <w:rFonts w:ascii="宋体" w:hAnsi="宋体" w:cs="宋体" w:hint="eastAsia"/>
          <w:lang w:eastAsia="zh-TW"/>
        </w:rPr>
        <w:t>endwhile</w:t>
      </w:r>
      <w:proofErr w:type="gramEnd"/>
    </w:p>
    <w:p w:rsidR="002F5E19" w:rsidRPr="00B65011" w:rsidRDefault="002F5E19" w:rsidP="00CE7ED1">
      <w:pPr>
        <w:pStyle w:val="2"/>
      </w:pPr>
      <w:r>
        <w:rPr>
          <w:rFonts w:hint="eastAsia"/>
        </w:rPr>
        <w:t>统计监控</w:t>
      </w:r>
      <w:r>
        <w:rPr>
          <w:rFonts w:hint="eastAsia"/>
        </w:rPr>
        <w:t xml:space="preserve"> </w:t>
      </w:r>
    </w:p>
    <w:p w:rsidR="002F5E19" w:rsidRDefault="002F5E19" w:rsidP="00CE7ED1">
      <w:pPr>
        <w:pStyle w:val="3"/>
      </w:pPr>
      <w:r>
        <w:rPr>
          <w:rFonts w:hint="eastAsia"/>
        </w:rPr>
        <w:t>模块描述</w:t>
      </w:r>
    </w:p>
    <w:p w:rsidR="004907AE" w:rsidRDefault="004907AE" w:rsidP="00CE7ED1">
      <w:r>
        <w:rPr>
          <w:rFonts w:hint="eastAsia"/>
        </w:rPr>
        <w:t>监控信息包括但不限于：</w:t>
      </w:r>
    </w:p>
    <w:p w:rsidR="002F5E19" w:rsidRDefault="002F5E19" w:rsidP="00CE7ED1">
      <w:r>
        <w:t>I</w:t>
      </w:r>
      <w:r>
        <w:rPr>
          <w:rFonts w:hint="eastAsia"/>
        </w:rPr>
        <w:t>p</w:t>
      </w:r>
      <w:r>
        <w:rPr>
          <w:rFonts w:hint="eastAsia"/>
        </w:rPr>
        <w:t>地址：</w:t>
      </w:r>
    </w:p>
    <w:p w:rsidR="002F5E19" w:rsidRDefault="002F5E19" w:rsidP="00CE7ED1">
      <w:pPr>
        <w:ind w:firstLine="420"/>
      </w:pPr>
      <w:r>
        <w:rPr>
          <w:rFonts w:hint="eastAsia"/>
        </w:rPr>
        <w:t>绑定的</w:t>
      </w:r>
      <w:r>
        <w:rPr>
          <w:rFonts w:hint="eastAsia"/>
        </w:rPr>
        <w:t>VIP</w:t>
      </w:r>
      <w:r>
        <w:rPr>
          <w:rFonts w:hint="eastAsia"/>
        </w:rPr>
        <w:t>的记录</w:t>
      </w:r>
    </w:p>
    <w:p w:rsidR="002F5E19" w:rsidRDefault="002F5E19" w:rsidP="00CE7ED1">
      <w:pPr>
        <w:ind w:firstLine="420"/>
      </w:pPr>
      <w:r>
        <w:rPr>
          <w:rFonts w:hint="eastAsia"/>
        </w:rPr>
        <w:t>slave</w:t>
      </w:r>
      <w:r>
        <w:rPr>
          <w:rFonts w:hint="eastAsia"/>
        </w:rPr>
        <w:t>，</w:t>
      </w:r>
      <w:r>
        <w:rPr>
          <w:rFonts w:hint="eastAsia"/>
        </w:rPr>
        <w:t>master</w:t>
      </w:r>
      <w:r>
        <w:rPr>
          <w:rFonts w:hint="eastAsia"/>
        </w:rPr>
        <w:t>的自身的</w:t>
      </w:r>
      <w:r>
        <w:rPr>
          <w:rFonts w:hint="eastAsia"/>
        </w:rPr>
        <w:t>ip</w:t>
      </w:r>
      <w:r>
        <w:rPr>
          <w:rFonts w:hint="eastAsia"/>
        </w:rPr>
        <w:t>记录，物理地址记录</w:t>
      </w:r>
    </w:p>
    <w:p w:rsidR="002F5E19" w:rsidRDefault="002F5E19" w:rsidP="00CE7ED1"/>
    <w:p w:rsidR="002F5E19" w:rsidRDefault="002F5E19" w:rsidP="00CE7ED1">
      <w:r>
        <w:rPr>
          <w:rFonts w:hint="eastAsia"/>
        </w:rPr>
        <w:t>日志同步：</w:t>
      </w:r>
    </w:p>
    <w:p w:rsidR="00310DF1" w:rsidRDefault="00310DF1" w:rsidP="00CE7ED1">
      <w:pPr>
        <w:ind w:firstLine="420"/>
      </w:pPr>
      <w:r>
        <w:t>M</w:t>
      </w:r>
      <w:r>
        <w:rPr>
          <w:rFonts w:hint="eastAsia"/>
        </w:rPr>
        <w:t>aster</w:t>
      </w:r>
      <w:r>
        <w:rPr>
          <w:rFonts w:hint="eastAsia"/>
        </w:rPr>
        <w:t>和</w:t>
      </w:r>
      <w:r>
        <w:rPr>
          <w:rFonts w:hint="eastAsia"/>
        </w:rPr>
        <w:t>slave</w:t>
      </w:r>
      <w:r>
        <w:rPr>
          <w:rFonts w:hint="eastAsia"/>
        </w:rPr>
        <w:t>最大日志号，</w:t>
      </w:r>
      <w:r>
        <w:rPr>
          <w:rFonts w:hint="eastAsia"/>
        </w:rPr>
        <w:t>slave</w:t>
      </w:r>
      <w:r>
        <w:rPr>
          <w:rFonts w:hint="eastAsia"/>
        </w:rPr>
        <w:t>落后的日志条数</w:t>
      </w:r>
    </w:p>
    <w:p w:rsidR="002F5E19" w:rsidRDefault="00231E60" w:rsidP="00CE7ED1">
      <w:pPr>
        <w:ind w:firstLine="420"/>
      </w:pPr>
      <w:r>
        <w:rPr>
          <w:rFonts w:hint="eastAsia"/>
        </w:rPr>
        <w:t>超时重试次数</w:t>
      </w:r>
    </w:p>
    <w:p w:rsidR="002F5E19" w:rsidRDefault="002F5E19" w:rsidP="00CE7ED1">
      <w:pPr>
        <w:ind w:firstLine="420"/>
      </w:pPr>
      <w:r>
        <w:rPr>
          <w:rFonts w:hint="eastAsia"/>
        </w:rPr>
        <w:lastRenderedPageBreak/>
        <w:t>一天产生新的日志数量，所占磁盘空间大小</w:t>
      </w:r>
    </w:p>
    <w:p w:rsidR="002F5E19" w:rsidRDefault="002F5E19" w:rsidP="00CE7ED1"/>
    <w:p w:rsidR="002F5E19" w:rsidRDefault="002F5E19" w:rsidP="00CE7ED1">
      <w:r>
        <w:rPr>
          <w:rFonts w:hint="eastAsia"/>
        </w:rPr>
        <w:t>对于</w:t>
      </w:r>
      <w:r>
        <w:rPr>
          <w:rFonts w:hint="eastAsia"/>
        </w:rPr>
        <w:t>client</w:t>
      </w:r>
      <w:r>
        <w:rPr>
          <w:rFonts w:hint="eastAsia"/>
        </w:rPr>
        <w:t>：</w:t>
      </w:r>
    </w:p>
    <w:p w:rsidR="002F5E19" w:rsidRDefault="004F0E5C" w:rsidP="003958EA">
      <w:pPr>
        <w:ind w:firstLine="420"/>
      </w:pPr>
      <w:r>
        <w:rPr>
          <w:rFonts w:hint="eastAsia"/>
        </w:rPr>
        <w:t>读取</w:t>
      </w:r>
      <w:r>
        <w:rPr>
          <w:rFonts w:hint="eastAsia"/>
        </w:rPr>
        <w:t>/</w:t>
      </w:r>
      <w:r>
        <w:rPr>
          <w:rFonts w:hint="eastAsia"/>
        </w:rPr>
        <w:t>扫描</w:t>
      </w:r>
      <w:r>
        <w:rPr>
          <w:rFonts w:hint="eastAsia"/>
        </w:rPr>
        <w:t>/</w:t>
      </w:r>
      <w:r>
        <w:rPr>
          <w:rFonts w:hint="eastAsia"/>
        </w:rPr>
        <w:t>更新操作的个数及带宽占用</w:t>
      </w:r>
    </w:p>
    <w:p w:rsidR="002F5E19" w:rsidRDefault="002F5E19" w:rsidP="00CE7ED1">
      <w:pPr>
        <w:ind w:left="420"/>
      </w:pPr>
      <w:r>
        <w:rPr>
          <w:rFonts w:hint="eastAsia"/>
        </w:rPr>
        <w:t>每天从</w:t>
      </w:r>
      <w:r>
        <w:rPr>
          <w:rFonts w:hint="eastAsia"/>
        </w:rPr>
        <w:t>client</w:t>
      </w:r>
      <w:r>
        <w:rPr>
          <w:rFonts w:hint="eastAsia"/>
        </w:rPr>
        <w:t>发来的请求中，数据库语义更新次数，</w:t>
      </w:r>
      <w:r>
        <w:rPr>
          <w:rFonts w:hint="eastAsia"/>
        </w:rPr>
        <w:t>ob</w:t>
      </w:r>
      <w:r>
        <w:rPr>
          <w:rFonts w:hint="eastAsia"/>
        </w:rPr>
        <w:t>语义更新次数，数据库语义删除次数统计，</w:t>
      </w:r>
      <w:r>
        <w:rPr>
          <w:rFonts w:hint="eastAsia"/>
        </w:rPr>
        <w:t>ob</w:t>
      </w:r>
      <w:r>
        <w:rPr>
          <w:rFonts w:hint="eastAsia"/>
        </w:rPr>
        <w:t>语义删除次数统计。</w:t>
      </w:r>
    </w:p>
    <w:p w:rsidR="002F5E19" w:rsidRDefault="002F5E19" w:rsidP="003958EA">
      <w:pPr>
        <w:ind w:firstLine="420"/>
      </w:pPr>
      <w:r>
        <w:rPr>
          <w:rFonts w:hint="eastAsia"/>
        </w:rPr>
        <w:t>每天从</w:t>
      </w:r>
      <w:r>
        <w:rPr>
          <w:rFonts w:hint="eastAsia"/>
        </w:rPr>
        <w:t>client</w:t>
      </w:r>
      <w:r>
        <w:rPr>
          <w:rFonts w:hint="eastAsia"/>
        </w:rPr>
        <w:t>发来的请求中，</w:t>
      </w:r>
      <w:r w:rsidR="003958EA">
        <w:rPr>
          <w:rFonts w:hint="eastAsia"/>
        </w:rPr>
        <w:t>不同错误类型的请求个数（如</w:t>
      </w:r>
      <w:r w:rsidR="003958EA">
        <w:rPr>
          <w:rFonts w:hint="eastAsia"/>
        </w:rPr>
        <w:t>schema</w:t>
      </w:r>
      <w:r w:rsidR="003958EA">
        <w:rPr>
          <w:rFonts w:hint="eastAsia"/>
        </w:rPr>
        <w:t>非法，超时）</w:t>
      </w:r>
    </w:p>
    <w:p w:rsidR="00505070" w:rsidRDefault="00505070" w:rsidP="00CE7ED1"/>
    <w:p w:rsidR="002F5E19" w:rsidRDefault="002F5E19" w:rsidP="00CE7ED1">
      <w:r>
        <w:rPr>
          <w:rFonts w:hint="eastAsia"/>
        </w:rPr>
        <w:t>对于</w:t>
      </w:r>
      <w:r>
        <w:rPr>
          <w:rFonts w:hint="eastAsia"/>
        </w:rPr>
        <w:t>Chunk</w:t>
      </w:r>
      <w:r w:rsidRPr="00964207">
        <w:rPr>
          <w:rFonts w:hint="eastAsia"/>
        </w:rPr>
        <w:t xml:space="preserve"> </w:t>
      </w:r>
      <w:r>
        <w:rPr>
          <w:rFonts w:hint="eastAsia"/>
        </w:rPr>
        <w:t>server</w:t>
      </w:r>
      <w:r>
        <w:rPr>
          <w:rFonts w:hint="eastAsia"/>
        </w:rPr>
        <w:t>：</w:t>
      </w:r>
    </w:p>
    <w:p w:rsidR="002F5E19" w:rsidRDefault="002F5E19" w:rsidP="0036634E">
      <w:pPr>
        <w:ind w:left="420"/>
      </w:pPr>
      <w:r>
        <w:rPr>
          <w:rFonts w:hint="eastAsia"/>
        </w:rPr>
        <w:t>每天从</w:t>
      </w:r>
      <w:r>
        <w:rPr>
          <w:rFonts w:hint="eastAsia"/>
        </w:rPr>
        <w:t>Chunk</w:t>
      </w:r>
      <w:r w:rsidRPr="00964207">
        <w:rPr>
          <w:rFonts w:hint="eastAsia"/>
        </w:rPr>
        <w:t xml:space="preserve"> </w:t>
      </w:r>
      <w:r>
        <w:rPr>
          <w:rFonts w:hint="eastAsia"/>
        </w:rPr>
        <w:t>server</w:t>
      </w:r>
      <w:r>
        <w:rPr>
          <w:rFonts w:hint="eastAsia"/>
        </w:rPr>
        <w:t>发来的请求数，应答这些请求所产生流量大小，应答这些请求的失败统计。</w:t>
      </w:r>
    </w:p>
    <w:p w:rsidR="002F5E19" w:rsidRDefault="002F5E19" w:rsidP="00CE7ED1">
      <w:pPr>
        <w:ind w:firstLine="420"/>
      </w:pPr>
      <w:r>
        <w:rPr>
          <w:rFonts w:hint="eastAsia"/>
        </w:rPr>
        <w:t>每天从</w:t>
      </w:r>
      <w:r>
        <w:rPr>
          <w:rFonts w:hint="eastAsia"/>
        </w:rPr>
        <w:t>update server</w:t>
      </w:r>
      <w:r>
        <w:rPr>
          <w:rFonts w:hint="eastAsia"/>
        </w:rPr>
        <w:t>向</w:t>
      </w:r>
      <w:r>
        <w:rPr>
          <w:rFonts w:hint="eastAsia"/>
        </w:rPr>
        <w:t>Chunk</w:t>
      </w:r>
      <w:r w:rsidRPr="00964207">
        <w:rPr>
          <w:rFonts w:hint="eastAsia"/>
        </w:rPr>
        <w:t xml:space="preserve"> </w:t>
      </w:r>
      <w:r>
        <w:rPr>
          <w:rFonts w:hint="eastAsia"/>
        </w:rPr>
        <w:t>server</w:t>
      </w:r>
      <w:r>
        <w:rPr>
          <w:rFonts w:hint="eastAsia"/>
        </w:rPr>
        <w:t>发出的请求数，应答失败统计。</w:t>
      </w:r>
    </w:p>
    <w:p w:rsidR="002F5E19" w:rsidRDefault="002F5E19" w:rsidP="00CE7ED1"/>
    <w:p w:rsidR="002F5E19" w:rsidRDefault="002F5E19" w:rsidP="00CE7ED1">
      <w:r>
        <w:rPr>
          <w:rFonts w:hint="eastAsia"/>
        </w:rPr>
        <w:t>对于</w:t>
      </w:r>
      <w:r>
        <w:rPr>
          <w:rFonts w:hint="eastAsia"/>
        </w:rPr>
        <w:t>update server</w:t>
      </w:r>
      <w:r>
        <w:rPr>
          <w:rFonts w:hint="eastAsia"/>
        </w:rPr>
        <w:t>：</w:t>
      </w:r>
    </w:p>
    <w:p w:rsidR="002F5E19" w:rsidRDefault="002F5E19" w:rsidP="00CE7ED1">
      <w:pPr>
        <w:ind w:firstLine="420"/>
      </w:pPr>
      <w:r>
        <w:rPr>
          <w:rFonts w:hint="eastAsia"/>
        </w:rPr>
        <w:t>对内存的使用：</w:t>
      </w:r>
    </w:p>
    <w:p w:rsidR="002F5E19" w:rsidRDefault="002F5E19" w:rsidP="007C2316">
      <w:pPr>
        <w:ind w:left="420"/>
      </w:pPr>
      <w:r>
        <w:rPr>
          <w:rFonts w:hint="eastAsia"/>
        </w:rPr>
        <w:t>每个</w:t>
      </w:r>
      <w:r>
        <w:rPr>
          <w:rFonts w:hint="eastAsia"/>
        </w:rPr>
        <w:t>table</w:t>
      </w:r>
      <w:r>
        <w:rPr>
          <w:rFonts w:hint="eastAsia"/>
        </w:rPr>
        <w:t>的记录数目，该</w:t>
      </w:r>
      <w:r>
        <w:rPr>
          <w:rFonts w:hint="eastAsia"/>
        </w:rPr>
        <w:t>table</w:t>
      </w:r>
      <w:r>
        <w:rPr>
          <w:rFonts w:hint="eastAsia"/>
        </w:rPr>
        <w:t>的</w:t>
      </w:r>
      <w:r>
        <w:rPr>
          <w:rFonts w:hint="eastAsia"/>
        </w:rPr>
        <w:t>hash</w:t>
      </w:r>
      <w:r>
        <w:rPr>
          <w:rFonts w:hint="eastAsia"/>
        </w:rPr>
        <w:t>表占用的内存大小</w:t>
      </w:r>
      <w:r>
        <w:rPr>
          <w:rFonts w:hint="eastAsia"/>
        </w:rPr>
        <w:t>,</w:t>
      </w:r>
      <w:r>
        <w:rPr>
          <w:rFonts w:hint="eastAsia"/>
        </w:rPr>
        <w:t>该表的大小变动情况（如每天该表大小增长（将少）多少</w:t>
      </w:r>
      <w:r>
        <w:rPr>
          <w:rFonts w:hint="eastAsia"/>
        </w:rPr>
        <w:t>G</w:t>
      </w:r>
      <w:r>
        <w:rPr>
          <w:rFonts w:hint="eastAsia"/>
        </w:rPr>
        <w:t>，记录增加（减少）多少条），有多少线程在同时读写这个</w:t>
      </w:r>
      <w:r>
        <w:rPr>
          <w:rFonts w:hint="eastAsia"/>
        </w:rPr>
        <w:t>table</w:t>
      </w:r>
    </w:p>
    <w:p w:rsidR="002F5E19" w:rsidRDefault="002F5E19" w:rsidP="007C2316">
      <w:pPr>
        <w:ind w:firstLine="420"/>
      </w:pPr>
      <w:r>
        <w:rPr>
          <w:rFonts w:hint="eastAsia"/>
        </w:rPr>
        <w:t>内存中表的大小，冻结表的大小，被成功释放的冻结表大小</w:t>
      </w:r>
    </w:p>
    <w:p w:rsidR="002F5E19" w:rsidRDefault="002F5E19" w:rsidP="007C2316">
      <w:pPr>
        <w:ind w:firstLine="420"/>
      </w:pPr>
      <w:r>
        <w:rPr>
          <w:rFonts w:hint="eastAsia"/>
        </w:rPr>
        <w:t>查询队列任务统计，内存空间使用情况</w:t>
      </w:r>
    </w:p>
    <w:p w:rsidR="002F5E19" w:rsidRPr="00797977" w:rsidRDefault="002F5E19" w:rsidP="007C2316">
      <w:pPr>
        <w:ind w:firstLine="420"/>
      </w:pPr>
      <w:r>
        <w:rPr>
          <w:rFonts w:hint="eastAsia"/>
        </w:rPr>
        <w:t>更新队列任务统计，内存空间使用情况</w:t>
      </w:r>
    </w:p>
    <w:p w:rsidR="002F5E19" w:rsidRDefault="002F5E19" w:rsidP="00CE7ED1"/>
    <w:p w:rsidR="002F5E19" w:rsidRDefault="002F5E19" w:rsidP="00CF5A87">
      <w:pPr>
        <w:ind w:firstLine="420"/>
      </w:pPr>
      <w:r>
        <w:rPr>
          <w:rFonts w:hint="eastAsia"/>
        </w:rPr>
        <w:t>一天序列化和反序列化失败统计</w:t>
      </w:r>
    </w:p>
    <w:p w:rsidR="002F5E19" w:rsidRDefault="002F5E19" w:rsidP="00CF5A87">
      <w:pPr>
        <w:ind w:firstLine="420"/>
      </w:pPr>
      <w:r>
        <w:rPr>
          <w:rFonts w:hint="eastAsia"/>
        </w:rPr>
        <w:t>磁盘流量</w:t>
      </w:r>
    </w:p>
    <w:p w:rsidR="002F5E19" w:rsidRDefault="002F5E19" w:rsidP="00CF5A87">
      <w:pPr>
        <w:ind w:firstLine="420"/>
      </w:pPr>
      <w:r>
        <w:rPr>
          <w:rFonts w:hint="eastAsia"/>
        </w:rPr>
        <w:t>磁盘使用率</w:t>
      </w:r>
    </w:p>
    <w:p w:rsidR="002F5E19" w:rsidRDefault="002F5E19" w:rsidP="00CF5A87">
      <w:pPr>
        <w:ind w:firstLine="420"/>
      </w:pPr>
      <w:r>
        <w:rPr>
          <w:rFonts w:hint="eastAsia"/>
        </w:rPr>
        <w:t>磁盘句柄数</w:t>
      </w:r>
    </w:p>
    <w:p w:rsidR="002F5E19" w:rsidRDefault="002F5E19" w:rsidP="00CF5A87">
      <w:pPr>
        <w:ind w:firstLine="420"/>
      </w:pPr>
      <w:r>
        <w:rPr>
          <w:rFonts w:hint="eastAsia"/>
        </w:rPr>
        <w:t>磁盘上的文件数</w:t>
      </w:r>
    </w:p>
    <w:p w:rsidR="002F5E19" w:rsidRDefault="002F5E19" w:rsidP="00CF5A87">
      <w:pPr>
        <w:ind w:firstLine="420"/>
      </w:pPr>
      <w:r>
        <w:rPr>
          <w:rFonts w:hint="eastAsia"/>
        </w:rPr>
        <w:t>磁盘磁道，扇区数量统计，坏道统计</w:t>
      </w:r>
    </w:p>
    <w:p w:rsidR="002F5E19" w:rsidRDefault="002F5E19" w:rsidP="00CF5A87">
      <w:pPr>
        <w:ind w:firstLine="420"/>
      </w:pPr>
      <w:r>
        <w:rPr>
          <w:rFonts w:hint="eastAsia"/>
        </w:rPr>
        <w:t>磁盘文件格式</w:t>
      </w:r>
    </w:p>
    <w:p w:rsidR="00CF5A87" w:rsidRDefault="00CF5A87" w:rsidP="00CF5A87">
      <w:pPr>
        <w:ind w:firstLine="420"/>
      </w:pPr>
    </w:p>
    <w:p w:rsidR="002F5E19" w:rsidRDefault="002F5E19" w:rsidP="00CF5A87">
      <w:pPr>
        <w:ind w:firstLine="420"/>
      </w:pPr>
      <w:r>
        <w:rPr>
          <w:rFonts w:hint="eastAsia"/>
        </w:rPr>
        <w:t>网络线程，工作处理线程的数目，工作线程的内存占用情况，线程一天处理的请求数量</w:t>
      </w:r>
    </w:p>
    <w:p w:rsidR="002F5E19" w:rsidRPr="00981226" w:rsidRDefault="002F5E19" w:rsidP="00CE7ED1"/>
    <w:p w:rsidR="00112494" w:rsidRPr="00112494" w:rsidRDefault="002F5E19" w:rsidP="00112494">
      <w:pPr>
        <w:pStyle w:val="1"/>
      </w:pPr>
      <w:r>
        <w:rPr>
          <w:rFonts w:hint="eastAsia"/>
        </w:rPr>
        <w:t>接口设计</w:t>
      </w:r>
      <w:r>
        <w:rPr>
          <w:rFonts w:hint="eastAsia"/>
        </w:rPr>
        <w:t xml:space="preserve"> </w:t>
      </w:r>
    </w:p>
    <w:p w:rsidR="002F5E19" w:rsidRDefault="002F5E19" w:rsidP="00CE7ED1">
      <w:pPr>
        <w:pStyle w:val="2"/>
        <w:numPr>
          <w:ilvl w:val="1"/>
          <w:numId w:val="23"/>
        </w:numPr>
      </w:pPr>
      <w:r>
        <w:rPr>
          <w:rFonts w:hint="eastAsia"/>
        </w:rPr>
        <w:t>写操作接口（</w:t>
      </w:r>
      <w:r>
        <w:rPr>
          <w:rFonts w:hint="eastAsia"/>
        </w:rPr>
        <w:t>Client</w:t>
      </w:r>
      <w:r>
        <w:rPr>
          <w:rFonts w:hint="eastAsia"/>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ObMutator</w:t>
      </w:r>
      <w:r>
        <w:rPr>
          <w:rFonts w:ascii="Courier New" w:eastAsiaTheme="minorEastAsia" w:hAnsi="Courier New" w:cs="Courier New"/>
          <w:color w:val="3F7F5F"/>
          <w:kern w:val="0"/>
          <w:sz w:val="20"/>
          <w:szCs w:val="20"/>
        </w:rPr>
        <w:t>由多个</w:t>
      </w:r>
      <w:r>
        <w:rPr>
          <w:rFonts w:ascii="Courier New" w:eastAsiaTheme="minorEastAsia" w:hAnsi="Courier New" w:cs="Courier New"/>
          <w:color w:val="3F7F5F"/>
          <w:kern w:val="0"/>
          <w:sz w:val="20"/>
          <w:szCs w:val="20"/>
        </w:rPr>
        <w:t>ObCellMutator</w:t>
      </w:r>
      <w:r>
        <w:rPr>
          <w:rFonts w:ascii="Courier New" w:eastAsiaTheme="minorEastAsia" w:hAnsi="Courier New" w:cs="Courier New"/>
          <w:color w:val="3F7F5F"/>
          <w:kern w:val="0"/>
          <w:sz w:val="20"/>
          <w:szCs w:val="20"/>
        </w:rPr>
        <w:t>组成一个链表，可以操作一行或多行，甚至</w:t>
      </w:r>
      <w:proofErr w:type="gramStart"/>
      <w:r>
        <w:rPr>
          <w:rFonts w:ascii="Courier New" w:eastAsiaTheme="minorEastAsia" w:hAnsi="Courier New" w:cs="Courier New"/>
          <w:color w:val="3F7F5F"/>
          <w:kern w:val="0"/>
          <w:sz w:val="20"/>
          <w:szCs w:val="20"/>
        </w:rPr>
        <w:t>可以跨表操作</w:t>
      </w:r>
      <w:proofErr w:type="gramEnd"/>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OceanBase</w:t>
      </w:r>
      <w:r>
        <w:rPr>
          <w:rFonts w:ascii="Courier New" w:eastAsiaTheme="minorEastAsia" w:hAnsi="Courier New" w:cs="Courier New"/>
          <w:color w:val="3F7F5F"/>
          <w:kern w:val="0"/>
          <w:sz w:val="20"/>
          <w:szCs w:val="20"/>
        </w:rPr>
        <w:t>保证</w:t>
      </w:r>
      <w:r>
        <w:rPr>
          <w:rFonts w:ascii="Courier New" w:eastAsiaTheme="minorEastAsia" w:hAnsi="Courier New" w:cs="Courier New"/>
          <w:color w:val="3F7F5F"/>
          <w:kern w:val="0"/>
          <w:sz w:val="20"/>
          <w:szCs w:val="20"/>
        </w:rPr>
        <w:t>ObMutator</w:t>
      </w:r>
      <w:r>
        <w:rPr>
          <w:rFonts w:ascii="Courier New" w:eastAsiaTheme="minorEastAsia" w:hAnsi="Courier New" w:cs="Courier New"/>
          <w:color w:val="3F7F5F"/>
          <w:kern w:val="0"/>
          <w:sz w:val="20"/>
          <w:szCs w:val="20"/>
        </w:rPr>
        <w:t>操作的原子性。</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加入一个对</w:t>
      </w:r>
      <w:r>
        <w:rPr>
          <w:rFonts w:ascii="Courier New" w:eastAsiaTheme="minorEastAsia" w:hAnsi="Courier New" w:cs="Courier New"/>
          <w:color w:val="3F7F5F"/>
          <w:kern w:val="0"/>
          <w:sz w:val="20"/>
          <w:szCs w:val="20"/>
        </w:rPr>
        <w:t>cell</w:t>
      </w:r>
      <w:r>
        <w:rPr>
          <w:rFonts w:ascii="Courier New" w:eastAsiaTheme="minorEastAsia" w:hAnsi="Courier New" w:cs="Courier New"/>
          <w:color w:val="3F7F5F"/>
          <w:kern w:val="0"/>
          <w:sz w:val="20"/>
          <w:szCs w:val="20"/>
        </w:rPr>
        <w:t>的修改操作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mutator </w:t>
      </w:r>
      <w:proofErr w:type="gramStart"/>
      <w:r>
        <w:rPr>
          <w:rFonts w:ascii="Courier New" w:eastAsiaTheme="minorEastAsia" w:hAnsi="Courier New" w:cs="Courier New"/>
          <w:color w:val="3F7F5F"/>
          <w:kern w:val="0"/>
          <w:sz w:val="20"/>
          <w:szCs w:val="20"/>
        </w:rPr>
        <w:t>待加入</w:t>
      </w:r>
      <w:proofErr w:type="gramEnd"/>
      <w:r>
        <w:rPr>
          <w:rFonts w:ascii="Courier New" w:eastAsiaTheme="minorEastAsia" w:hAnsi="Courier New" w:cs="Courier New"/>
          <w:color w:val="3F7F5F"/>
          <w:kern w:val="0"/>
          <w:sz w:val="20"/>
          <w:szCs w:val="20"/>
        </w:rPr>
        <w:t>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add_cell_mutator</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ObCellMutator&amp; 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序列化</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反序列化接口</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data_len,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b/>
          <w:bCs/>
          <w:color w:val="000000"/>
          <w:kern w:val="0"/>
          <w:sz w:val="20"/>
          <w:szCs w:val="20"/>
        </w:rPr>
        <w:t>get_serialize_</w:t>
      </w:r>
      <w:proofErr w:type="gramStart"/>
      <w:r>
        <w:rPr>
          <w:rFonts w:ascii="Courier New" w:eastAsiaTheme="minorEastAsia" w:hAnsi="Courier New" w:cs="Courier New"/>
          <w:b/>
          <w:bCs/>
          <w:color w:val="000000"/>
          <w:kern w:val="0"/>
          <w:sz w:val="20"/>
          <w:szCs w:val="20"/>
        </w:rPr>
        <w:t>size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一次</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的执行结果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ObOperateResult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int32_t  </w:t>
      </w:r>
      <w:r>
        <w:rPr>
          <w:rFonts w:ascii="Courier New" w:eastAsiaTheme="minorEastAsia" w:hAnsi="Courier New" w:cs="Courier New"/>
          <w:color w:val="0000C0"/>
          <w:kern w:val="0"/>
          <w:sz w:val="20"/>
          <w:szCs w:val="20"/>
        </w:rPr>
        <w:t>err_step</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执行第几个</w:t>
      </w:r>
      <w:r>
        <w:rPr>
          <w:rFonts w:ascii="Courier New" w:eastAsiaTheme="minorEastAsia" w:hAnsi="Courier New" w:cs="Courier New"/>
          <w:color w:val="3F7F5F"/>
          <w:kern w:val="0"/>
          <w:sz w:val="20"/>
          <w:szCs w:val="20"/>
        </w:rPr>
        <w:t>ColumnMutator</w:t>
      </w:r>
      <w:r>
        <w:rPr>
          <w:rFonts w:ascii="Courier New" w:eastAsiaTheme="minorEastAsia" w:hAnsi="Courier New" w:cs="Courier New"/>
          <w:color w:val="3F7F5F"/>
          <w:kern w:val="0"/>
          <w:sz w:val="20"/>
          <w:szCs w:val="20"/>
        </w:rPr>
        <w:t>的时候出错</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int32_t </w:t>
      </w:r>
      <w:r>
        <w:rPr>
          <w:rFonts w:ascii="Courier New" w:eastAsiaTheme="minorEastAsia" w:hAnsi="Courier New" w:cs="Courier New"/>
          <w:color w:val="0000C0"/>
          <w:kern w:val="0"/>
          <w:sz w:val="20"/>
          <w:szCs w:val="20"/>
        </w:rPr>
        <w:t>err_code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整个</w:t>
      </w:r>
      <w:r>
        <w:rPr>
          <w:rFonts w:ascii="Courier New" w:eastAsiaTheme="minorEastAsia" w:hAnsi="Courier New" w:cs="Courier New"/>
          <w:color w:val="3F7F5F"/>
          <w:kern w:val="0"/>
          <w:sz w:val="20"/>
          <w:szCs w:val="20"/>
        </w:rPr>
        <w:t>row mutation</w:t>
      </w:r>
      <w:r>
        <w:rPr>
          <w:rFonts w:ascii="Courier New" w:eastAsiaTheme="minorEastAsia" w:hAnsi="Courier New" w:cs="Courier New"/>
          <w:color w:val="3F7F5F"/>
          <w:kern w:val="0"/>
          <w:sz w:val="20"/>
          <w:szCs w:val="20"/>
        </w:rPr>
        <w:t>的执行结果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int32_t  </w:t>
      </w:r>
      <w:r>
        <w:rPr>
          <w:rFonts w:ascii="Courier New" w:eastAsiaTheme="minorEastAsia" w:hAnsi="Courier New" w:cs="Courier New"/>
          <w:color w:val="0000C0"/>
          <w:kern w:val="0"/>
          <w:sz w:val="20"/>
          <w:szCs w:val="20"/>
        </w:rPr>
        <w:t>affect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 row mutation</w:t>
      </w:r>
      <w:r>
        <w:rPr>
          <w:rFonts w:ascii="Courier New" w:eastAsiaTheme="minorEastAsia" w:hAnsi="Courier New" w:cs="Courier New"/>
          <w:color w:val="3F7F5F"/>
          <w:kern w:val="0"/>
          <w:sz w:val="20"/>
          <w:szCs w:val="20"/>
        </w:rPr>
        <w:t>影响行数，数据库语义使用</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ObString </w:t>
      </w:r>
      <w:r>
        <w:rPr>
          <w:rFonts w:ascii="Courier New" w:eastAsiaTheme="minorEastAsia" w:hAnsi="Courier New" w:cs="Courier New"/>
          <w:color w:val="0000C0"/>
          <w:kern w:val="0"/>
          <w:sz w:val="20"/>
          <w:szCs w:val="20"/>
        </w:rPr>
        <w:t>err_msg</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执行一次</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，保证</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操作原子性</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mutator </w:t>
      </w:r>
      <w:r>
        <w:rPr>
          <w:rFonts w:ascii="Courier New" w:eastAsiaTheme="minorEastAsia" w:hAnsi="Courier New" w:cs="Courier New"/>
          <w:color w:val="3F7F5F"/>
          <w:kern w:val="0"/>
          <w:sz w:val="20"/>
          <w:szCs w:val="20"/>
        </w:rPr>
        <w:t>行操作链</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operation </w:t>
      </w:r>
      <w:r>
        <w:rPr>
          <w:rFonts w:ascii="Courier New" w:eastAsiaTheme="minorEastAsia" w:hAnsi="Courier New" w:cs="Courier New"/>
          <w:color w:val="3F7F5F"/>
          <w:kern w:val="0"/>
          <w:sz w:val="20"/>
          <w:szCs w:val="20"/>
        </w:rPr>
        <w:t>返回结果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@return </w:t>
      </w:r>
      <w:r>
        <w:rPr>
          <w:rFonts w:ascii="Courier New" w:eastAsiaTheme="minorEastAsia" w:hAnsi="Courier New" w:cs="Courier New"/>
          <w:color w:val="3F7F5F"/>
          <w:kern w:val="0"/>
          <w:sz w:val="20"/>
          <w:szCs w:val="20"/>
        </w:rPr>
        <w:t>成功或者其它错误包括</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非法、</w:t>
      </w:r>
      <w:r>
        <w:rPr>
          <w:rFonts w:ascii="Courier New" w:eastAsiaTheme="minorEastAsia" w:hAnsi="Courier New" w:cs="Courier New"/>
          <w:color w:val="3F7F5F"/>
          <w:kern w:val="0"/>
          <w:sz w:val="20"/>
          <w:szCs w:val="20"/>
        </w:rPr>
        <w:t>schema</w:t>
      </w:r>
      <w:r>
        <w:rPr>
          <w:rFonts w:ascii="Courier New" w:eastAsiaTheme="minorEastAsia" w:hAnsi="Courier New" w:cs="Courier New"/>
          <w:color w:val="3F7F5F"/>
          <w:kern w:val="0"/>
          <w:sz w:val="20"/>
          <w:szCs w:val="20"/>
        </w:rPr>
        <w:t>非法、写日志失败、网络错误</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w:t>
      </w:r>
      <w:proofErr w:type="gramStart"/>
      <w:r>
        <w:rPr>
          <w:rFonts w:ascii="Courier New" w:eastAsiaTheme="minorEastAsia" w:hAnsi="Courier New" w:cs="Courier New"/>
          <w:b/>
          <w:bCs/>
          <w:color w:val="000000"/>
          <w:kern w:val="0"/>
          <w:sz w:val="20"/>
          <w:szCs w:val="20"/>
        </w:rPr>
        <w:t>apply</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ObMutator</w:t>
      </w:r>
      <w:r>
        <w:rPr>
          <w:rFonts w:ascii="Courier New" w:eastAsiaTheme="minorEastAsia" w:hAnsi="Courier New" w:cs="Courier New"/>
          <w:color w:val="000000"/>
          <w:kern w:val="0"/>
          <w:sz w:val="20"/>
          <w:szCs w:val="20"/>
        </w:rPr>
        <w:t xml:space="preserve">&amp; mutator, </w:t>
      </w:r>
      <w:r>
        <w:rPr>
          <w:rFonts w:ascii="Courier New" w:eastAsiaTheme="minorEastAsia" w:hAnsi="Courier New" w:cs="Courier New"/>
          <w:color w:val="005032"/>
          <w:kern w:val="0"/>
          <w:sz w:val="20"/>
          <w:szCs w:val="20"/>
        </w:rPr>
        <w:t>ObOperateResult</w:t>
      </w:r>
      <w:r>
        <w:rPr>
          <w:rFonts w:ascii="Courier New" w:eastAsiaTheme="minorEastAsia" w:hAnsi="Courier New" w:cs="Courier New"/>
          <w:color w:val="000000"/>
          <w:kern w:val="0"/>
          <w:sz w:val="20"/>
          <w:szCs w:val="20"/>
        </w:rPr>
        <w:t>&amp; operation);</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批量执行</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，保证单个</w:t>
      </w:r>
      <w:r>
        <w:rPr>
          <w:rFonts w:ascii="Courier New" w:eastAsiaTheme="minorEastAsia" w:hAnsi="Courier New" w:cs="Courier New"/>
          <w:color w:val="3F7F5F"/>
          <w:kern w:val="0"/>
          <w:sz w:val="20"/>
          <w:szCs w:val="20"/>
        </w:rPr>
        <w:t>Mutator</w:t>
      </w:r>
      <w:proofErr w:type="gramStart"/>
      <w:r>
        <w:rPr>
          <w:rFonts w:ascii="Courier New" w:eastAsiaTheme="minorEastAsia" w:hAnsi="Courier New" w:cs="Courier New"/>
          <w:color w:val="3F7F5F"/>
          <w:kern w:val="0"/>
          <w:sz w:val="20"/>
          <w:szCs w:val="20"/>
        </w:rPr>
        <w:t>原子性但不</w:t>
      </w:r>
      <w:proofErr w:type="gramEnd"/>
      <w:r>
        <w:rPr>
          <w:rFonts w:ascii="Courier New" w:eastAsiaTheme="minorEastAsia" w:hAnsi="Courier New" w:cs="Courier New"/>
          <w:color w:val="3F7F5F"/>
          <w:kern w:val="0"/>
          <w:sz w:val="20"/>
          <w:szCs w:val="20"/>
        </w:rPr>
        <w:t>保证整体原子性</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batch_num </w:t>
      </w:r>
      <w:r>
        <w:rPr>
          <w:rFonts w:ascii="Courier New" w:eastAsiaTheme="minorEastAsia" w:hAnsi="Courier New" w:cs="Courier New"/>
          <w:color w:val="3F7F5F"/>
          <w:kern w:val="0"/>
          <w:sz w:val="20"/>
          <w:szCs w:val="20"/>
        </w:rPr>
        <w:t>批量个数</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mutators </w:t>
      </w:r>
      <w:r>
        <w:rPr>
          <w:rFonts w:ascii="Courier New" w:eastAsiaTheme="minorEastAsia" w:hAnsi="Courier New" w:cs="Courier New"/>
          <w:color w:val="3F7F5F"/>
          <w:kern w:val="0"/>
          <w:sz w:val="20"/>
          <w:szCs w:val="20"/>
        </w:rPr>
        <w:t>批量行操作链</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operations </w:t>
      </w:r>
      <w:r>
        <w:rPr>
          <w:rFonts w:ascii="Courier New" w:eastAsiaTheme="minorEastAsia" w:hAnsi="Courier New" w:cs="Courier New"/>
          <w:color w:val="3F7F5F"/>
          <w:kern w:val="0"/>
          <w:sz w:val="20"/>
          <w:szCs w:val="20"/>
        </w:rPr>
        <w:t>每个</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执行后的返回结果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@return </w:t>
      </w:r>
      <w:r>
        <w:rPr>
          <w:rFonts w:ascii="Courier New" w:eastAsiaTheme="minorEastAsia" w:hAnsi="Courier New" w:cs="Courier New"/>
          <w:color w:val="3F7F5F"/>
          <w:kern w:val="0"/>
          <w:sz w:val="20"/>
          <w:szCs w:val="20"/>
        </w:rPr>
        <w:t>成功或者其它错误包括</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非法，某些</w:t>
      </w:r>
      <w:r>
        <w:rPr>
          <w:rFonts w:ascii="Courier New" w:eastAsiaTheme="minorEastAsia" w:hAnsi="Courier New" w:cs="Courier New"/>
          <w:color w:val="3F7F5F"/>
          <w:kern w:val="0"/>
          <w:sz w:val="20"/>
          <w:szCs w:val="20"/>
        </w:rPr>
        <w:t>mutator</w:t>
      </w:r>
      <w:r>
        <w:rPr>
          <w:rFonts w:ascii="Courier New" w:eastAsiaTheme="minorEastAsia" w:hAnsi="Courier New" w:cs="Courier New"/>
          <w:color w:val="3F7F5F"/>
          <w:kern w:val="0"/>
          <w:sz w:val="20"/>
          <w:szCs w:val="20"/>
        </w:rPr>
        <w:t>执行失败</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highlight w:val="lightGray"/>
        </w:rPr>
        <w:t>ups_batch_</w:t>
      </w:r>
      <w:proofErr w:type="gramStart"/>
      <w:r>
        <w:rPr>
          <w:rFonts w:ascii="Courier New" w:eastAsiaTheme="minorEastAsia" w:hAnsi="Courier New" w:cs="Courier New"/>
          <w:b/>
          <w:bCs/>
          <w:color w:val="000000"/>
          <w:kern w:val="0"/>
          <w:sz w:val="20"/>
          <w:szCs w:val="20"/>
          <w:highlight w:val="lightGray"/>
        </w:rPr>
        <w:t>apply</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ObMutator</w:t>
      </w:r>
      <w:r>
        <w:rPr>
          <w:rFonts w:ascii="Courier New" w:eastAsiaTheme="minorEastAsia" w:hAnsi="Courier New" w:cs="Courier New"/>
          <w:color w:val="000000"/>
          <w:kern w:val="0"/>
          <w:sz w:val="20"/>
          <w:szCs w:val="20"/>
        </w:rPr>
        <w:t xml:space="preserve">* mutators, </w:t>
      </w:r>
      <w:r>
        <w:rPr>
          <w:rFonts w:ascii="Courier New" w:eastAsiaTheme="minorEastAsia" w:hAnsi="Courier New" w:cs="Courier New"/>
          <w:color w:val="005032"/>
          <w:kern w:val="0"/>
          <w:sz w:val="20"/>
          <w:szCs w:val="20"/>
        </w:rPr>
        <w:t>ObOperateResult</w:t>
      </w:r>
      <w:r>
        <w:rPr>
          <w:rFonts w:ascii="Courier New" w:eastAsiaTheme="minorEastAsia" w:hAnsi="Courier New" w:cs="Courier New"/>
          <w:color w:val="000000"/>
          <w:kern w:val="0"/>
          <w:sz w:val="20"/>
          <w:szCs w:val="20"/>
        </w:rPr>
        <w:t>* operations);</w:t>
      </w:r>
    </w:p>
    <w:p w:rsidR="002F5E19" w:rsidRPr="004F584A" w:rsidRDefault="002F5E19" w:rsidP="00CE7ED1"/>
    <w:p w:rsidR="002F5E19" w:rsidRDefault="002F5E19" w:rsidP="00CE7ED1">
      <w:pPr>
        <w:pStyle w:val="2"/>
      </w:pPr>
      <w:r>
        <w:rPr>
          <w:rFonts w:hint="eastAsia"/>
        </w:rPr>
        <w:t>读</w:t>
      </w:r>
      <w:r>
        <w:rPr>
          <w:rFonts w:hint="eastAsia"/>
        </w:rPr>
        <w:t>/</w:t>
      </w:r>
      <w:r>
        <w:rPr>
          <w:rFonts w:hint="eastAsia"/>
        </w:rPr>
        <w:t>扫描操作接口</w:t>
      </w:r>
      <w:r>
        <w:rPr>
          <w:rFonts w:hint="eastAsia"/>
        </w:rPr>
        <w:t xml:space="preserve"> (Chunk Server)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enum</w:t>
      </w:r>
      <w:proofErr w:type="gramEnd"/>
      <w:r>
        <w:rPr>
          <w:rFonts w:ascii="Courier New" w:eastAsiaTheme="minorEastAsia" w:hAnsi="Courier New" w:cs="Courier New"/>
          <w:color w:val="000000"/>
          <w:kern w:val="0"/>
          <w:sz w:val="20"/>
          <w:szCs w:val="20"/>
        </w:rPr>
        <w:t xml:space="preserve"> BorderFlag</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INCLUSIVE_START</w:t>
      </w:r>
      <w:r>
        <w:rPr>
          <w:rFonts w:ascii="Courier New" w:eastAsiaTheme="minorEastAsia" w:hAnsi="Courier New" w:cs="Courier New"/>
          <w:color w:val="000000"/>
          <w:kern w:val="0"/>
          <w:sz w:val="20"/>
          <w:szCs w:val="20"/>
        </w:rPr>
        <w:t xml:space="preserve"> = 1,</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INCLUSIVE_END</w:t>
      </w:r>
      <w:r>
        <w:rPr>
          <w:rFonts w:ascii="Courier New" w:eastAsiaTheme="minorEastAsia" w:hAnsi="Courier New" w:cs="Courier New"/>
          <w:color w:val="000000"/>
          <w:kern w:val="0"/>
          <w:sz w:val="20"/>
          <w:szCs w:val="20"/>
        </w:rPr>
        <w:t xml:space="preserve"> = 2,</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i/>
          <w:iCs/>
          <w:color w:val="0000C0"/>
          <w:kern w:val="0"/>
          <w:sz w:val="20"/>
          <w:szCs w:val="20"/>
        </w:rPr>
        <w:t>MIN</w:t>
      </w:r>
      <w:r>
        <w:rPr>
          <w:rFonts w:ascii="Courier New" w:eastAsiaTheme="minorEastAsia" w:hAnsi="Courier New" w:cs="Courier New"/>
          <w:color w:val="000000"/>
          <w:kern w:val="0"/>
          <w:sz w:val="20"/>
          <w:szCs w:val="20"/>
        </w:rPr>
        <w:t xml:space="preserve"> = 4,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表示</w:t>
      </w:r>
      <w:r>
        <w:rPr>
          <w:rFonts w:ascii="Courier New" w:eastAsiaTheme="minorEastAsia" w:hAnsi="Courier New" w:cs="Courier New"/>
          <w:color w:val="3F7F5F"/>
          <w:kern w:val="0"/>
          <w:sz w:val="20"/>
          <w:szCs w:val="20"/>
        </w:rPr>
        <w:t>start_key</w:t>
      </w:r>
      <w:r>
        <w:rPr>
          <w:rFonts w:ascii="Courier New" w:eastAsiaTheme="minorEastAsia" w:hAnsi="Courier New" w:cs="Courier New"/>
          <w:color w:val="3F7F5F"/>
          <w:kern w:val="0"/>
          <w:sz w:val="20"/>
          <w:szCs w:val="20"/>
        </w:rPr>
        <w:t>为最小</w:t>
      </w:r>
      <w:r>
        <w:rPr>
          <w:rFonts w:ascii="Courier New" w:eastAsiaTheme="minorEastAsia" w:hAnsi="Courier New" w:cs="Courier New"/>
          <w:color w:val="3F7F5F"/>
          <w:kern w:val="0"/>
          <w:sz w:val="20"/>
          <w:szCs w:val="20"/>
        </w:rPr>
        <w:t>row_key</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MAX</w:t>
      </w:r>
      <w:r>
        <w:rPr>
          <w:rFonts w:ascii="Courier New" w:eastAsiaTheme="minorEastAsia" w:hAnsi="Courier New" w:cs="Courier New"/>
          <w:color w:val="000000"/>
          <w:kern w:val="0"/>
          <w:sz w:val="20"/>
          <w:szCs w:val="20"/>
        </w:rPr>
        <w:t xml:space="preserve"> = 8,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表示</w:t>
      </w:r>
      <w:r>
        <w:rPr>
          <w:rFonts w:ascii="Courier New" w:eastAsiaTheme="minorEastAsia" w:hAnsi="Courier New" w:cs="Courier New"/>
          <w:color w:val="3F7F5F"/>
          <w:kern w:val="0"/>
          <w:sz w:val="20"/>
          <w:szCs w:val="20"/>
        </w:rPr>
        <w:t>end_key</w:t>
      </w:r>
      <w:r>
        <w:rPr>
          <w:rFonts w:ascii="Courier New" w:eastAsiaTheme="minorEastAsia" w:hAnsi="Courier New" w:cs="Courier New"/>
          <w:color w:val="3F7F5F"/>
          <w:kern w:val="0"/>
          <w:sz w:val="20"/>
          <w:szCs w:val="20"/>
        </w:rPr>
        <w:t>为最大</w:t>
      </w:r>
      <w:r>
        <w:rPr>
          <w:rFonts w:ascii="Courier New" w:eastAsiaTheme="minorEastAsia" w:hAnsi="Courier New" w:cs="Courier New"/>
          <w:color w:val="3F7F5F"/>
          <w:kern w:val="0"/>
          <w:sz w:val="20"/>
          <w:szCs w:val="20"/>
        </w:rPr>
        <w:t>row_key</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struct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ObDataInterval</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OBString </w:t>
      </w:r>
      <w:r>
        <w:rPr>
          <w:rFonts w:ascii="Courier New" w:eastAsiaTheme="minorEastAsia" w:hAnsi="Courier New" w:cs="Courier New"/>
          <w:color w:val="0000C0"/>
          <w:kern w:val="0"/>
          <w:sz w:val="20"/>
          <w:szCs w:val="20"/>
        </w:rPr>
        <w:t>start_key</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OBString </w:t>
      </w:r>
      <w:r>
        <w:rPr>
          <w:rFonts w:ascii="Courier New" w:eastAsiaTheme="minorEastAsia" w:hAnsi="Courier New" w:cs="Courier New"/>
          <w:color w:val="0000C0"/>
          <w:kern w:val="0"/>
          <w:sz w:val="20"/>
          <w:szCs w:val="20"/>
        </w:rPr>
        <w:t>end_key</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BorderFlag </w:t>
      </w:r>
      <w:r>
        <w:rPr>
          <w:rFonts w:ascii="Courier New" w:eastAsiaTheme="minorEastAsia" w:hAnsi="Courier New" w:cs="Courier New"/>
          <w:color w:val="0000C0"/>
          <w:kern w:val="0"/>
          <w:sz w:val="20"/>
          <w:szCs w:val="20"/>
        </w:rPr>
        <w:t>border_flag</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读取类型，合并过程中</w:t>
      </w:r>
      <w:r>
        <w:rPr>
          <w:rFonts w:ascii="Courier New" w:eastAsiaTheme="minorEastAsia" w:hAnsi="Courier New" w:cs="Courier New"/>
          <w:color w:val="3F7F5F"/>
          <w:kern w:val="0"/>
          <w:sz w:val="20"/>
          <w:szCs w:val="20"/>
        </w:rPr>
        <w:t>CS</w:t>
      </w:r>
      <w:r>
        <w:rPr>
          <w:rFonts w:ascii="Courier New" w:eastAsiaTheme="minorEastAsia" w:hAnsi="Courier New" w:cs="Courier New"/>
          <w:color w:val="3F7F5F"/>
          <w:kern w:val="0"/>
          <w:sz w:val="20"/>
          <w:szCs w:val="20"/>
        </w:rPr>
        <w:t>需要读取</w:t>
      </w:r>
      <w:r>
        <w:rPr>
          <w:rFonts w:ascii="Courier New" w:eastAsiaTheme="minorEastAsia" w:hAnsi="Courier New" w:cs="Courier New"/>
          <w:color w:val="3F7F5F"/>
          <w:kern w:val="0"/>
          <w:sz w:val="20"/>
          <w:szCs w:val="20"/>
        </w:rPr>
        <w:t>UPS</w:t>
      </w:r>
      <w:r>
        <w:rPr>
          <w:rFonts w:ascii="Courier New" w:eastAsiaTheme="minorEastAsia" w:hAnsi="Courier New" w:cs="Courier New"/>
          <w:color w:val="3F7F5F"/>
          <w:kern w:val="0"/>
          <w:sz w:val="20"/>
          <w:szCs w:val="20"/>
        </w:rPr>
        <w:t>更新数据，是否包括</w:t>
      </w:r>
      <w:r>
        <w:rPr>
          <w:rFonts w:ascii="Courier New" w:eastAsiaTheme="minorEastAsia" w:hAnsi="Courier New" w:cs="Courier New"/>
          <w:color w:val="3F7F5F"/>
          <w:kern w:val="0"/>
          <w:sz w:val="20"/>
          <w:szCs w:val="20"/>
        </w:rPr>
        <w:t>frozen_mem_table</w:t>
      </w:r>
      <w:r>
        <w:rPr>
          <w:rFonts w:ascii="Courier New" w:eastAsiaTheme="minorEastAsia" w:hAnsi="Courier New" w:cs="Courier New"/>
          <w:color w:val="3F7F5F"/>
          <w:kern w:val="0"/>
          <w:sz w:val="20"/>
          <w:szCs w:val="20"/>
        </w:rPr>
        <w:t>依赖</w:t>
      </w:r>
      <w:r>
        <w:rPr>
          <w:rFonts w:ascii="Courier New" w:eastAsiaTheme="minorEastAsia" w:hAnsi="Courier New" w:cs="Courier New"/>
          <w:color w:val="3F7F5F"/>
          <w:kern w:val="0"/>
          <w:sz w:val="20"/>
          <w:szCs w:val="20"/>
        </w:rPr>
        <w:t>CS</w:t>
      </w:r>
      <w:r>
        <w:rPr>
          <w:rFonts w:ascii="Courier New" w:eastAsiaTheme="minorEastAsia" w:hAnsi="Courier New" w:cs="Courier New"/>
          <w:color w:val="3F7F5F"/>
          <w:kern w:val="0"/>
          <w:sz w:val="20"/>
          <w:szCs w:val="20"/>
        </w:rPr>
        <w:t>合并是否完成</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enum</w:t>
      </w:r>
      <w:proofErr w:type="gramEnd"/>
      <w:r>
        <w:rPr>
          <w:rFonts w:ascii="Courier New" w:eastAsiaTheme="minorEastAsia" w:hAnsi="Courier New" w:cs="Courier New"/>
          <w:color w:val="000000"/>
          <w:kern w:val="0"/>
          <w:sz w:val="20"/>
          <w:szCs w:val="20"/>
        </w:rPr>
        <w:t xml:space="preserve"> ObReadType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FROZEN_MEMTABLE</w:t>
      </w:r>
      <w:r>
        <w:rPr>
          <w:rFonts w:ascii="Courier New" w:eastAsiaTheme="minorEastAsia" w:hAnsi="Courier New" w:cs="Courier New"/>
          <w:color w:val="000000"/>
          <w:kern w:val="0"/>
          <w:sz w:val="20"/>
          <w:szCs w:val="20"/>
        </w:rPr>
        <w:t xml:space="preserve"> = 1,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w:t>
      </w:r>
      <w:r>
        <w:rPr>
          <w:rFonts w:ascii="Courier New" w:eastAsiaTheme="minorEastAsia" w:hAnsi="Courier New" w:cs="Courier New"/>
          <w:color w:val="3F7F5F"/>
          <w:kern w:val="0"/>
          <w:sz w:val="20"/>
          <w:szCs w:val="20"/>
        </w:rPr>
        <w:t>frozen_mem_table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ACTIVE_MEMTABLE</w:t>
      </w:r>
      <w:r>
        <w:rPr>
          <w:rFonts w:ascii="Courier New" w:eastAsiaTheme="minorEastAsia" w:hAnsi="Courier New" w:cs="Courier New"/>
          <w:color w:val="000000"/>
          <w:kern w:val="0"/>
          <w:sz w:val="20"/>
          <w:szCs w:val="20"/>
        </w:rPr>
        <w:t xml:space="preserve"> = 2,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w:t>
      </w:r>
      <w:r>
        <w:rPr>
          <w:rFonts w:ascii="Courier New" w:eastAsiaTheme="minorEastAsia" w:hAnsi="Courier New" w:cs="Courier New"/>
          <w:color w:val="3F7F5F"/>
          <w:kern w:val="0"/>
          <w:sz w:val="20"/>
          <w:szCs w:val="20"/>
        </w:rPr>
        <w:t>active_mem_table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i/>
          <w:iCs/>
          <w:color w:val="0000C0"/>
          <w:kern w:val="0"/>
          <w:sz w:val="20"/>
          <w:szCs w:val="20"/>
        </w:rPr>
        <w:t>ALL_MEMTABLE</w:t>
      </w:r>
      <w:r>
        <w:rPr>
          <w:rFonts w:ascii="Courier New" w:eastAsiaTheme="minorEastAsia" w:hAnsi="Courier New" w:cs="Courier New"/>
          <w:color w:val="000000"/>
          <w:kern w:val="0"/>
          <w:sz w:val="20"/>
          <w:szCs w:val="20"/>
        </w:rPr>
        <w:t xml:space="preserve">    = 3, </w:t>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读取所有的</w:t>
      </w:r>
      <w:r>
        <w:rPr>
          <w:rFonts w:ascii="Courier New" w:eastAsiaTheme="minorEastAsia" w:hAnsi="Courier New" w:cs="Courier New"/>
          <w:color w:val="3F7F5F"/>
          <w:kern w:val="0"/>
          <w:sz w:val="20"/>
          <w:szCs w:val="20"/>
        </w:rPr>
        <w:t>mem_table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数据扫描接口，可以存放多行数据，使用方法：</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ObCellMutator* pcell_mutator = NULL;</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 </w:t>
      </w:r>
      <w:r>
        <w:rPr>
          <w:rFonts w:ascii="Courier New" w:eastAsiaTheme="minorEastAsia" w:hAnsi="Courier New" w:cs="Courier New"/>
          <w:color w:val="3F7F5F"/>
          <w:kern w:val="0"/>
          <w:sz w:val="20"/>
          <w:szCs w:val="20"/>
        </w:rPr>
        <w:t>迭代取出所有的</w:t>
      </w:r>
      <w:r>
        <w:rPr>
          <w:rFonts w:ascii="Courier New" w:eastAsiaTheme="minorEastAsia" w:hAnsi="Courier New" w:cs="Courier New"/>
          <w:color w:val="3F7F5F"/>
          <w:kern w:val="0"/>
          <w:sz w:val="20"/>
          <w:szCs w:val="20"/>
        </w:rPr>
        <w:t>cell_mutator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while (</w:t>
      </w:r>
      <w:proofErr w:type="gramStart"/>
      <w:r>
        <w:rPr>
          <w:rFonts w:ascii="Courier New" w:eastAsiaTheme="minorEastAsia" w:hAnsi="Courier New" w:cs="Courier New"/>
          <w:color w:val="3F7F5F"/>
          <w:kern w:val="0"/>
          <w:sz w:val="20"/>
          <w:szCs w:val="20"/>
        </w:rPr>
        <w:t>!next</w:t>
      </w:r>
      <w:proofErr w:type="gramEnd"/>
      <w:r>
        <w:rPr>
          <w:rFonts w:ascii="Courier New" w:eastAsiaTheme="minorEastAsia" w:hAnsi="Courier New" w:cs="Courier New"/>
          <w:color w:val="3F7F5F"/>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get_cell_</w:t>
      </w:r>
      <w:proofErr w:type="gramStart"/>
      <w:r>
        <w:rPr>
          <w:rFonts w:ascii="Courier New" w:eastAsiaTheme="minorEastAsia" w:hAnsi="Courier New" w:cs="Courier New"/>
          <w:color w:val="3F7F5F"/>
          <w:kern w:val="0"/>
          <w:sz w:val="20"/>
          <w:szCs w:val="20"/>
        </w:rPr>
        <w:t>mutator(</w:t>
      </w:r>
      <w:proofErr w:type="gramEnd"/>
      <w:r>
        <w:rPr>
          <w:rFonts w:ascii="Courier New" w:eastAsiaTheme="minorEastAsia" w:hAnsi="Courier New" w:cs="Courier New"/>
          <w:color w:val="3F7F5F"/>
          <w:kern w:val="0"/>
          <w:sz w:val="20"/>
          <w:szCs w:val="20"/>
          <w:u w:val="single"/>
        </w:rPr>
        <w:t>&amp;p_cell_mutator</w:t>
      </w:r>
      <w:r>
        <w:rPr>
          <w:rFonts w:ascii="Courier New" w:eastAsiaTheme="minorEastAsia" w:hAnsi="Courier New" w:cs="Courier New"/>
          <w:color w:val="3F7F5F"/>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ObScanner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迭代器指针移动到下一个</w:t>
      </w:r>
      <w:r>
        <w:rPr>
          <w:rFonts w:ascii="Courier New" w:eastAsiaTheme="minorEastAsia" w:hAnsi="Courier New" w:cs="Courier New"/>
          <w:color w:val="3F7F5F"/>
          <w:kern w:val="0"/>
          <w:sz w:val="20"/>
          <w:szCs w:val="20"/>
        </w:rPr>
        <w:t>cell 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next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读取当前的</w:t>
      </w:r>
      <w:r>
        <w:rPr>
          <w:rFonts w:ascii="Courier New" w:eastAsiaTheme="minorEastAsia" w:hAnsi="Courier New" w:cs="Courier New"/>
          <w:color w:val="3F7F5F"/>
          <w:kern w:val="0"/>
          <w:sz w:val="20"/>
          <w:szCs w:val="20"/>
        </w:rPr>
        <w:t xml:space="preserve">cell mutator, </w:t>
      </w:r>
      <w:r>
        <w:rPr>
          <w:rFonts w:ascii="Courier New" w:eastAsiaTheme="minorEastAsia" w:hAnsi="Courier New" w:cs="Courier New"/>
          <w:color w:val="3F7F5F"/>
          <w:kern w:val="0"/>
          <w:sz w:val="20"/>
          <w:szCs w:val="20"/>
        </w:rPr>
        <w:t>使用</w:t>
      </w:r>
      <w:r>
        <w:rPr>
          <w:rFonts w:ascii="Courier New" w:eastAsiaTheme="minorEastAsia" w:hAnsi="Courier New" w:cs="Courier New"/>
          <w:color w:val="3F7F5F"/>
          <w:kern w:val="0"/>
          <w:sz w:val="20"/>
          <w:szCs w:val="20"/>
        </w:rPr>
        <w:t>ObScanner</w:t>
      </w:r>
      <w:r>
        <w:rPr>
          <w:rFonts w:ascii="Courier New" w:eastAsiaTheme="minorEastAsia" w:hAnsi="Courier New" w:cs="Courier New"/>
          <w:color w:val="3F7F5F"/>
          <w:kern w:val="0"/>
          <w:sz w:val="20"/>
          <w:szCs w:val="20"/>
        </w:rPr>
        <w:t>内存</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get_cell_mutator</w:t>
      </w:r>
      <w:r>
        <w:rPr>
          <w:rFonts w:ascii="Courier New" w:eastAsiaTheme="minorEastAsia" w:hAnsi="Courier New" w:cs="Courier New"/>
          <w:color w:val="000000"/>
          <w:kern w:val="0"/>
          <w:sz w:val="20"/>
          <w:szCs w:val="20"/>
        </w:rPr>
        <w:t>(ObCellMutator** mutator);</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w:t>
      </w:r>
      <w:r>
        <w:rPr>
          <w:rFonts w:ascii="Courier New" w:eastAsiaTheme="minorEastAsia" w:hAnsi="Courier New" w:cs="Courier New"/>
          <w:color w:val="3F7F5F"/>
          <w:kern w:val="0"/>
          <w:sz w:val="20"/>
          <w:szCs w:val="20"/>
        </w:rPr>
        <w:t xml:space="preserve">table_name, </w:t>
      </w:r>
      <w:r>
        <w:rPr>
          <w:rFonts w:ascii="Courier New" w:eastAsiaTheme="minorEastAsia" w:hAnsi="Courier New" w:cs="Courier New"/>
          <w:color w:val="3F7F5F"/>
          <w:kern w:val="0"/>
          <w:sz w:val="20"/>
          <w:szCs w:val="20"/>
        </w:rPr>
        <w:t>使用</w:t>
      </w:r>
      <w:r>
        <w:rPr>
          <w:rFonts w:ascii="Courier New" w:eastAsiaTheme="minorEastAsia" w:hAnsi="Courier New" w:cs="Courier New"/>
          <w:color w:val="3F7F5F"/>
          <w:kern w:val="0"/>
          <w:sz w:val="20"/>
          <w:szCs w:val="20"/>
        </w:rPr>
        <w:t>ObScanner</w:t>
      </w:r>
      <w:r>
        <w:rPr>
          <w:rFonts w:ascii="Courier New" w:eastAsiaTheme="minorEastAsia" w:hAnsi="Courier New" w:cs="Courier New"/>
          <w:color w:val="3F7F5F"/>
          <w:kern w:val="0"/>
          <w:sz w:val="20"/>
          <w:szCs w:val="20"/>
        </w:rPr>
        <w:t>内存</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get_table_name</w:t>
      </w:r>
      <w:r>
        <w:rPr>
          <w:rFonts w:ascii="Courier New" w:eastAsiaTheme="minorEastAsia" w:hAnsi="Courier New" w:cs="Courier New"/>
          <w:color w:val="000000"/>
          <w:kern w:val="0"/>
          <w:sz w:val="20"/>
          <w:szCs w:val="20"/>
        </w:rPr>
        <w:t>(ObString** table_name);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w:t>
      </w:r>
      <w:r>
        <w:rPr>
          <w:rFonts w:ascii="Courier New" w:eastAsiaTheme="minorEastAsia" w:hAnsi="Courier New" w:cs="Courier New"/>
          <w:color w:val="3F7F5F"/>
          <w:kern w:val="0"/>
          <w:sz w:val="20"/>
          <w:szCs w:val="20"/>
        </w:rPr>
        <w:t xml:space="preserve">row key, </w:t>
      </w:r>
      <w:r>
        <w:rPr>
          <w:rFonts w:ascii="Courier New" w:eastAsiaTheme="minorEastAsia" w:hAnsi="Courier New" w:cs="Courier New"/>
          <w:color w:val="3F7F5F"/>
          <w:kern w:val="0"/>
          <w:sz w:val="20"/>
          <w:szCs w:val="20"/>
        </w:rPr>
        <w:t>使用</w:t>
      </w:r>
      <w:r>
        <w:rPr>
          <w:rFonts w:ascii="Courier New" w:eastAsiaTheme="minorEastAsia" w:hAnsi="Courier New" w:cs="Courier New"/>
          <w:color w:val="3F7F5F"/>
          <w:kern w:val="0"/>
          <w:sz w:val="20"/>
          <w:szCs w:val="20"/>
        </w:rPr>
        <w:t>ObScanner</w:t>
      </w:r>
      <w:r>
        <w:rPr>
          <w:rFonts w:ascii="Courier New" w:eastAsiaTheme="minorEastAsia" w:hAnsi="Courier New" w:cs="Courier New"/>
          <w:color w:val="3F7F5F"/>
          <w:kern w:val="0"/>
          <w:sz w:val="20"/>
          <w:szCs w:val="20"/>
        </w:rPr>
        <w:t>内存</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get_row_key</w:t>
      </w:r>
      <w:r>
        <w:rPr>
          <w:rFonts w:ascii="Courier New" w:eastAsiaTheme="minorEastAsia" w:hAnsi="Courier New" w:cs="Courier New"/>
          <w:color w:val="000000"/>
          <w:kern w:val="0"/>
          <w:sz w:val="20"/>
          <w:szCs w:val="20"/>
        </w:rPr>
        <w:t>(ObString** row_key);</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读取当前列名，使用</w:t>
      </w:r>
      <w:r>
        <w:rPr>
          <w:rFonts w:ascii="Courier New" w:eastAsiaTheme="minorEastAsia" w:hAnsi="Courier New" w:cs="Courier New"/>
          <w:color w:val="3F7F5F"/>
          <w:kern w:val="0"/>
          <w:sz w:val="20"/>
          <w:szCs w:val="20"/>
        </w:rPr>
        <w:t>ObScanner</w:t>
      </w:r>
      <w:r>
        <w:rPr>
          <w:rFonts w:ascii="Courier New" w:eastAsiaTheme="minorEastAsia" w:hAnsi="Courier New" w:cs="Courier New"/>
          <w:color w:val="3F7F5F"/>
          <w:kern w:val="0"/>
          <w:sz w:val="20"/>
          <w:szCs w:val="20"/>
        </w:rPr>
        <w:t>内存</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get_column_name</w:t>
      </w:r>
      <w:r>
        <w:rPr>
          <w:rFonts w:ascii="Courier New" w:eastAsiaTheme="minorEastAsia" w:hAnsi="Courier New" w:cs="Courier New"/>
          <w:color w:val="000000"/>
          <w:kern w:val="0"/>
          <w:sz w:val="20"/>
          <w:szCs w:val="20"/>
        </w:rPr>
        <w:t>(ObString** column_name);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读取当前列号</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get_column_id</w:t>
      </w:r>
      <w:r>
        <w:rPr>
          <w:rFonts w:ascii="Courier New" w:eastAsiaTheme="minorEastAsia" w:hAnsi="Courier New" w:cs="Courier New"/>
          <w:color w:val="000000"/>
          <w:kern w:val="0"/>
          <w:sz w:val="20"/>
          <w:szCs w:val="20"/>
        </w:rPr>
        <w:t>(uint64_t&amp; column_id);</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读取当前列值，使用</w:t>
      </w:r>
      <w:r>
        <w:rPr>
          <w:rFonts w:ascii="Courier New" w:eastAsiaTheme="minorEastAsia" w:hAnsi="Courier New" w:cs="Courier New"/>
          <w:color w:val="3F7F5F"/>
          <w:kern w:val="0"/>
          <w:sz w:val="20"/>
          <w:szCs w:val="20"/>
        </w:rPr>
        <w:t>ObScanner</w:t>
      </w:r>
      <w:r>
        <w:rPr>
          <w:rFonts w:ascii="Courier New" w:eastAsiaTheme="minorEastAsia" w:hAnsi="Courier New" w:cs="Courier New"/>
          <w:color w:val="3F7F5F"/>
          <w:kern w:val="0"/>
          <w:sz w:val="20"/>
          <w:szCs w:val="20"/>
        </w:rPr>
        <w:t>内存</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virtual</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get_column_value</w:t>
      </w:r>
      <w:r>
        <w:rPr>
          <w:rFonts w:ascii="Courier New" w:eastAsiaTheme="minorEastAsia" w:hAnsi="Courier New" w:cs="Courier New"/>
          <w:color w:val="000000"/>
          <w:kern w:val="0"/>
          <w:sz w:val="20"/>
          <w:szCs w:val="20"/>
        </w:rPr>
        <w:t>(ObObj** column_name);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序列化</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反序列化接口</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data_len,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b/>
          <w:bCs/>
          <w:color w:val="000000"/>
          <w:kern w:val="0"/>
          <w:sz w:val="20"/>
          <w:szCs w:val="20"/>
        </w:rPr>
        <w:t>get_serialize_</w:t>
      </w:r>
      <w:proofErr w:type="gramStart"/>
      <w:r>
        <w:rPr>
          <w:rFonts w:ascii="Courier New" w:eastAsiaTheme="minorEastAsia" w:hAnsi="Courier New" w:cs="Courier New"/>
          <w:b/>
          <w:bCs/>
          <w:color w:val="000000"/>
          <w:kern w:val="0"/>
          <w:sz w:val="20"/>
          <w:szCs w:val="20"/>
        </w:rPr>
        <w:t>size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ObGetParam</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加入</w:t>
      </w:r>
      <w:proofErr w:type="gramStart"/>
      <w:r>
        <w:rPr>
          <w:rFonts w:ascii="Courier New" w:eastAsiaTheme="minorEastAsia" w:hAnsi="Courier New" w:cs="Courier New"/>
          <w:color w:val="3F7F5F"/>
          <w:kern w:val="0"/>
          <w:sz w:val="20"/>
          <w:szCs w:val="20"/>
        </w:rPr>
        <w:t>待读</w:t>
      </w:r>
      <w:proofErr w:type="gramEnd"/>
      <w:r>
        <w:rPr>
          <w:rFonts w:ascii="Courier New" w:eastAsiaTheme="minorEastAsia" w:hAnsi="Courier New" w:cs="Courier New"/>
          <w:color w:val="3F7F5F"/>
          <w:kern w:val="0"/>
          <w:sz w:val="20"/>
          <w:szCs w:val="20"/>
        </w:rPr>
        <w:t>取</w:t>
      </w:r>
      <w:r>
        <w:rPr>
          <w:rFonts w:ascii="Courier New" w:eastAsiaTheme="minorEastAsia" w:hAnsi="Courier New" w:cs="Courier New"/>
          <w:color w:val="3F7F5F"/>
          <w:kern w:val="0"/>
          <w:sz w:val="20"/>
          <w:szCs w:val="20"/>
        </w:rPr>
        <w:t>cell</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add_cell</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ObReadType read_type,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table_name,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row_key,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 column_name);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w:t>
      </w:r>
      <w:proofErr w:type="gramStart"/>
      <w:r>
        <w:rPr>
          <w:rFonts w:ascii="Courier New" w:eastAsiaTheme="minorEastAsia" w:hAnsi="Courier New" w:cs="Courier New"/>
          <w:color w:val="3F7F5F"/>
          <w:kern w:val="0"/>
          <w:sz w:val="20"/>
          <w:szCs w:val="20"/>
        </w:rPr>
        <w:t>待读</w:t>
      </w:r>
      <w:proofErr w:type="gramEnd"/>
      <w:r>
        <w:rPr>
          <w:rFonts w:ascii="Courier New" w:eastAsiaTheme="minorEastAsia" w:hAnsi="Courier New" w:cs="Courier New"/>
          <w:color w:val="3F7F5F"/>
          <w:kern w:val="0"/>
          <w:sz w:val="20"/>
          <w:szCs w:val="20"/>
        </w:rPr>
        <w:t>取某列的列号</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set_column_id</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column_name,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column_id);</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序列化</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反序列化接口</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data_len,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b/>
          <w:bCs/>
          <w:color w:val="000000"/>
          <w:kern w:val="0"/>
          <w:sz w:val="20"/>
          <w:szCs w:val="20"/>
        </w:rPr>
        <w:t>get_serialize_</w:t>
      </w:r>
      <w:proofErr w:type="gramStart"/>
      <w:r>
        <w:rPr>
          <w:rFonts w:ascii="Courier New" w:eastAsiaTheme="minorEastAsia" w:hAnsi="Courier New" w:cs="Courier New"/>
          <w:b/>
          <w:bCs/>
          <w:color w:val="000000"/>
          <w:kern w:val="0"/>
          <w:sz w:val="20"/>
          <w:szCs w:val="20"/>
        </w:rPr>
        <w:t>size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读取一批数据</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get_param get</w:t>
      </w:r>
      <w:r>
        <w:rPr>
          <w:rFonts w:ascii="Courier New" w:eastAsiaTheme="minorEastAsia" w:hAnsi="Courier New" w:cs="Courier New"/>
          <w:color w:val="3F7F5F"/>
          <w:kern w:val="0"/>
          <w:sz w:val="20"/>
          <w:szCs w:val="20"/>
        </w:rPr>
        <w:t>操作相关参数</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scanner </w:t>
      </w:r>
      <w:r>
        <w:rPr>
          <w:rFonts w:ascii="Courier New" w:eastAsiaTheme="minorEastAsia" w:hAnsi="Courier New" w:cs="Courier New"/>
          <w:color w:val="3F7F5F"/>
          <w:kern w:val="0"/>
          <w:sz w:val="20"/>
          <w:szCs w:val="20"/>
        </w:rPr>
        <w:t>读取结果，通过它可以迭代取出所有的操作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operation </w:t>
      </w:r>
      <w:r>
        <w:rPr>
          <w:rFonts w:ascii="Courier New" w:eastAsiaTheme="minorEastAsia" w:hAnsi="Courier New" w:cs="Courier New"/>
          <w:color w:val="3F7F5F"/>
          <w:kern w:val="0"/>
          <w:sz w:val="20"/>
          <w:szCs w:val="20"/>
        </w:rPr>
        <w:t>读取操作结果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@return </w:t>
      </w:r>
      <w:r>
        <w:rPr>
          <w:rFonts w:ascii="Courier New" w:eastAsiaTheme="minorEastAsia" w:hAnsi="Courier New" w:cs="Courier New"/>
          <w:color w:val="3F7F5F"/>
          <w:kern w:val="0"/>
          <w:sz w:val="20"/>
          <w:szCs w:val="20"/>
        </w:rPr>
        <w:t>成功或其它错误包括</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非法、</w:t>
      </w:r>
      <w:r>
        <w:rPr>
          <w:rFonts w:ascii="Courier New" w:eastAsiaTheme="minorEastAsia" w:hAnsi="Courier New" w:cs="Courier New"/>
          <w:color w:val="3F7F5F"/>
          <w:kern w:val="0"/>
          <w:sz w:val="20"/>
          <w:szCs w:val="20"/>
        </w:rPr>
        <w:t>Schema</w:t>
      </w:r>
      <w:r>
        <w:rPr>
          <w:rFonts w:ascii="Courier New" w:eastAsiaTheme="minorEastAsia" w:hAnsi="Courier New" w:cs="Courier New"/>
          <w:color w:val="3F7F5F"/>
          <w:kern w:val="0"/>
          <w:sz w:val="20"/>
          <w:szCs w:val="20"/>
        </w:rPr>
        <w:t>错误</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w:t>
      </w:r>
      <w:proofErr w:type="gramStart"/>
      <w:r>
        <w:rPr>
          <w:rFonts w:ascii="Courier New" w:eastAsiaTheme="minorEastAsia" w:hAnsi="Courier New" w:cs="Courier New"/>
          <w:b/>
          <w:bCs/>
          <w:color w:val="000000"/>
          <w:kern w:val="0"/>
          <w:sz w:val="20"/>
          <w:szCs w:val="20"/>
        </w:rPr>
        <w:t>get</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ObGetParam</w:t>
      </w:r>
      <w:r>
        <w:rPr>
          <w:rFonts w:ascii="Courier New" w:eastAsiaTheme="minorEastAsia" w:hAnsi="Courier New" w:cs="Courier New"/>
          <w:color w:val="000000"/>
          <w:kern w:val="0"/>
          <w:sz w:val="20"/>
          <w:szCs w:val="20"/>
        </w:rPr>
        <w:t xml:space="preserve">&amp; get_param, </w:t>
      </w:r>
      <w:r>
        <w:rPr>
          <w:rFonts w:ascii="Courier New" w:eastAsiaTheme="minorEastAsia" w:hAnsi="Courier New" w:cs="Courier New"/>
          <w:color w:val="005032"/>
          <w:kern w:val="0"/>
          <w:sz w:val="20"/>
          <w:szCs w:val="20"/>
        </w:rPr>
        <w:t>ObScanner</w:t>
      </w:r>
      <w:r>
        <w:rPr>
          <w:rFonts w:ascii="Courier New" w:eastAsiaTheme="minorEastAsia" w:hAnsi="Courier New" w:cs="Courier New"/>
          <w:color w:val="000000"/>
          <w:kern w:val="0"/>
          <w:sz w:val="20"/>
          <w:szCs w:val="20"/>
        </w:rPr>
        <w:t>&amp; scanner, ObOperateResult&amp; operation);</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批量读取接口</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batch_num </w:t>
      </w:r>
      <w:r>
        <w:rPr>
          <w:rFonts w:ascii="Courier New" w:eastAsiaTheme="minorEastAsia" w:hAnsi="Courier New" w:cs="Courier New"/>
          <w:color w:val="3F7F5F"/>
          <w:kern w:val="0"/>
          <w:sz w:val="20"/>
          <w:szCs w:val="20"/>
        </w:rPr>
        <w:t>批量个数</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get_params </w:t>
      </w:r>
      <w:r>
        <w:rPr>
          <w:rFonts w:ascii="Courier New" w:eastAsiaTheme="minorEastAsia" w:hAnsi="Courier New" w:cs="Courier New"/>
          <w:color w:val="3F7F5F"/>
          <w:kern w:val="0"/>
          <w:sz w:val="20"/>
          <w:szCs w:val="20"/>
        </w:rPr>
        <w:t>读取操作参数数组</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scanner </w:t>
      </w:r>
      <w:r>
        <w:rPr>
          <w:rFonts w:ascii="Courier New" w:eastAsiaTheme="minorEastAsia" w:hAnsi="Courier New" w:cs="Courier New"/>
          <w:color w:val="3F7F5F"/>
          <w:kern w:val="0"/>
          <w:sz w:val="20"/>
          <w:szCs w:val="20"/>
        </w:rPr>
        <w:t>每个读取操作的读取结果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operations </w:t>
      </w:r>
      <w:r>
        <w:rPr>
          <w:rFonts w:ascii="Courier New" w:eastAsiaTheme="minorEastAsia" w:hAnsi="Courier New" w:cs="Courier New"/>
          <w:color w:val="3F7F5F"/>
          <w:kern w:val="0"/>
          <w:sz w:val="20"/>
          <w:szCs w:val="20"/>
        </w:rPr>
        <w:t>每个读取操作的执行结构</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@return </w:t>
      </w:r>
      <w:r>
        <w:rPr>
          <w:rFonts w:ascii="Courier New" w:eastAsiaTheme="minorEastAsia" w:hAnsi="Courier New" w:cs="Courier New"/>
          <w:color w:val="3F7F5F"/>
          <w:kern w:val="0"/>
          <w:sz w:val="20"/>
          <w:szCs w:val="20"/>
        </w:rPr>
        <w:t>成功或其它错误包括</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非法和某些读取错误</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ups_batch_</w:t>
      </w:r>
      <w:proofErr w:type="gramStart"/>
      <w:r>
        <w:rPr>
          <w:rFonts w:ascii="Courier New" w:eastAsiaTheme="minorEastAsia" w:hAnsi="Courier New" w:cs="Courier New"/>
          <w:b/>
          <w:bCs/>
          <w:color w:val="000000"/>
          <w:kern w:val="0"/>
          <w:sz w:val="20"/>
          <w:szCs w:val="20"/>
        </w:rPr>
        <w:t>get</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batch_num,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ObGetParam</w:t>
      </w:r>
      <w:r>
        <w:rPr>
          <w:rFonts w:ascii="Courier New" w:eastAsiaTheme="minorEastAsia" w:hAnsi="Courier New" w:cs="Courier New"/>
          <w:color w:val="000000"/>
          <w:kern w:val="0"/>
          <w:sz w:val="20"/>
          <w:szCs w:val="20"/>
        </w:rPr>
        <w:t xml:space="preserve">* get_params, </w:t>
      </w:r>
      <w:r>
        <w:rPr>
          <w:rFonts w:ascii="Courier New" w:eastAsiaTheme="minorEastAsia" w:hAnsi="Courier New" w:cs="Courier New"/>
          <w:color w:val="005032"/>
          <w:kern w:val="0"/>
          <w:sz w:val="20"/>
          <w:szCs w:val="20"/>
        </w:rPr>
        <w:t>ObScanner</w:t>
      </w:r>
      <w:r>
        <w:rPr>
          <w:rFonts w:ascii="Courier New" w:eastAsiaTheme="minorEastAsia" w:hAnsi="Courier New" w:cs="Courier New"/>
          <w:color w:val="000000"/>
          <w:kern w:val="0"/>
          <w:sz w:val="20"/>
          <w:szCs w:val="20"/>
        </w:rPr>
        <w:t>* scanner, ObOperateResult* operations);</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lastRenderedPageBreak/>
        <w:t>class</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ObScanParam</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设置扫描相关参数</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read_type </w:t>
      </w:r>
      <w:r>
        <w:rPr>
          <w:rFonts w:ascii="Courier New" w:eastAsiaTheme="minorEastAsia" w:hAnsi="Courier New" w:cs="Courier New"/>
          <w:color w:val="3F7F5F"/>
          <w:kern w:val="0"/>
          <w:sz w:val="20"/>
          <w:szCs w:val="20"/>
        </w:rPr>
        <w:t>扫描类型</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table_name </w:t>
      </w:r>
      <w:r>
        <w:rPr>
          <w:rFonts w:ascii="Courier New" w:eastAsiaTheme="minorEastAsia" w:hAnsi="Courier New" w:cs="Courier New"/>
          <w:color w:val="3F7F5F"/>
          <w:kern w:val="0"/>
          <w:sz w:val="20"/>
          <w:szCs w:val="20"/>
        </w:rPr>
        <w:t>表名</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range </w:t>
      </w:r>
      <w:r>
        <w:rPr>
          <w:rFonts w:ascii="Courier New" w:eastAsiaTheme="minorEastAsia" w:hAnsi="Courier New" w:cs="Courier New"/>
          <w:color w:val="3F7F5F"/>
          <w:kern w:val="0"/>
          <w:sz w:val="20"/>
          <w:szCs w:val="20"/>
        </w:rPr>
        <w:t>扫描范围</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ObReadType&amp; read_type,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table_name,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ObDataInterval</w:t>
      </w:r>
      <w:r>
        <w:rPr>
          <w:rFonts w:ascii="Courier New" w:eastAsiaTheme="minorEastAsia" w:hAnsi="Courier New" w:cs="Courier New"/>
          <w:color w:val="000000"/>
          <w:kern w:val="0"/>
          <w:sz w:val="20"/>
          <w:szCs w:val="20"/>
        </w:rPr>
        <w:t>&amp; range);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加入需要扫描列，扫描器一次扫描指定行范围的多个列</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add_column</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 column_name);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设置待扫描某列的列号</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set_column_id</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column_name,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uint64_t column_id);</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设置扫描大小，可选，一般为</w:t>
      </w:r>
      <w:r>
        <w:rPr>
          <w:rFonts w:ascii="Courier New" w:eastAsiaTheme="minorEastAsia" w:hAnsi="Courier New" w:cs="Courier New"/>
          <w:color w:val="3F7F5F"/>
          <w:kern w:val="0"/>
          <w:sz w:val="20"/>
          <w:szCs w:val="20"/>
        </w:rPr>
        <w:t>1MB ~ 4MB</w:t>
      </w:r>
      <w:r>
        <w:rPr>
          <w:rFonts w:ascii="Courier New" w:eastAsiaTheme="minorEastAsia" w:hAnsi="Courier New" w:cs="Courier New"/>
          <w:color w:val="3F7F5F"/>
          <w:kern w:val="0"/>
          <w:sz w:val="20"/>
          <w:szCs w:val="20"/>
        </w:rPr>
        <w:t>，默认值为</w:t>
      </w:r>
      <w:r>
        <w:rPr>
          <w:rFonts w:ascii="Courier New" w:eastAsiaTheme="minorEastAsia" w:hAnsi="Courier New" w:cs="Courier New"/>
          <w:color w:val="3F7F5F"/>
          <w:kern w:val="0"/>
          <w:sz w:val="20"/>
          <w:szCs w:val="20"/>
        </w:rPr>
        <w:t>2M</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void</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set_scan_size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scan_size);</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序列化</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反序列化接口</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buf_len,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int</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000000"/>
          <w:kern w:val="0"/>
          <w:sz w:val="20"/>
          <w:szCs w:val="20"/>
        </w:rPr>
        <w:t>deserialize</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char</w:t>
      </w:r>
      <w:r>
        <w:rPr>
          <w:rFonts w:ascii="Courier New" w:eastAsiaTheme="minorEastAsia" w:hAnsi="Courier New" w:cs="Courier New"/>
          <w:color w:val="000000"/>
          <w:kern w:val="0"/>
          <w:sz w:val="20"/>
          <w:szCs w:val="20"/>
        </w:rPr>
        <w:t xml:space="preserve">* buf,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 data_len,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int64_t&amp; pos);</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int64_t </w:t>
      </w:r>
      <w:r>
        <w:rPr>
          <w:rFonts w:ascii="Courier New" w:eastAsiaTheme="minorEastAsia" w:hAnsi="Courier New" w:cs="Courier New"/>
          <w:b/>
          <w:bCs/>
          <w:color w:val="000000"/>
          <w:kern w:val="0"/>
          <w:sz w:val="20"/>
          <w:szCs w:val="20"/>
        </w:rPr>
        <w:t>get_serialize_</w:t>
      </w:r>
      <w:proofErr w:type="gramStart"/>
      <w:r>
        <w:rPr>
          <w:rFonts w:ascii="Courier New" w:eastAsiaTheme="minorEastAsia" w:hAnsi="Courier New" w:cs="Courier New"/>
          <w:b/>
          <w:bCs/>
          <w:color w:val="000000"/>
          <w:kern w:val="0"/>
          <w:sz w:val="20"/>
          <w:szCs w:val="20"/>
        </w:rPr>
        <w:t>size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扫描多行数据</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scan_param scan</w:t>
      </w:r>
      <w:r>
        <w:rPr>
          <w:rFonts w:ascii="Courier New" w:eastAsiaTheme="minorEastAsia" w:hAnsi="Courier New" w:cs="Courier New"/>
          <w:color w:val="3F7F5F"/>
          <w:kern w:val="0"/>
          <w:sz w:val="20"/>
          <w:szCs w:val="20"/>
        </w:rPr>
        <w:t>操作相关参数</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scanner </w:t>
      </w:r>
      <w:r>
        <w:rPr>
          <w:rFonts w:ascii="Courier New" w:eastAsiaTheme="minorEastAsia" w:hAnsi="Courier New" w:cs="Courier New"/>
          <w:color w:val="3F7F5F"/>
          <w:kern w:val="0"/>
          <w:sz w:val="20"/>
          <w:szCs w:val="20"/>
        </w:rPr>
        <w:t>多行扫描结果，通过它可以迭代出每行的所有操作；</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end_flag </w:t>
      </w:r>
      <w:r>
        <w:rPr>
          <w:rFonts w:ascii="Courier New" w:eastAsiaTheme="minorEastAsia" w:hAnsi="Courier New" w:cs="Courier New"/>
          <w:color w:val="3F7F5F"/>
          <w:kern w:val="0"/>
          <w:sz w:val="20"/>
          <w:szCs w:val="20"/>
        </w:rPr>
        <w:t>扫描是否结束</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@return </w:t>
      </w:r>
      <w:r>
        <w:rPr>
          <w:rFonts w:ascii="Courier New" w:eastAsiaTheme="minorEastAsia" w:hAnsi="Courier New" w:cs="Courier New"/>
          <w:color w:val="3F7F5F"/>
          <w:kern w:val="0"/>
          <w:sz w:val="20"/>
          <w:szCs w:val="20"/>
        </w:rPr>
        <w:t>成功或其他错误包括</w:t>
      </w:r>
      <w:r>
        <w:rPr>
          <w:rFonts w:ascii="Courier New" w:eastAsiaTheme="minorEastAsia" w:hAnsi="Courier New" w:cs="Courier New"/>
          <w:color w:val="3F7F5F"/>
          <w:kern w:val="0"/>
          <w:sz w:val="20"/>
          <w:szCs w:val="20"/>
        </w:rPr>
        <w:t>Lease</w:t>
      </w:r>
      <w:r>
        <w:rPr>
          <w:rFonts w:ascii="Courier New" w:eastAsiaTheme="minorEastAsia" w:hAnsi="Courier New" w:cs="Courier New"/>
          <w:color w:val="3F7F5F"/>
          <w:kern w:val="0"/>
          <w:sz w:val="20"/>
          <w:szCs w:val="20"/>
        </w:rPr>
        <w:t>非法，</w:t>
      </w:r>
      <w:r>
        <w:rPr>
          <w:rFonts w:ascii="Courier New" w:eastAsiaTheme="minorEastAsia" w:hAnsi="Courier New" w:cs="Courier New"/>
          <w:color w:val="3F7F5F"/>
          <w:kern w:val="0"/>
          <w:sz w:val="20"/>
          <w:szCs w:val="20"/>
        </w:rPr>
        <w:t>schema</w:t>
      </w:r>
      <w:r>
        <w:rPr>
          <w:rFonts w:ascii="Courier New" w:eastAsiaTheme="minorEastAsia" w:hAnsi="Courier New" w:cs="Courier New"/>
          <w:color w:val="3F7F5F"/>
          <w:kern w:val="0"/>
          <w:sz w:val="20"/>
          <w:szCs w:val="20"/>
        </w:rPr>
        <w:t>非法，不支持的操作（如果扫描包括</w:t>
      </w:r>
      <w:r>
        <w:rPr>
          <w:rFonts w:ascii="Courier New" w:eastAsiaTheme="minorEastAsia" w:hAnsi="Courier New" w:cs="Courier New"/>
          <w:color w:val="3F7F5F"/>
          <w:kern w:val="0"/>
          <w:sz w:val="20"/>
          <w:szCs w:val="20"/>
        </w:rPr>
        <w:t>active_memtable</w:t>
      </w:r>
      <w:r>
        <w:rPr>
          <w:rFonts w:ascii="Courier New" w:eastAsiaTheme="minorEastAsia" w:hAnsi="Courier New" w:cs="Courier New"/>
          <w:color w:val="3F7F5F"/>
          <w:kern w:val="0"/>
          <w:sz w:val="20"/>
          <w:szCs w:val="20"/>
        </w:rPr>
        <w:t>且开始行和结束行的</w:t>
      </w:r>
      <w:r>
        <w:rPr>
          <w:rFonts w:ascii="Courier New" w:eastAsiaTheme="minorEastAsia" w:hAnsi="Courier New" w:cs="Courier New"/>
          <w:color w:val="3F7F5F"/>
          <w:kern w:val="0"/>
          <w:sz w:val="20"/>
          <w:szCs w:val="20"/>
        </w:rPr>
        <w:t xml:space="preserve"> row_key split</w:t>
      </w:r>
      <w:r>
        <w:rPr>
          <w:rFonts w:ascii="Courier New" w:eastAsiaTheme="minorEastAsia" w:hAnsi="Courier New" w:cs="Courier New"/>
          <w:color w:val="3F7F5F"/>
          <w:kern w:val="0"/>
          <w:sz w:val="20"/>
          <w:szCs w:val="20"/>
        </w:rPr>
        <w:t>部分不同）</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w:t>
      </w:r>
      <w:proofErr w:type="gramStart"/>
      <w:r>
        <w:rPr>
          <w:rFonts w:ascii="Courier New" w:eastAsiaTheme="minorEastAsia" w:hAnsi="Courier New" w:cs="Courier New"/>
          <w:b/>
          <w:bCs/>
          <w:color w:val="000000"/>
          <w:kern w:val="0"/>
          <w:sz w:val="20"/>
          <w:szCs w:val="20"/>
        </w:rPr>
        <w:t>scan</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5032"/>
          <w:kern w:val="0"/>
          <w:sz w:val="20"/>
          <w:szCs w:val="20"/>
        </w:rPr>
        <w:t>ObScanParam</w:t>
      </w:r>
      <w:r>
        <w:rPr>
          <w:rFonts w:ascii="Courier New" w:eastAsiaTheme="minorEastAsia" w:hAnsi="Courier New" w:cs="Courier New"/>
          <w:color w:val="000000"/>
          <w:kern w:val="0"/>
          <w:sz w:val="20"/>
          <w:szCs w:val="20"/>
        </w:rPr>
        <w:t xml:space="preserve">&amp; scan_param, </w:t>
      </w:r>
      <w:r>
        <w:rPr>
          <w:rFonts w:ascii="Courier New" w:eastAsiaTheme="minorEastAsia" w:hAnsi="Courier New" w:cs="Courier New"/>
          <w:color w:val="005032"/>
          <w:kern w:val="0"/>
          <w:sz w:val="20"/>
          <w:szCs w:val="20"/>
        </w:rPr>
        <w:t>ObScanner</w:t>
      </w:r>
      <w:r>
        <w:rPr>
          <w:rFonts w:ascii="Courier New" w:eastAsiaTheme="minorEastAsia" w:hAnsi="Courier New" w:cs="Courier New"/>
          <w:color w:val="000000"/>
          <w:kern w:val="0"/>
          <w:sz w:val="20"/>
          <w:szCs w:val="20"/>
        </w:rPr>
        <w:t xml:space="preserve">&amp; scanner, </w:t>
      </w:r>
      <w:r>
        <w:rPr>
          <w:rFonts w:ascii="Courier New" w:eastAsiaTheme="minorEastAsia" w:hAnsi="Courier New" w:cs="Courier New"/>
          <w:b/>
          <w:bCs/>
          <w:color w:val="7F0055"/>
          <w:kern w:val="0"/>
          <w:sz w:val="20"/>
          <w:szCs w:val="20"/>
        </w:rPr>
        <w:t>bool</w:t>
      </w:r>
      <w:r>
        <w:rPr>
          <w:rFonts w:ascii="Courier New" w:eastAsiaTheme="minorEastAsia" w:hAnsi="Courier New" w:cs="Courier New"/>
          <w:color w:val="000000"/>
          <w:kern w:val="0"/>
          <w:sz w:val="20"/>
          <w:szCs w:val="20"/>
        </w:rPr>
        <w:t>&amp; end_flag);</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获取</w:t>
      </w:r>
      <w:r>
        <w:rPr>
          <w:rFonts w:ascii="Courier New" w:eastAsiaTheme="minorEastAsia" w:hAnsi="Courier New" w:cs="Courier New"/>
          <w:color w:val="3F7F5F"/>
          <w:kern w:val="0"/>
          <w:sz w:val="20"/>
          <w:szCs w:val="20"/>
        </w:rPr>
        <w:t>bloom filter</w:t>
      </w:r>
      <w:r>
        <w:rPr>
          <w:rFonts w:ascii="Courier New" w:eastAsiaTheme="minorEastAsia" w:hAnsi="Courier New" w:cs="Courier New"/>
          <w:color w:val="3F7F5F"/>
          <w:kern w:val="0"/>
          <w:sz w:val="20"/>
          <w:szCs w:val="20"/>
        </w:rPr>
        <w:t>信息</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[in] table_name </w:t>
      </w:r>
      <w:r>
        <w:rPr>
          <w:rFonts w:ascii="Courier New" w:eastAsiaTheme="minorEastAsia" w:hAnsi="Courier New" w:cs="Courier New"/>
          <w:color w:val="3F7F5F"/>
          <w:kern w:val="0"/>
          <w:sz w:val="20"/>
          <w:szCs w:val="20"/>
        </w:rPr>
        <w:t>表名</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filter </w:t>
      </w:r>
      <w:r>
        <w:rPr>
          <w:rFonts w:ascii="Courier New" w:eastAsiaTheme="minorEastAsia" w:hAnsi="Courier New" w:cs="Courier New"/>
          <w:color w:val="3F7F5F"/>
          <w:kern w:val="0"/>
          <w:sz w:val="20"/>
          <w:szCs w:val="20"/>
        </w:rPr>
        <w:t>指定</w:t>
      </w:r>
      <w:r>
        <w:rPr>
          <w:rFonts w:ascii="Courier New" w:eastAsiaTheme="minorEastAsia" w:hAnsi="Courier New" w:cs="Courier New"/>
          <w:color w:val="3F7F5F"/>
          <w:kern w:val="0"/>
          <w:sz w:val="20"/>
          <w:szCs w:val="20"/>
        </w:rPr>
        <w:t>table</w:t>
      </w:r>
      <w:r>
        <w:rPr>
          <w:rFonts w:ascii="Courier New" w:eastAsiaTheme="minorEastAsia" w:hAnsi="Courier New" w:cs="Courier New"/>
          <w:color w:val="3F7F5F"/>
          <w:kern w:val="0"/>
          <w:sz w:val="20"/>
          <w:szCs w:val="20"/>
        </w:rPr>
        <w:t>冻结的修改操作的</w:t>
      </w:r>
      <w:r>
        <w:rPr>
          <w:rFonts w:ascii="Courier New" w:eastAsiaTheme="minorEastAsia" w:hAnsi="Courier New" w:cs="Courier New"/>
          <w:color w:val="3F7F5F"/>
          <w:kern w:val="0"/>
          <w:sz w:val="20"/>
          <w:szCs w:val="20"/>
        </w:rPr>
        <w:t>bloom_filter</w:t>
      </w:r>
      <w:r>
        <w:rPr>
          <w:rFonts w:ascii="Courier New" w:eastAsiaTheme="minorEastAsia" w:hAnsi="Courier New" w:cs="Courier New"/>
          <w:color w:val="3F7F5F"/>
          <w:kern w:val="0"/>
          <w:sz w:val="20"/>
          <w:szCs w:val="20"/>
        </w:rPr>
        <w:t>数据</w:t>
      </w:r>
    </w:p>
    <w:p w:rsidR="004F584A" w:rsidRDefault="004F584A" w:rsidP="004F584A">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ups_get_bloom_</w:t>
      </w:r>
      <w:proofErr w:type="gramStart"/>
      <w:r>
        <w:rPr>
          <w:rFonts w:ascii="Courier New" w:eastAsiaTheme="minorEastAsia" w:hAnsi="Courier New" w:cs="Courier New"/>
          <w:b/>
          <w:bCs/>
          <w:color w:val="000000"/>
          <w:kern w:val="0"/>
          <w:sz w:val="20"/>
          <w:szCs w:val="20"/>
        </w:rPr>
        <w:t>filter</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const</w:t>
      </w:r>
      <w:r>
        <w:rPr>
          <w:rFonts w:ascii="Courier New" w:eastAsiaTheme="minorEastAsia" w:hAnsi="Courier New" w:cs="Courier New"/>
          <w:color w:val="000000"/>
          <w:kern w:val="0"/>
          <w:sz w:val="20"/>
          <w:szCs w:val="20"/>
        </w:rPr>
        <w:t xml:space="preserve"> ObString&amp; table_name, ObBloomFilter&amp; filter);</w:t>
      </w:r>
    </w:p>
    <w:p w:rsidR="002F5E19" w:rsidRPr="004F584A" w:rsidRDefault="002F5E19" w:rsidP="00CE7ED1">
      <w:pPr>
        <w:rPr>
          <w:rFonts w:ascii="Courier New" w:hAnsi="Courier New" w:cs="Courier New"/>
          <w:color w:val="000000"/>
          <w:kern w:val="0"/>
          <w:sz w:val="20"/>
          <w:szCs w:val="20"/>
        </w:rPr>
      </w:pPr>
    </w:p>
    <w:p w:rsidR="002F5E19" w:rsidRDefault="002F5E19" w:rsidP="00CE7ED1">
      <w:pPr>
        <w:pStyle w:val="2"/>
      </w:pPr>
      <w:r>
        <w:rPr>
          <w:rFonts w:hint="eastAsia"/>
        </w:rPr>
        <w:lastRenderedPageBreak/>
        <w:t>元数据</w:t>
      </w:r>
      <w:r>
        <w:rPr>
          <w:rFonts w:hint="eastAsia"/>
        </w:rPr>
        <w:t>&amp;Memtable (Root Server)</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从</w:t>
      </w:r>
      <w:r>
        <w:rPr>
          <w:rFonts w:ascii="Courier New" w:eastAsiaTheme="minorEastAsia" w:hAnsi="Courier New" w:cs="Courier New"/>
          <w:color w:val="3F7F5F"/>
          <w:kern w:val="0"/>
          <w:sz w:val="20"/>
          <w:szCs w:val="20"/>
        </w:rPr>
        <w:t>Root Server</w:t>
      </w:r>
      <w:r>
        <w:rPr>
          <w:rFonts w:ascii="Courier New" w:eastAsiaTheme="minorEastAsia" w:hAnsi="Courier New" w:cs="Courier New"/>
          <w:color w:val="3F7F5F"/>
          <w:kern w:val="0"/>
          <w:sz w:val="20"/>
          <w:szCs w:val="20"/>
        </w:rPr>
        <w:t>网络获取</w:t>
      </w:r>
      <w:r>
        <w:rPr>
          <w:rFonts w:ascii="Courier New" w:eastAsiaTheme="minorEastAsia" w:hAnsi="Courier New" w:cs="Courier New"/>
          <w:color w:val="3F7F5F"/>
          <w:kern w:val="0"/>
          <w:sz w:val="20"/>
          <w:szCs w:val="20"/>
        </w:rPr>
        <w:t>table schema</w:t>
      </w:r>
      <w:r>
        <w:rPr>
          <w:rFonts w:ascii="Courier New" w:eastAsiaTheme="minorEastAsia" w:hAnsi="Courier New" w:cs="Courier New"/>
          <w:color w:val="3F7F5F"/>
          <w:kern w:val="0"/>
          <w:sz w:val="20"/>
          <w:szCs w:val="20"/>
        </w:rPr>
        <w:t>信息</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w:t>
      </w:r>
      <w:r>
        <w:rPr>
          <w:rFonts w:ascii="Courier New" w:eastAsiaTheme="minorEastAsia" w:hAnsi="Courier New" w:cs="Courier New"/>
          <w:color w:val="3F7F5F"/>
          <w:kern w:val="0"/>
          <w:sz w:val="20"/>
          <w:szCs w:val="20"/>
          <w:u w:val="single"/>
        </w:rPr>
        <w:t>param</w:t>
      </w:r>
      <w:r>
        <w:rPr>
          <w:rFonts w:ascii="Courier New" w:eastAsiaTheme="minorEastAsia" w:hAnsi="Courier New" w:cs="Courier New"/>
          <w:color w:val="3F7F5F"/>
          <w:kern w:val="0"/>
          <w:sz w:val="20"/>
          <w:szCs w:val="20"/>
        </w:rPr>
        <w:t xml:space="preserve"> [out] schema </w:t>
      </w:r>
      <w:r>
        <w:rPr>
          <w:rFonts w:ascii="Courier New" w:eastAsiaTheme="minorEastAsia" w:hAnsi="Courier New" w:cs="Courier New"/>
          <w:color w:val="3F7F5F"/>
          <w:kern w:val="0"/>
          <w:sz w:val="20"/>
          <w:szCs w:val="20"/>
        </w:rPr>
        <w:t>获取的</w:t>
      </w:r>
      <w:r>
        <w:rPr>
          <w:rFonts w:ascii="Courier New" w:eastAsiaTheme="minorEastAsia" w:hAnsi="Courier New" w:cs="Courier New"/>
          <w:color w:val="3F7F5F"/>
          <w:kern w:val="0"/>
          <w:sz w:val="20"/>
          <w:szCs w:val="20"/>
        </w:rPr>
        <w:t>schema</w:t>
      </w:r>
      <w:r>
        <w:rPr>
          <w:rFonts w:ascii="Courier New" w:eastAsiaTheme="minorEastAsia" w:hAnsi="Courier New" w:cs="Courier New"/>
          <w:color w:val="3F7F5F"/>
          <w:kern w:val="0"/>
          <w:sz w:val="20"/>
          <w:szCs w:val="20"/>
        </w:rPr>
        <w:t>信息，所有</w:t>
      </w:r>
      <w:r>
        <w:rPr>
          <w:rFonts w:ascii="Courier New" w:eastAsiaTheme="minorEastAsia" w:hAnsi="Courier New" w:cs="Courier New"/>
          <w:color w:val="3F7F5F"/>
          <w:kern w:val="0"/>
          <w:sz w:val="20"/>
          <w:szCs w:val="20"/>
        </w:rPr>
        <w:t>table</w:t>
      </w:r>
      <w:r>
        <w:rPr>
          <w:rFonts w:ascii="Courier New" w:eastAsiaTheme="minorEastAsia" w:hAnsi="Courier New" w:cs="Courier New"/>
          <w:color w:val="3F7F5F"/>
          <w:kern w:val="0"/>
          <w:sz w:val="20"/>
          <w:szCs w:val="20"/>
        </w:rPr>
        <w:t>的</w:t>
      </w:r>
      <w:r>
        <w:rPr>
          <w:rFonts w:ascii="Courier New" w:eastAsiaTheme="minorEastAsia" w:hAnsi="Courier New" w:cs="Courier New"/>
          <w:color w:val="3F7F5F"/>
          <w:kern w:val="0"/>
          <w:sz w:val="20"/>
          <w:szCs w:val="20"/>
        </w:rPr>
        <w:t>schema</w:t>
      </w:r>
      <w:r>
        <w:rPr>
          <w:rFonts w:ascii="Courier New" w:eastAsiaTheme="minorEastAsia" w:hAnsi="Courier New" w:cs="Courier New"/>
          <w:color w:val="3F7F5F"/>
          <w:kern w:val="0"/>
          <w:sz w:val="20"/>
          <w:szCs w:val="20"/>
        </w:rPr>
        <w:t>信息放在一个结构内</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ups_fetch_</w:t>
      </w:r>
      <w:proofErr w:type="gramStart"/>
      <w:r>
        <w:rPr>
          <w:rFonts w:ascii="Courier New" w:eastAsiaTheme="minorEastAsia" w:hAnsi="Courier New" w:cs="Courier New"/>
          <w:b/>
          <w:bCs/>
          <w:color w:val="000000"/>
          <w:kern w:val="0"/>
          <w:sz w:val="20"/>
          <w:szCs w:val="20"/>
        </w:rPr>
        <w:t>schema</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ObTableSchema&amp; schema);</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冻结</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，每天合并前由</w:t>
      </w:r>
      <w:r>
        <w:rPr>
          <w:rFonts w:ascii="Courier New" w:eastAsiaTheme="minorEastAsia" w:hAnsi="Courier New" w:cs="Courier New"/>
          <w:color w:val="3F7F5F"/>
          <w:kern w:val="0"/>
          <w:sz w:val="20"/>
          <w:szCs w:val="20"/>
        </w:rPr>
        <w:t>Root Server</w:t>
      </w:r>
      <w:r>
        <w:rPr>
          <w:rFonts w:ascii="Courier New" w:eastAsiaTheme="minorEastAsia" w:hAnsi="Courier New" w:cs="Courier New"/>
          <w:color w:val="3F7F5F"/>
          <w:kern w:val="0"/>
          <w:sz w:val="20"/>
          <w:szCs w:val="20"/>
        </w:rPr>
        <w:t>发送指令冻结</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ups_freeze_</w:t>
      </w:r>
      <w:proofErr w:type="gramStart"/>
      <w:r>
        <w:rPr>
          <w:rFonts w:ascii="Courier New" w:eastAsiaTheme="minorEastAsia" w:hAnsi="Courier New" w:cs="Courier New"/>
          <w:b/>
          <w:bCs/>
          <w:color w:val="000000"/>
          <w:kern w:val="0"/>
          <w:sz w:val="20"/>
          <w:szCs w:val="20"/>
        </w:rPr>
        <w:t>memtable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4E2FB8" w:rsidRDefault="004E2FB8" w:rsidP="004E2FB8">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 xml:space="preserve">// </w:t>
      </w:r>
      <w:r>
        <w:rPr>
          <w:rFonts w:ascii="Courier New" w:eastAsiaTheme="minorEastAsia" w:hAnsi="Courier New" w:cs="Courier New"/>
          <w:color w:val="3F7F5F"/>
          <w:kern w:val="0"/>
          <w:sz w:val="20"/>
          <w:szCs w:val="20"/>
        </w:rPr>
        <w:t>卸载</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，等到所有的</w:t>
      </w:r>
      <w:r>
        <w:rPr>
          <w:rFonts w:ascii="Courier New" w:eastAsiaTheme="minorEastAsia" w:hAnsi="Courier New" w:cs="Courier New"/>
          <w:color w:val="3F7F5F"/>
          <w:kern w:val="0"/>
          <w:sz w:val="20"/>
          <w:szCs w:val="20"/>
        </w:rPr>
        <w:t>ChunkServer</w:t>
      </w:r>
      <w:r>
        <w:rPr>
          <w:rFonts w:ascii="Courier New" w:eastAsiaTheme="minorEastAsia" w:hAnsi="Courier New" w:cs="Courier New"/>
          <w:color w:val="3F7F5F"/>
          <w:kern w:val="0"/>
          <w:sz w:val="20"/>
          <w:szCs w:val="20"/>
        </w:rPr>
        <w:t>合并完成以后，</w:t>
      </w:r>
      <w:r>
        <w:rPr>
          <w:rFonts w:ascii="Courier New" w:eastAsiaTheme="minorEastAsia" w:hAnsi="Courier New" w:cs="Courier New"/>
          <w:color w:val="3F7F5F"/>
          <w:kern w:val="0"/>
          <w:sz w:val="20"/>
          <w:szCs w:val="20"/>
        </w:rPr>
        <w:t>Root Server</w:t>
      </w:r>
      <w:r>
        <w:rPr>
          <w:rFonts w:ascii="Courier New" w:eastAsiaTheme="minorEastAsia" w:hAnsi="Courier New" w:cs="Courier New"/>
          <w:color w:val="3F7F5F"/>
          <w:kern w:val="0"/>
          <w:sz w:val="20"/>
          <w:szCs w:val="20"/>
        </w:rPr>
        <w:t>发送卸载</w:t>
      </w:r>
      <w:r>
        <w:rPr>
          <w:rFonts w:ascii="Courier New" w:eastAsiaTheme="minorEastAsia" w:hAnsi="Courier New" w:cs="Courier New"/>
          <w:color w:val="3F7F5F"/>
          <w:kern w:val="0"/>
          <w:sz w:val="20"/>
          <w:szCs w:val="20"/>
          <w:u w:val="single"/>
        </w:rPr>
        <w:t>Memtable</w:t>
      </w:r>
      <w:r>
        <w:rPr>
          <w:rFonts w:ascii="Courier New" w:eastAsiaTheme="minorEastAsia" w:hAnsi="Courier New" w:cs="Courier New"/>
          <w:color w:val="3F7F5F"/>
          <w:kern w:val="0"/>
          <w:sz w:val="20"/>
          <w:szCs w:val="20"/>
        </w:rPr>
        <w:t>指令</w:t>
      </w:r>
    </w:p>
    <w:p w:rsidR="00675B98" w:rsidRDefault="004E2FB8" w:rsidP="004E2FB8">
      <w:pPr>
        <w:rPr>
          <w:rFonts w:asciiTheme="minorHAnsi" w:eastAsiaTheme="minorEastAsia" w:hAnsiTheme="minorHAnsi"/>
          <w:szCs w:val="22"/>
        </w:rPr>
      </w:pPr>
      <w:r>
        <w:rPr>
          <w:rFonts w:ascii="Courier New" w:eastAsiaTheme="minorEastAsia" w:hAnsi="Courier New" w:cs="Courier New"/>
          <w:color w:val="000000"/>
          <w:kern w:val="0"/>
          <w:sz w:val="20"/>
          <w:szCs w:val="20"/>
        </w:rPr>
        <w:t xml:space="preserve">ObResultCode </w:t>
      </w:r>
      <w:r>
        <w:rPr>
          <w:rFonts w:ascii="Courier New" w:eastAsiaTheme="minorEastAsia" w:hAnsi="Courier New" w:cs="Courier New"/>
          <w:b/>
          <w:bCs/>
          <w:color w:val="000000"/>
          <w:kern w:val="0"/>
          <w:sz w:val="20"/>
          <w:szCs w:val="20"/>
        </w:rPr>
        <w:t>ups_drop_</w:t>
      </w:r>
      <w:proofErr w:type="gramStart"/>
      <w:r>
        <w:rPr>
          <w:rFonts w:ascii="Courier New" w:eastAsiaTheme="minorEastAsia" w:hAnsi="Courier New" w:cs="Courier New"/>
          <w:b/>
          <w:bCs/>
          <w:color w:val="000000"/>
          <w:kern w:val="0"/>
          <w:sz w:val="20"/>
          <w:szCs w:val="20"/>
        </w:rPr>
        <w:t>memtable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sectPr w:rsidR="00675B98" w:rsidSect="005E5AF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F6E" w:rsidRDefault="00710F6E" w:rsidP="00067843">
      <w:r>
        <w:separator/>
      </w:r>
    </w:p>
  </w:endnote>
  <w:endnote w:type="continuationSeparator" w:id="0">
    <w:p w:rsidR="00710F6E" w:rsidRDefault="00710F6E" w:rsidP="000678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iti TC Light">
    <w:altName w:val="Times New Roman"/>
    <w:panose1 w:val="00000000000000000000"/>
    <w:charset w:val="00"/>
    <w:family w:val="roman"/>
    <w:notTrueType/>
    <w:pitch w:val="default"/>
    <w:sig w:usb0="00000000" w:usb1="00000000" w:usb2="00000000" w:usb3="00000000" w:csb0="00000000" w:csb1="00000000"/>
  </w:font>
  <w:font w:name="新細明體">
    <w:altName w:val="Arial Unicode MS"/>
    <w:charset w:val="51"/>
    <w:family w:val="auto"/>
    <w:pitch w:val="variable"/>
    <w:sig w:usb0="00000000" w:usb1="08080000" w:usb2="00000010" w:usb3="00000000" w:csb0="00100000" w:csb1="00000000"/>
  </w:font>
  <w:font w:name="YaHei Consolas Hybrid">
    <w:altName w:val="Arial Unicode MS"/>
    <w:charset w:val="50"/>
    <w:family w:val="auto"/>
    <w:pitch w:val="variable"/>
    <w:sig w:usb0="00000000"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8798"/>
      <w:docPartObj>
        <w:docPartGallery w:val="Page Numbers (Bottom of Page)"/>
        <w:docPartUnique/>
      </w:docPartObj>
    </w:sdtPr>
    <w:sdtContent>
      <w:sdt>
        <w:sdtPr>
          <w:id w:val="171357217"/>
          <w:docPartObj>
            <w:docPartGallery w:val="Page Numbers (Top of Page)"/>
            <w:docPartUnique/>
          </w:docPartObj>
        </w:sdtPr>
        <w:sdtContent>
          <w:p w:rsidR="00663EAA" w:rsidRDefault="00663EAA">
            <w:pPr>
              <w:pStyle w:val="a4"/>
              <w:jc w:val="center"/>
            </w:pPr>
            <w:r>
              <w:rPr>
                <w:lang w:val="zh-CN"/>
              </w:rPr>
              <w:t xml:space="preserve"> </w:t>
            </w:r>
            <w:r w:rsidR="00C72F9D">
              <w:rPr>
                <w:b/>
                <w:sz w:val="24"/>
                <w:szCs w:val="24"/>
              </w:rPr>
              <w:fldChar w:fldCharType="begin"/>
            </w:r>
            <w:r>
              <w:rPr>
                <w:b/>
              </w:rPr>
              <w:instrText>PAGE</w:instrText>
            </w:r>
            <w:r w:rsidR="00C72F9D">
              <w:rPr>
                <w:b/>
                <w:sz w:val="24"/>
                <w:szCs w:val="24"/>
              </w:rPr>
              <w:fldChar w:fldCharType="separate"/>
            </w:r>
            <w:r w:rsidR="00C1320B">
              <w:rPr>
                <w:b/>
                <w:noProof/>
              </w:rPr>
              <w:t>29</w:t>
            </w:r>
            <w:r w:rsidR="00C72F9D">
              <w:rPr>
                <w:b/>
                <w:sz w:val="24"/>
                <w:szCs w:val="24"/>
              </w:rPr>
              <w:fldChar w:fldCharType="end"/>
            </w:r>
            <w:r>
              <w:rPr>
                <w:lang w:val="zh-CN"/>
              </w:rPr>
              <w:t xml:space="preserve"> / </w:t>
            </w:r>
            <w:r w:rsidR="00C72F9D">
              <w:rPr>
                <w:b/>
                <w:sz w:val="24"/>
                <w:szCs w:val="24"/>
              </w:rPr>
              <w:fldChar w:fldCharType="begin"/>
            </w:r>
            <w:r>
              <w:rPr>
                <w:b/>
              </w:rPr>
              <w:instrText>NUMPAGES</w:instrText>
            </w:r>
            <w:r w:rsidR="00C72F9D">
              <w:rPr>
                <w:b/>
                <w:sz w:val="24"/>
                <w:szCs w:val="24"/>
              </w:rPr>
              <w:fldChar w:fldCharType="separate"/>
            </w:r>
            <w:r w:rsidR="00C1320B">
              <w:rPr>
                <w:b/>
                <w:noProof/>
              </w:rPr>
              <w:t>34</w:t>
            </w:r>
            <w:r w:rsidR="00C72F9D">
              <w:rPr>
                <w:b/>
                <w:sz w:val="24"/>
                <w:szCs w:val="24"/>
              </w:rPr>
              <w:fldChar w:fldCharType="end"/>
            </w:r>
          </w:p>
        </w:sdtContent>
      </w:sdt>
    </w:sdtContent>
  </w:sdt>
  <w:p w:rsidR="00663EAA" w:rsidRDefault="00663E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F6E" w:rsidRDefault="00710F6E" w:rsidP="00067843">
      <w:r>
        <w:separator/>
      </w:r>
    </w:p>
  </w:footnote>
  <w:footnote w:type="continuationSeparator" w:id="0">
    <w:p w:rsidR="00710F6E" w:rsidRDefault="00710F6E" w:rsidP="000678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EAA" w:rsidRPr="00067843" w:rsidRDefault="00663EAA" w:rsidP="00067843">
    <w:pPr>
      <w:pStyle w:val="a3"/>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095"/>
    <w:multiLevelType w:val="multilevel"/>
    <w:tmpl w:val="51E654C0"/>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996CEA"/>
    <w:multiLevelType w:val="multilevel"/>
    <w:tmpl w:val="E3FAB4B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8B5BD2"/>
    <w:multiLevelType w:val="multilevel"/>
    <w:tmpl w:val="98D6EE6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67020D6"/>
    <w:multiLevelType w:val="multilevel"/>
    <w:tmpl w:val="7A3CDC0C"/>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6C85EC3"/>
    <w:multiLevelType w:val="multilevel"/>
    <w:tmpl w:val="98D6EE6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7BD059A"/>
    <w:multiLevelType w:val="multilevel"/>
    <w:tmpl w:val="61F8C66E"/>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9D97B47"/>
    <w:multiLevelType w:val="multilevel"/>
    <w:tmpl w:val="03D0817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AE350F2"/>
    <w:multiLevelType w:val="hybridMultilevel"/>
    <w:tmpl w:val="289EB628"/>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E812511"/>
    <w:multiLevelType w:val="multilevel"/>
    <w:tmpl w:val="4EDCE2A8"/>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8984687"/>
    <w:multiLevelType w:val="multilevel"/>
    <w:tmpl w:val="4EDCE2A8"/>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8C43BFB"/>
    <w:multiLevelType w:val="multilevel"/>
    <w:tmpl w:val="BCD2378A"/>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C6A33B5"/>
    <w:multiLevelType w:val="multilevel"/>
    <w:tmpl w:val="3198E1A0"/>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0D36DA5"/>
    <w:multiLevelType w:val="multilevel"/>
    <w:tmpl w:val="F1BC562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5D75A7D"/>
    <w:multiLevelType w:val="hybridMultilevel"/>
    <w:tmpl w:val="8A32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1618BA"/>
    <w:multiLevelType w:val="hybridMultilevel"/>
    <w:tmpl w:val="B97A13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A20440F"/>
    <w:multiLevelType w:val="hybridMultilevel"/>
    <w:tmpl w:val="9032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201368"/>
    <w:multiLevelType w:val="multilevel"/>
    <w:tmpl w:val="A4DAD80C"/>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D9F783F"/>
    <w:multiLevelType w:val="hybridMultilevel"/>
    <w:tmpl w:val="9D12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B5774"/>
    <w:multiLevelType w:val="hybridMultilevel"/>
    <w:tmpl w:val="9C8ADD9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3AFC11C0"/>
    <w:multiLevelType w:val="multilevel"/>
    <w:tmpl w:val="4CBE6274"/>
    <w:lvl w:ilvl="0">
      <w:start w:val="1"/>
      <w:numFmt w:val="decimal"/>
      <w:lvlText w:val="%1"/>
      <w:lvlJc w:val="left"/>
      <w:pPr>
        <w:tabs>
          <w:tab w:val="num" w:pos="432"/>
        </w:tabs>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lvlText w:val="%1.%2.%3"/>
      <w:lvlJc w:val="left"/>
      <w:pPr>
        <w:tabs>
          <w:tab w:val="num" w:pos="720"/>
        </w:tabs>
        <w:ind w:left="720" w:hanging="720"/>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006"/>
        </w:tabs>
        <w:ind w:left="1006" w:hanging="864"/>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lvlText w:val="%1.%2.%3.%4.%5"/>
      <w:lvlJc w:val="left"/>
      <w:pPr>
        <w:tabs>
          <w:tab w:val="num" w:pos="1008"/>
        </w:tabs>
        <w:ind w:left="1008" w:hanging="1008"/>
      </w:pPr>
      <w:rPr>
        <w:rFonts w:ascii="Arial" w:eastAsia="Arial Unicode MS" w:hAnsi="Arial" w:cs="Arial" w:hint="default"/>
        <w:b/>
        <w:sz w:val="21"/>
        <w:szCs w:val="21"/>
      </w:rPr>
    </w:lvl>
    <w:lvl w:ilvl="5">
      <w:start w:val="1"/>
      <w:numFmt w:val="decimal"/>
      <w:lvlText w:val="%1.%2.%3.%4.%5.%6"/>
      <w:lvlJc w:val="left"/>
      <w:pPr>
        <w:tabs>
          <w:tab w:val="num" w:pos="1152"/>
        </w:tabs>
        <w:ind w:left="1152" w:hanging="115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3F055BD8"/>
    <w:multiLevelType w:val="multilevel"/>
    <w:tmpl w:val="7A3CDC0C"/>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3D51309"/>
    <w:multiLevelType w:val="multilevel"/>
    <w:tmpl w:val="265AD02A"/>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66B3E70"/>
    <w:multiLevelType w:val="multilevel"/>
    <w:tmpl w:val="A218F2E0"/>
    <w:lvl w:ilvl="0">
      <w:start w:val="1"/>
      <w:numFmt w:val="decimal"/>
      <w:pStyle w:val="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3">
    <w:nsid w:val="4C0F1CB5"/>
    <w:multiLevelType w:val="multilevel"/>
    <w:tmpl w:val="03D0817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3512365"/>
    <w:multiLevelType w:val="multilevel"/>
    <w:tmpl w:val="71BCA9A2"/>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65B7F44"/>
    <w:multiLevelType w:val="hybridMultilevel"/>
    <w:tmpl w:val="78AA8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2810BB5"/>
    <w:multiLevelType w:val="hybridMultilevel"/>
    <w:tmpl w:val="C4A0C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52D34"/>
    <w:multiLevelType w:val="multilevel"/>
    <w:tmpl w:val="834C92AC"/>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2D81CDC"/>
    <w:multiLevelType w:val="multilevel"/>
    <w:tmpl w:val="8B3846BE"/>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D7C4D42"/>
    <w:multiLevelType w:val="multilevel"/>
    <w:tmpl w:val="08BC59D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22"/>
  </w:num>
  <w:num w:numId="3">
    <w:abstractNumId w:val="7"/>
  </w:num>
  <w:num w:numId="4">
    <w:abstractNumId w:val="26"/>
  </w:num>
  <w:num w:numId="5">
    <w:abstractNumId w:val="17"/>
  </w:num>
  <w:num w:numId="6">
    <w:abstractNumId w:val="13"/>
  </w:num>
  <w:num w:numId="7">
    <w:abstractNumId w:val="25"/>
  </w:num>
  <w:num w:numId="8">
    <w:abstractNumId w:val="14"/>
  </w:num>
  <w:num w:numId="9">
    <w:abstractNumId w:val="22"/>
  </w:num>
  <w:num w:numId="10">
    <w:abstractNumId w:val="22"/>
  </w:num>
  <w:num w:numId="11">
    <w:abstractNumId w:val="11"/>
  </w:num>
  <w:num w:numId="12">
    <w:abstractNumId w:val="3"/>
  </w:num>
  <w:num w:numId="13">
    <w:abstractNumId w:val="28"/>
  </w:num>
  <w:num w:numId="14">
    <w:abstractNumId w:val="16"/>
  </w:num>
  <w:num w:numId="15">
    <w:abstractNumId w:val="22"/>
  </w:num>
  <w:num w:numId="16">
    <w:abstractNumId w:val="27"/>
  </w:num>
  <w:num w:numId="17">
    <w:abstractNumId w:val="22"/>
  </w:num>
  <w:num w:numId="18">
    <w:abstractNumId w:val="5"/>
  </w:num>
  <w:num w:numId="19">
    <w:abstractNumId w:val="22"/>
  </w:num>
  <w:num w:numId="20">
    <w:abstractNumId w:val="2"/>
  </w:num>
  <w:num w:numId="21">
    <w:abstractNumId w:val="22"/>
  </w:num>
  <w:num w:numId="22">
    <w:abstractNumId w:val="4"/>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2"/>
  </w:num>
  <w:num w:numId="26">
    <w:abstractNumId w:val="9"/>
  </w:num>
  <w:num w:numId="27">
    <w:abstractNumId w:val="22"/>
  </w:num>
  <w:num w:numId="28">
    <w:abstractNumId w:val="10"/>
  </w:num>
  <w:num w:numId="29">
    <w:abstractNumId w:val="24"/>
  </w:num>
  <w:num w:numId="30">
    <w:abstractNumId w:val="0"/>
  </w:num>
  <w:num w:numId="3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0"/>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9"/>
  </w:num>
  <w:num w:numId="37">
    <w:abstractNumId w:val="23"/>
  </w:num>
  <w:num w:numId="38">
    <w:abstractNumId w:val="6"/>
  </w:num>
  <w:num w:numId="39">
    <w:abstractNumId w:val="22"/>
  </w:num>
  <w:num w:numId="40">
    <w:abstractNumId w:val="1"/>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1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843"/>
    <w:rsid w:val="000003C0"/>
    <w:rsid w:val="00000AF7"/>
    <w:rsid w:val="0000143E"/>
    <w:rsid w:val="000019B2"/>
    <w:rsid w:val="00002635"/>
    <w:rsid w:val="00002AE1"/>
    <w:rsid w:val="0000382C"/>
    <w:rsid w:val="00003E39"/>
    <w:rsid w:val="00004C7D"/>
    <w:rsid w:val="00004E83"/>
    <w:rsid w:val="00005415"/>
    <w:rsid w:val="0000624E"/>
    <w:rsid w:val="00007503"/>
    <w:rsid w:val="0000795A"/>
    <w:rsid w:val="00010971"/>
    <w:rsid w:val="00010FE1"/>
    <w:rsid w:val="00011190"/>
    <w:rsid w:val="0001128D"/>
    <w:rsid w:val="00013081"/>
    <w:rsid w:val="00013E56"/>
    <w:rsid w:val="00014582"/>
    <w:rsid w:val="000146B1"/>
    <w:rsid w:val="00014820"/>
    <w:rsid w:val="00016C70"/>
    <w:rsid w:val="00016F53"/>
    <w:rsid w:val="000172B3"/>
    <w:rsid w:val="00017EF7"/>
    <w:rsid w:val="00020843"/>
    <w:rsid w:val="0002219B"/>
    <w:rsid w:val="00022A7C"/>
    <w:rsid w:val="00022D8D"/>
    <w:rsid w:val="00023079"/>
    <w:rsid w:val="00024FD6"/>
    <w:rsid w:val="000252A2"/>
    <w:rsid w:val="000257C4"/>
    <w:rsid w:val="000258A1"/>
    <w:rsid w:val="00025C30"/>
    <w:rsid w:val="00026C46"/>
    <w:rsid w:val="00026EFF"/>
    <w:rsid w:val="000272BE"/>
    <w:rsid w:val="00027AB4"/>
    <w:rsid w:val="000303C7"/>
    <w:rsid w:val="00030659"/>
    <w:rsid w:val="00030A06"/>
    <w:rsid w:val="0003104F"/>
    <w:rsid w:val="00032B71"/>
    <w:rsid w:val="000333E1"/>
    <w:rsid w:val="00033DDD"/>
    <w:rsid w:val="00035030"/>
    <w:rsid w:val="000357F4"/>
    <w:rsid w:val="0003600D"/>
    <w:rsid w:val="000363BD"/>
    <w:rsid w:val="000374DD"/>
    <w:rsid w:val="00040A16"/>
    <w:rsid w:val="00040E3C"/>
    <w:rsid w:val="00041369"/>
    <w:rsid w:val="0004153D"/>
    <w:rsid w:val="00041794"/>
    <w:rsid w:val="000421DD"/>
    <w:rsid w:val="000424D1"/>
    <w:rsid w:val="00042770"/>
    <w:rsid w:val="00042B70"/>
    <w:rsid w:val="00043AB8"/>
    <w:rsid w:val="00044F86"/>
    <w:rsid w:val="00045B3D"/>
    <w:rsid w:val="000477AD"/>
    <w:rsid w:val="000477E1"/>
    <w:rsid w:val="00050718"/>
    <w:rsid w:val="00050DC0"/>
    <w:rsid w:val="000544A1"/>
    <w:rsid w:val="000548D3"/>
    <w:rsid w:val="000570CB"/>
    <w:rsid w:val="00057E67"/>
    <w:rsid w:val="00061004"/>
    <w:rsid w:val="0006173D"/>
    <w:rsid w:val="000648BD"/>
    <w:rsid w:val="00064D49"/>
    <w:rsid w:val="00066C1B"/>
    <w:rsid w:val="00066C1F"/>
    <w:rsid w:val="00066D71"/>
    <w:rsid w:val="00067843"/>
    <w:rsid w:val="000701AE"/>
    <w:rsid w:val="000727F5"/>
    <w:rsid w:val="00072FC4"/>
    <w:rsid w:val="000734D0"/>
    <w:rsid w:val="00073D53"/>
    <w:rsid w:val="00073FD8"/>
    <w:rsid w:val="00076340"/>
    <w:rsid w:val="00077CD9"/>
    <w:rsid w:val="00080543"/>
    <w:rsid w:val="00080F8E"/>
    <w:rsid w:val="000823B8"/>
    <w:rsid w:val="000823FB"/>
    <w:rsid w:val="00083000"/>
    <w:rsid w:val="00083D3C"/>
    <w:rsid w:val="000841D9"/>
    <w:rsid w:val="00084CB8"/>
    <w:rsid w:val="00084E70"/>
    <w:rsid w:val="000853CE"/>
    <w:rsid w:val="00085FB0"/>
    <w:rsid w:val="00086493"/>
    <w:rsid w:val="00087310"/>
    <w:rsid w:val="0009065C"/>
    <w:rsid w:val="00090BE9"/>
    <w:rsid w:val="000925FD"/>
    <w:rsid w:val="000931C1"/>
    <w:rsid w:val="00096D4A"/>
    <w:rsid w:val="000A19D6"/>
    <w:rsid w:val="000A1BB1"/>
    <w:rsid w:val="000A208E"/>
    <w:rsid w:val="000A26D1"/>
    <w:rsid w:val="000A29B1"/>
    <w:rsid w:val="000A35BB"/>
    <w:rsid w:val="000A3898"/>
    <w:rsid w:val="000A3A58"/>
    <w:rsid w:val="000A3EE1"/>
    <w:rsid w:val="000A3F40"/>
    <w:rsid w:val="000A5BF7"/>
    <w:rsid w:val="000A70AD"/>
    <w:rsid w:val="000B006D"/>
    <w:rsid w:val="000B11D3"/>
    <w:rsid w:val="000B2565"/>
    <w:rsid w:val="000B2B72"/>
    <w:rsid w:val="000B2CD2"/>
    <w:rsid w:val="000B33C2"/>
    <w:rsid w:val="000B4351"/>
    <w:rsid w:val="000B486C"/>
    <w:rsid w:val="000B60EE"/>
    <w:rsid w:val="000B6924"/>
    <w:rsid w:val="000C0ED5"/>
    <w:rsid w:val="000C14F7"/>
    <w:rsid w:val="000C1B9A"/>
    <w:rsid w:val="000C32A8"/>
    <w:rsid w:val="000C3C43"/>
    <w:rsid w:val="000C41D5"/>
    <w:rsid w:val="000C5385"/>
    <w:rsid w:val="000C6372"/>
    <w:rsid w:val="000C64AA"/>
    <w:rsid w:val="000C6BD1"/>
    <w:rsid w:val="000C7D17"/>
    <w:rsid w:val="000D05BC"/>
    <w:rsid w:val="000D0600"/>
    <w:rsid w:val="000D0E30"/>
    <w:rsid w:val="000D1740"/>
    <w:rsid w:val="000D2209"/>
    <w:rsid w:val="000D2869"/>
    <w:rsid w:val="000D2B35"/>
    <w:rsid w:val="000D304A"/>
    <w:rsid w:val="000D30EA"/>
    <w:rsid w:val="000D531E"/>
    <w:rsid w:val="000D5B1E"/>
    <w:rsid w:val="000E1B97"/>
    <w:rsid w:val="000E1F86"/>
    <w:rsid w:val="000E26CE"/>
    <w:rsid w:val="000E40D3"/>
    <w:rsid w:val="000E5B9F"/>
    <w:rsid w:val="000E5D48"/>
    <w:rsid w:val="000E6D21"/>
    <w:rsid w:val="000E6F97"/>
    <w:rsid w:val="000E725E"/>
    <w:rsid w:val="000E745C"/>
    <w:rsid w:val="000F156E"/>
    <w:rsid w:val="000F1B54"/>
    <w:rsid w:val="000F25D2"/>
    <w:rsid w:val="000F3144"/>
    <w:rsid w:val="000F315E"/>
    <w:rsid w:val="000F4AFC"/>
    <w:rsid w:val="000F4E68"/>
    <w:rsid w:val="0010165E"/>
    <w:rsid w:val="001043D9"/>
    <w:rsid w:val="00106682"/>
    <w:rsid w:val="00106740"/>
    <w:rsid w:val="00106852"/>
    <w:rsid w:val="00106FF9"/>
    <w:rsid w:val="001079ED"/>
    <w:rsid w:val="00107E15"/>
    <w:rsid w:val="00110109"/>
    <w:rsid w:val="0011149B"/>
    <w:rsid w:val="00112494"/>
    <w:rsid w:val="0011279F"/>
    <w:rsid w:val="00112DFE"/>
    <w:rsid w:val="00116F71"/>
    <w:rsid w:val="00117667"/>
    <w:rsid w:val="001177E9"/>
    <w:rsid w:val="00117836"/>
    <w:rsid w:val="00117F56"/>
    <w:rsid w:val="00120642"/>
    <w:rsid w:val="00120A3C"/>
    <w:rsid w:val="001218FC"/>
    <w:rsid w:val="001221A8"/>
    <w:rsid w:val="001225C3"/>
    <w:rsid w:val="0012467B"/>
    <w:rsid w:val="0012468E"/>
    <w:rsid w:val="00127ECB"/>
    <w:rsid w:val="0013274B"/>
    <w:rsid w:val="00132907"/>
    <w:rsid w:val="001335CF"/>
    <w:rsid w:val="001337C9"/>
    <w:rsid w:val="00134472"/>
    <w:rsid w:val="001346E1"/>
    <w:rsid w:val="0014094F"/>
    <w:rsid w:val="00141B74"/>
    <w:rsid w:val="00141EEF"/>
    <w:rsid w:val="0014265F"/>
    <w:rsid w:val="00142E7C"/>
    <w:rsid w:val="00142EF5"/>
    <w:rsid w:val="0014391F"/>
    <w:rsid w:val="001442F2"/>
    <w:rsid w:val="00145090"/>
    <w:rsid w:val="001455DF"/>
    <w:rsid w:val="00146AC0"/>
    <w:rsid w:val="00147337"/>
    <w:rsid w:val="00147D43"/>
    <w:rsid w:val="00150E3A"/>
    <w:rsid w:val="00151205"/>
    <w:rsid w:val="00151446"/>
    <w:rsid w:val="00151E2B"/>
    <w:rsid w:val="00153101"/>
    <w:rsid w:val="00153500"/>
    <w:rsid w:val="00155537"/>
    <w:rsid w:val="0015559A"/>
    <w:rsid w:val="001561D1"/>
    <w:rsid w:val="00156582"/>
    <w:rsid w:val="00160728"/>
    <w:rsid w:val="00160830"/>
    <w:rsid w:val="00160F04"/>
    <w:rsid w:val="0016251E"/>
    <w:rsid w:val="00164395"/>
    <w:rsid w:val="00165341"/>
    <w:rsid w:val="0016597E"/>
    <w:rsid w:val="00166D88"/>
    <w:rsid w:val="00167C09"/>
    <w:rsid w:val="00167CCA"/>
    <w:rsid w:val="001700CF"/>
    <w:rsid w:val="00170202"/>
    <w:rsid w:val="001709BF"/>
    <w:rsid w:val="00172066"/>
    <w:rsid w:val="0017217C"/>
    <w:rsid w:val="0017238B"/>
    <w:rsid w:val="001732E9"/>
    <w:rsid w:val="00173C10"/>
    <w:rsid w:val="00173F2E"/>
    <w:rsid w:val="00174FED"/>
    <w:rsid w:val="00175DA1"/>
    <w:rsid w:val="0017612F"/>
    <w:rsid w:val="00176A1F"/>
    <w:rsid w:val="0017761B"/>
    <w:rsid w:val="00177AC3"/>
    <w:rsid w:val="00177EBD"/>
    <w:rsid w:val="00180B2B"/>
    <w:rsid w:val="00181C70"/>
    <w:rsid w:val="001837A6"/>
    <w:rsid w:val="00183F89"/>
    <w:rsid w:val="001848C9"/>
    <w:rsid w:val="00185830"/>
    <w:rsid w:val="0018595D"/>
    <w:rsid w:val="00185D61"/>
    <w:rsid w:val="0018641F"/>
    <w:rsid w:val="00186CAD"/>
    <w:rsid w:val="00187409"/>
    <w:rsid w:val="001874F5"/>
    <w:rsid w:val="00187E6A"/>
    <w:rsid w:val="00193AA0"/>
    <w:rsid w:val="001941F2"/>
    <w:rsid w:val="00194FBE"/>
    <w:rsid w:val="00195379"/>
    <w:rsid w:val="00196428"/>
    <w:rsid w:val="00196ABF"/>
    <w:rsid w:val="001A1B5B"/>
    <w:rsid w:val="001A1BE4"/>
    <w:rsid w:val="001A4F24"/>
    <w:rsid w:val="001A5029"/>
    <w:rsid w:val="001A5392"/>
    <w:rsid w:val="001A5EAD"/>
    <w:rsid w:val="001A67BA"/>
    <w:rsid w:val="001B3316"/>
    <w:rsid w:val="001B3949"/>
    <w:rsid w:val="001B522C"/>
    <w:rsid w:val="001B54D6"/>
    <w:rsid w:val="001B689E"/>
    <w:rsid w:val="001B6B29"/>
    <w:rsid w:val="001B7023"/>
    <w:rsid w:val="001B725D"/>
    <w:rsid w:val="001C06A2"/>
    <w:rsid w:val="001C115D"/>
    <w:rsid w:val="001C11E1"/>
    <w:rsid w:val="001C5366"/>
    <w:rsid w:val="001C644F"/>
    <w:rsid w:val="001C7896"/>
    <w:rsid w:val="001C79A4"/>
    <w:rsid w:val="001D0F81"/>
    <w:rsid w:val="001D1090"/>
    <w:rsid w:val="001D1AAC"/>
    <w:rsid w:val="001D315C"/>
    <w:rsid w:val="001D4EA5"/>
    <w:rsid w:val="001D5EAA"/>
    <w:rsid w:val="001D63BA"/>
    <w:rsid w:val="001D6561"/>
    <w:rsid w:val="001D7CCB"/>
    <w:rsid w:val="001E0B14"/>
    <w:rsid w:val="001E117A"/>
    <w:rsid w:val="001E2443"/>
    <w:rsid w:val="001E31D2"/>
    <w:rsid w:val="001E3CBC"/>
    <w:rsid w:val="001E44DE"/>
    <w:rsid w:val="001E5C41"/>
    <w:rsid w:val="001E68BC"/>
    <w:rsid w:val="001E6F31"/>
    <w:rsid w:val="001E7DEC"/>
    <w:rsid w:val="001F058B"/>
    <w:rsid w:val="001F091C"/>
    <w:rsid w:val="001F0C91"/>
    <w:rsid w:val="001F30C8"/>
    <w:rsid w:val="001F47A1"/>
    <w:rsid w:val="001F49C3"/>
    <w:rsid w:val="001F49CA"/>
    <w:rsid w:val="001F6681"/>
    <w:rsid w:val="001F68AD"/>
    <w:rsid w:val="001F79C2"/>
    <w:rsid w:val="001F7FB0"/>
    <w:rsid w:val="00200D93"/>
    <w:rsid w:val="002013E3"/>
    <w:rsid w:val="002063D0"/>
    <w:rsid w:val="002064FF"/>
    <w:rsid w:val="00206AD8"/>
    <w:rsid w:val="002111EE"/>
    <w:rsid w:val="002114CD"/>
    <w:rsid w:val="00211FD2"/>
    <w:rsid w:val="00212061"/>
    <w:rsid w:val="002122A4"/>
    <w:rsid w:val="00213C07"/>
    <w:rsid w:val="002141AC"/>
    <w:rsid w:val="00214B76"/>
    <w:rsid w:val="002164EA"/>
    <w:rsid w:val="00217492"/>
    <w:rsid w:val="002179AD"/>
    <w:rsid w:val="002200CA"/>
    <w:rsid w:val="0022098E"/>
    <w:rsid w:val="00220DD9"/>
    <w:rsid w:val="002213C9"/>
    <w:rsid w:val="002226CF"/>
    <w:rsid w:val="00223058"/>
    <w:rsid w:val="00223344"/>
    <w:rsid w:val="00223945"/>
    <w:rsid w:val="002252DC"/>
    <w:rsid w:val="0022533E"/>
    <w:rsid w:val="00225633"/>
    <w:rsid w:val="00225712"/>
    <w:rsid w:val="00225762"/>
    <w:rsid w:val="00226022"/>
    <w:rsid w:val="0022694F"/>
    <w:rsid w:val="00227C34"/>
    <w:rsid w:val="00230BB9"/>
    <w:rsid w:val="00230F95"/>
    <w:rsid w:val="00231B2D"/>
    <w:rsid w:val="00231E60"/>
    <w:rsid w:val="0023397C"/>
    <w:rsid w:val="002346F9"/>
    <w:rsid w:val="00234B84"/>
    <w:rsid w:val="00234E8B"/>
    <w:rsid w:val="00235841"/>
    <w:rsid w:val="0023588E"/>
    <w:rsid w:val="00235B98"/>
    <w:rsid w:val="0023716F"/>
    <w:rsid w:val="002400BB"/>
    <w:rsid w:val="00241602"/>
    <w:rsid w:val="0024465A"/>
    <w:rsid w:val="0024493A"/>
    <w:rsid w:val="00244EB2"/>
    <w:rsid w:val="002455F1"/>
    <w:rsid w:val="00245E59"/>
    <w:rsid w:val="0024615B"/>
    <w:rsid w:val="00246B93"/>
    <w:rsid w:val="00247144"/>
    <w:rsid w:val="002471D1"/>
    <w:rsid w:val="002501FE"/>
    <w:rsid w:val="0025261B"/>
    <w:rsid w:val="00253E1B"/>
    <w:rsid w:val="00253FFC"/>
    <w:rsid w:val="0025463B"/>
    <w:rsid w:val="00254CD0"/>
    <w:rsid w:val="002554F8"/>
    <w:rsid w:val="00256E51"/>
    <w:rsid w:val="00257485"/>
    <w:rsid w:val="00257B59"/>
    <w:rsid w:val="00257BA1"/>
    <w:rsid w:val="0026065F"/>
    <w:rsid w:val="0026066F"/>
    <w:rsid w:val="00261065"/>
    <w:rsid w:val="002613BF"/>
    <w:rsid w:val="00261D07"/>
    <w:rsid w:val="00261F85"/>
    <w:rsid w:val="002626DF"/>
    <w:rsid w:val="00263F3F"/>
    <w:rsid w:val="00264C1A"/>
    <w:rsid w:val="002677FF"/>
    <w:rsid w:val="0027112C"/>
    <w:rsid w:val="00271429"/>
    <w:rsid w:val="00272461"/>
    <w:rsid w:val="002724B4"/>
    <w:rsid w:val="0027336B"/>
    <w:rsid w:val="00274249"/>
    <w:rsid w:val="002745FF"/>
    <w:rsid w:val="002752B2"/>
    <w:rsid w:val="0027546E"/>
    <w:rsid w:val="00275A41"/>
    <w:rsid w:val="00275E0E"/>
    <w:rsid w:val="002769B0"/>
    <w:rsid w:val="00276BE5"/>
    <w:rsid w:val="0027757C"/>
    <w:rsid w:val="002778B5"/>
    <w:rsid w:val="00277BC8"/>
    <w:rsid w:val="00282221"/>
    <w:rsid w:val="00284EFD"/>
    <w:rsid w:val="002853AE"/>
    <w:rsid w:val="00292C6B"/>
    <w:rsid w:val="0029447A"/>
    <w:rsid w:val="00294F31"/>
    <w:rsid w:val="00295BC5"/>
    <w:rsid w:val="00296085"/>
    <w:rsid w:val="002963D3"/>
    <w:rsid w:val="00296F17"/>
    <w:rsid w:val="0029761A"/>
    <w:rsid w:val="002979FC"/>
    <w:rsid w:val="002A0234"/>
    <w:rsid w:val="002A07C7"/>
    <w:rsid w:val="002A102D"/>
    <w:rsid w:val="002A13AB"/>
    <w:rsid w:val="002A2A45"/>
    <w:rsid w:val="002A329F"/>
    <w:rsid w:val="002A3F5A"/>
    <w:rsid w:val="002A47BB"/>
    <w:rsid w:val="002A5787"/>
    <w:rsid w:val="002A5CF1"/>
    <w:rsid w:val="002A699C"/>
    <w:rsid w:val="002A7516"/>
    <w:rsid w:val="002B18EB"/>
    <w:rsid w:val="002B1C75"/>
    <w:rsid w:val="002B2575"/>
    <w:rsid w:val="002B2C3F"/>
    <w:rsid w:val="002B2E13"/>
    <w:rsid w:val="002B2F4F"/>
    <w:rsid w:val="002B3168"/>
    <w:rsid w:val="002B3C0B"/>
    <w:rsid w:val="002B4B87"/>
    <w:rsid w:val="002B51CF"/>
    <w:rsid w:val="002B5A63"/>
    <w:rsid w:val="002B624A"/>
    <w:rsid w:val="002B67A6"/>
    <w:rsid w:val="002B7076"/>
    <w:rsid w:val="002C0BBC"/>
    <w:rsid w:val="002C1827"/>
    <w:rsid w:val="002C4414"/>
    <w:rsid w:val="002C52D8"/>
    <w:rsid w:val="002C5329"/>
    <w:rsid w:val="002C5E0D"/>
    <w:rsid w:val="002C7AAE"/>
    <w:rsid w:val="002D05A9"/>
    <w:rsid w:val="002D0769"/>
    <w:rsid w:val="002D0955"/>
    <w:rsid w:val="002D1E12"/>
    <w:rsid w:val="002D224D"/>
    <w:rsid w:val="002D33E5"/>
    <w:rsid w:val="002D3468"/>
    <w:rsid w:val="002D3BEE"/>
    <w:rsid w:val="002D4138"/>
    <w:rsid w:val="002D57F0"/>
    <w:rsid w:val="002D69F4"/>
    <w:rsid w:val="002E0070"/>
    <w:rsid w:val="002E0071"/>
    <w:rsid w:val="002E15B3"/>
    <w:rsid w:val="002E1B41"/>
    <w:rsid w:val="002E29CA"/>
    <w:rsid w:val="002E2B3F"/>
    <w:rsid w:val="002E35E9"/>
    <w:rsid w:val="002E5986"/>
    <w:rsid w:val="002F035B"/>
    <w:rsid w:val="002F07C8"/>
    <w:rsid w:val="002F32CB"/>
    <w:rsid w:val="002F35D2"/>
    <w:rsid w:val="002F3B7D"/>
    <w:rsid w:val="002F5E19"/>
    <w:rsid w:val="002F5EAF"/>
    <w:rsid w:val="002F6399"/>
    <w:rsid w:val="002F73D4"/>
    <w:rsid w:val="002F7451"/>
    <w:rsid w:val="002F74C4"/>
    <w:rsid w:val="002F7637"/>
    <w:rsid w:val="002F7DA8"/>
    <w:rsid w:val="002F7E42"/>
    <w:rsid w:val="00300460"/>
    <w:rsid w:val="00302C49"/>
    <w:rsid w:val="00303AF0"/>
    <w:rsid w:val="0030412C"/>
    <w:rsid w:val="0030433A"/>
    <w:rsid w:val="003050DA"/>
    <w:rsid w:val="00305434"/>
    <w:rsid w:val="003064E4"/>
    <w:rsid w:val="00307724"/>
    <w:rsid w:val="00310066"/>
    <w:rsid w:val="00310CBB"/>
    <w:rsid w:val="00310DF1"/>
    <w:rsid w:val="00311AB0"/>
    <w:rsid w:val="00312AA7"/>
    <w:rsid w:val="00312FA4"/>
    <w:rsid w:val="0031312B"/>
    <w:rsid w:val="0031504A"/>
    <w:rsid w:val="00315723"/>
    <w:rsid w:val="00317FCE"/>
    <w:rsid w:val="00320BB9"/>
    <w:rsid w:val="00321CE9"/>
    <w:rsid w:val="00323503"/>
    <w:rsid w:val="00323995"/>
    <w:rsid w:val="00323DC3"/>
    <w:rsid w:val="003249B0"/>
    <w:rsid w:val="003253D9"/>
    <w:rsid w:val="003257C1"/>
    <w:rsid w:val="00326183"/>
    <w:rsid w:val="00326212"/>
    <w:rsid w:val="003262A0"/>
    <w:rsid w:val="00326DB1"/>
    <w:rsid w:val="00330B7C"/>
    <w:rsid w:val="00330E4B"/>
    <w:rsid w:val="003314EE"/>
    <w:rsid w:val="00332E81"/>
    <w:rsid w:val="0033440E"/>
    <w:rsid w:val="00335922"/>
    <w:rsid w:val="00336DD3"/>
    <w:rsid w:val="003376C1"/>
    <w:rsid w:val="003377ED"/>
    <w:rsid w:val="00337B8C"/>
    <w:rsid w:val="00337D71"/>
    <w:rsid w:val="00340148"/>
    <w:rsid w:val="0034152C"/>
    <w:rsid w:val="00342B6D"/>
    <w:rsid w:val="00343C26"/>
    <w:rsid w:val="003446CD"/>
    <w:rsid w:val="003447F6"/>
    <w:rsid w:val="003479FD"/>
    <w:rsid w:val="00347C0E"/>
    <w:rsid w:val="00351944"/>
    <w:rsid w:val="0035293F"/>
    <w:rsid w:val="00354D0A"/>
    <w:rsid w:val="00355D5B"/>
    <w:rsid w:val="00356C30"/>
    <w:rsid w:val="003575FF"/>
    <w:rsid w:val="003606BC"/>
    <w:rsid w:val="0036364F"/>
    <w:rsid w:val="0036469F"/>
    <w:rsid w:val="00365575"/>
    <w:rsid w:val="0036634E"/>
    <w:rsid w:val="00366450"/>
    <w:rsid w:val="003669D3"/>
    <w:rsid w:val="0037212B"/>
    <w:rsid w:val="00373151"/>
    <w:rsid w:val="0037455D"/>
    <w:rsid w:val="003754B0"/>
    <w:rsid w:val="0037569D"/>
    <w:rsid w:val="00375AD0"/>
    <w:rsid w:val="0037626B"/>
    <w:rsid w:val="003765F1"/>
    <w:rsid w:val="00376DED"/>
    <w:rsid w:val="003774A9"/>
    <w:rsid w:val="00381267"/>
    <w:rsid w:val="003815E3"/>
    <w:rsid w:val="00382013"/>
    <w:rsid w:val="00383604"/>
    <w:rsid w:val="00383F77"/>
    <w:rsid w:val="00384B89"/>
    <w:rsid w:val="00385D0C"/>
    <w:rsid w:val="00390DCA"/>
    <w:rsid w:val="003910C8"/>
    <w:rsid w:val="00393631"/>
    <w:rsid w:val="00393E43"/>
    <w:rsid w:val="00394DAC"/>
    <w:rsid w:val="00394DD4"/>
    <w:rsid w:val="00395611"/>
    <w:rsid w:val="003958EA"/>
    <w:rsid w:val="0039614A"/>
    <w:rsid w:val="003968D1"/>
    <w:rsid w:val="00397DA9"/>
    <w:rsid w:val="003A0641"/>
    <w:rsid w:val="003A1163"/>
    <w:rsid w:val="003A180D"/>
    <w:rsid w:val="003A2347"/>
    <w:rsid w:val="003A3ECD"/>
    <w:rsid w:val="003A453F"/>
    <w:rsid w:val="003A5D91"/>
    <w:rsid w:val="003A71F7"/>
    <w:rsid w:val="003B01C8"/>
    <w:rsid w:val="003B1412"/>
    <w:rsid w:val="003B365B"/>
    <w:rsid w:val="003B3CB7"/>
    <w:rsid w:val="003B3DC6"/>
    <w:rsid w:val="003B4041"/>
    <w:rsid w:val="003B46CB"/>
    <w:rsid w:val="003B5FE8"/>
    <w:rsid w:val="003B7A7B"/>
    <w:rsid w:val="003C0133"/>
    <w:rsid w:val="003C083C"/>
    <w:rsid w:val="003C0C64"/>
    <w:rsid w:val="003C0ED7"/>
    <w:rsid w:val="003C18A0"/>
    <w:rsid w:val="003C2880"/>
    <w:rsid w:val="003C2ACA"/>
    <w:rsid w:val="003C3764"/>
    <w:rsid w:val="003C454B"/>
    <w:rsid w:val="003C5232"/>
    <w:rsid w:val="003C535A"/>
    <w:rsid w:val="003C6C2B"/>
    <w:rsid w:val="003D05AD"/>
    <w:rsid w:val="003D3111"/>
    <w:rsid w:val="003D3930"/>
    <w:rsid w:val="003D3C6A"/>
    <w:rsid w:val="003D3E57"/>
    <w:rsid w:val="003D4E94"/>
    <w:rsid w:val="003D5F40"/>
    <w:rsid w:val="003E106D"/>
    <w:rsid w:val="003E110F"/>
    <w:rsid w:val="003E3868"/>
    <w:rsid w:val="003E43B7"/>
    <w:rsid w:val="003E4880"/>
    <w:rsid w:val="003E4E0D"/>
    <w:rsid w:val="003E4EA5"/>
    <w:rsid w:val="003E5968"/>
    <w:rsid w:val="003E6501"/>
    <w:rsid w:val="003E678F"/>
    <w:rsid w:val="003E7322"/>
    <w:rsid w:val="003F1AF7"/>
    <w:rsid w:val="003F2FE6"/>
    <w:rsid w:val="003F3B2D"/>
    <w:rsid w:val="003F43C0"/>
    <w:rsid w:val="003F465D"/>
    <w:rsid w:val="003F5D32"/>
    <w:rsid w:val="003F6A32"/>
    <w:rsid w:val="00400084"/>
    <w:rsid w:val="00401D52"/>
    <w:rsid w:val="004022AD"/>
    <w:rsid w:val="00404083"/>
    <w:rsid w:val="0040439E"/>
    <w:rsid w:val="0040456C"/>
    <w:rsid w:val="00405CAB"/>
    <w:rsid w:val="00406704"/>
    <w:rsid w:val="00406809"/>
    <w:rsid w:val="0040695E"/>
    <w:rsid w:val="00406EE2"/>
    <w:rsid w:val="0040728C"/>
    <w:rsid w:val="004072D5"/>
    <w:rsid w:val="00407BAF"/>
    <w:rsid w:val="0041079D"/>
    <w:rsid w:val="004113AF"/>
    <w:rsid w:val="00411996"/>
    <w:rsid w:val="00415561"/>
    <w:rsid w:val="004167E2"/>
    <w:rsid w:val="0041741A"/>
    <w:rsid w:val="00417AA4"/>
    <w:rsid w:val="00417F45"/>
    <w:rsid w:val="00420320"/>
    <w:rsid w:val="00421AE6"/>
    <w:rsid w:val="00423CCE"/>
    <w:rsid w:val="00423CDF"/>
    <w:rsid w:val="00426B7B"/>
    <w:rsid w:val="00426FC0"/>
    <w:rsid w:val="00427AEE"/>
    <w:rsid w:val="00430612"/>
    <w:rsid w:val="00430C48"/>
    <w:rsid w:val="00431B94"/>
    <w:rsid w:val="00432987"/>
    <w:rsid w:val="004348C1"/>
    <w:rsid w:val="00436656"/>
    <w:rsid w:val="00440F6D"/>
    <w:rsid w:val="00441A09"/>
    <w:rsid w:val="00442666"/>
    <w:rsid w:val="00445152"/>
    <w:rsid w:val="004462D4"/>
    <w:rsid w:val="0045009D"/>
    <w:rsid w:val="0045090B"/>
    <w:rsid w:val="00451629"/>
    <w:rsid w:val="00451C6C"/>
    <w:rsid w:val="00452DA8"/>
    <w:rsid w:val="0045301C"/>
    <w:rsid w:val="0045329A"/>
    <w:rsid w:val="004545AD"/>
    <w:rsid w:val="004558A9"/>
    <w:rsid w:val="004559D4"/>
    <w:rsid w:val="00456873"/>
    <w:rsid w:val="0045744F"/>
    <w:rsid w:val="00457489"/>
    <w:rsid w:val="004614F8"/>
    <w:rsid w:val="00462DF3"/>
    <w:rsid w:val="00462FBD"/>
    <w:rsid w:val="004638CD"/>
    <w:rsid w:val="00463BEE"/>
    <w:rsid w:val="00463FE7"/>
    <w:rsid w:val="00465BE8"/>
    <w:rsid w:val="0046651E"/>
    <w:rsid w:val="004670AC"/>
    <w:rsid w:val="00467F74"/>
    <w:rsid w:val="004703CC"/>
    <w:rsid w:val="00472924"/>
    <w:rsid w:val="00472EF7"/>
    <w:rsid w:val="00474E20"/>
    <w:rsid w:val="004757D3"/>
    <w:rsid w:val="00475976"/>
    <w:rsid w:val="00475BE3"/>
    <w:rsid w:val="00476650"/>
    <w:rsid w:val="00476CDB"/>
    <w:rsid w:val="004774B0"/>
    <w:rsid w:val="00477524"/>
    <w:rsid w:val="00477551"/>
    <w:rsid w:val="004803EC"/>
    <w:rsid w:val="0048196C"/>
    <w:rsid w:val="00481E8D"/>
    <w:rsid w:val="004830CD"/>
    <w:rsid w:val="00483356"/>
    <w:rsid w:val="004842F7"/>
    <w:rsid w:val="004856D9"/>
    <w:rsid w:val="0048584F"/>
    <w:rsid w:val="0048608C"/>
    <w:rsid w:val="0048631C"/>
    <w:rsid w:val="004870B1"/>
    <w:rsid w:val="0048710B"/>
    <w:rsid w:val="00487186"/>
    <w:rsid w:val="00487B6C"/>
    <w:rsid w:val="00487C05"/>
    <w:rsid w:val="004907AE"/>
    <w:rsid w:val="00490EE1"/>
    <w:rsid w:val="00490F42"/>
    <w:rsid w:val="00491400"/>
    <w:rsid w:val="00491906"/>
    <w:rsid w:val="00491B59"/>
    <w:rsid w:val="004935BF"/>
    <w:rsid w:val="004936C4"/>
    <w:rsid w:val="00494F8B"/>
    <w:rsid w:val="00495AFC"/>
    <w:rsid w:val="004967D2"/>
    <w:rsid w:val="00496F3E"/>
    <w:rsid w:val="0049772C"/>
    <w:rsid w:val="0049784F"/>
    <w:rsid w:val="004A0982"/>
    <w:rsid w:val="004A2D45"/>
    <w:rsid w:val="004A3B8F"/>
    <w:rsid w:val="004A4C29"/>
    <w:rsid w:val="004A6200"/>
    <w:rsid w:val="004A7CF7"/>
    <w:rsid w:val="004B1849"/>
    <w:rsid w:val="004B184C"/>
    <w:rsid w:val="004B1BA5"/>
    <w:rsid w:val="004B210A"/>
    <w:rsid w:val="004B3121"/>
    <w:rsid w:val="004B3770"/>
    <w:rsid w:val="004B38D1"/>
    <w:rsid w:val="004B3F50"/>
    <w:rsid w:val="004B4FA1"/>
    <w:rsid w:val="004B512A"/>
    <w:rsid w:val="004B6244"/>
    <w:rsid w:val="004B6FFA"/>
    <w:rsid w:val="004B7A16"/>
    <w:rsid w:val="004C144B"/>
    <w:rsid w:val="004C1C76"/>
    <w:rsid w:val="004C401B"/>
    <w:rsid w:val="004C46D4"/>
    <w:rsid w:val="004C4A68"/>
    <w:rsid w:val="004C505B"/>
    <w:rsid w:val="004C5B3A"/>
    <w:rsid w:val="004C5E2F"/>
    <w:rsid w:val="004C6818"/>
    <w:rsid w:val="004C6C56"/>
    <w:rsid w:val="004C70D4"/>
    <w:rsid w:val="004C71B3"/>
    <w:rsid w:val="004D016D"/>
    <w:rsid w:val="004D05B6"/>
    <w:rsid w:val="004D1049"/>
    <w:rsid w:val="004D6002"/>
    <w:rsid w:val="004D732C"/>
    <w:rsid w:val="004D7CAE"/>
    <w:rsid w:val="004D7CBA"/>
    <w:rsid w:val="004E1466"/>
    <w:rsid w:val="004E157F"/>
    <w:rsid w:val="004E2E88"/>
    <w:rsid w:val="004E2FB8"/>
    <w:rsid w:val="004E4047"/>
    <w:rsid w:val="004E42CA"/>
    <w:rsid w:val="004E5698"/>
    <w:rsid w:val="004E5738"/>
    <w:rsid w:val="004E630C"/>
    <w:rsid w:val="004E78B8"/>
    <w:rsid w:val="004F0CEE"/>
    <w:rsid w:val="004F0E5C"/>
    <w:rsid w:val="004F1E3B"/>
    <w:rsid w:val="004F26DB"/>
    <w:rsid w:val="004F30DE"/>
    <w:rsid w:val="004F34FE"/>
    <w:rsid w:val="004F584A"/>
    <w:rsid w:val="004F5A7B"/>
    <w:rsid w:val="004F69A4"/>
    <w:rsid w:val="004F6E98"/>
    <w:rsid w:val="004F749E"/>
    <w:rsid w:val="004F7762"/>
    <w:rsid w:val="004F79CA"/>
    <w:rsid w:val="00500518"/>
    <w:rsid w:val="00502814"/>
    <w:rsid w:val="00502A80"/>
    <w:rsid w:val="0050335B"/>
    <w:rsid w:val="00503A85"/>
    <w:rsid w:val="005041ED"/>
    <w:rsid w:val="00504B13"/>
    <w:rsid w:val="00505070"/>
    <w:rsid w:val="00505B55"/>
    <w:rsid w:val="00506867"/>
    <w:rsid w:val="00506E49"/>
    <w:rsid w:val="00510394"/>
    <w:rsid w:val="00510680"/>
    <w:rsid w:val="005108DD"/>
    <w:rsid w:val="0051195E"/>
    <w:rsid w:val="00511C29"/>
    <w:rsid w:val="00512F42"/>
    <w:rsid w:val="00512FFD"/>
    <w:rsid w:val="00513E17"/>
    <w:rsid w:val="0051498E"/>
    <w:rsid w:val="0051574A"/>
    <w:rsid w:val="005157CB"/>
    <w:rsid w:val="005207B1"/>
    <w:rsid w:val="005227AA"/>
    <w:rsid w:val="00523A9A"/>
    <w:rsid w:val="00524D02"/>
    <w:rsid w:val="00527279"/>
    <w:rsid w:val="005274EF"/>
    <w:rsid w:val="00527A43"/>
    <w:rsid w:val="00530767"/>
    <w:rsid w:val="00532744"/>
    <w:rsid w:val="005332D5"/>
    <w:rsid w:val="00534AA0"/>
    <w:rsid w:val="00536019"/>
    <w:rsid w:val="0053646B"/>
    <w:rsid w:val="00540071"/>
    <w:rsid w:val="00540353"/>
    <w:rsid w:val="00540EB2"/>
    <w:rsid w:val="00544DBC"/>
    <w:rsid w:val="005451B5"/>
    <w:rsid w:val="005452B2"/>
    <w:rsid w:val="00546814"/>
    <w:rsid w:val="00546DF4"/>
    <w:rsid w:val="00546F47"/>
    <w:rsid w:val="00547F90"/>
    <w:rsid w:val="0055032F"/>
    <w:rsid w:val="0055113A"/>
    <w:rsid w:val="00551298"/>
    <w:rsid w:val="005513A8"/>
    <w:rsid w:val="00551E75"/>
    <w:rsid w:val="00553F15"/>
    <w:rsid w:val="00554498"/>
    <w:rsid w:val="00554683"/>
    <w:rsid w:val="005600D7"/>
    <w:rsid w:val="00560B2E"/>
    <w:rsid w:val="00560E96"/>
    <w:rsid w:val="00561760"/>
    <w:rsid w:val="00561BB6"/>
    <w:rsid w:val="00564DD3"/>
    <w:rsid w:val="005656DC"/>
    <w:rsid w:val="00565CA1"/>
    <w:rsid w:val="00566F32"/>
    <w:rsid w:val="005700C6"/>
    <w:rsid w:val="00571458"/>
    <w:rsid w:val="005737CB"/>
    <w:rsid w:val="00574151"/>
    <w:rsid w:val="0057445F"/>
    <w:rsid w:val="00575661"/>
    <w:rsid w:val="00575800"/>
    <w:rsid w:val="005769C2"/>
    <w:rsid w:val="005772EC"/>
    <w:rsid w:val="005774B0"/>
    <w:rsid w:val="0058044E"/>
    <w:rsid w:val="00580BE0"/>
    <w:rsid w:val="0058138A"/>
    <w:rsid w:val="005819C6"/>
    <w:rsid w:val="0058321D"/>
    <w:rsid w:val="00587927"/>
    <w:rsid w:val="0059035F"/>
    <w:rsid w:val="005917C0"/>
    <w:rsid w:val="005922C4"/>
    <w:rsid w:val="00592324"/>
    <w:rsid w:val="005944D7"/>
    <w:rsid w:val="00594FA9"/>
    <w:rsid w:val="005954E1"/>
    <w:rsid w:val="0059588E"/>
    <w:rsid w:val="00595B36"/>
    <w:rsid w:val="00595BA8"/>
    <w:rsid w:val="00595E33"/>
    <w:rsid w:val="00596CCD"/>
    <w:rsid w:val="00596D99"/>
    <w:rsid w:val="005978C0"/>
    <w:rsid w:val="005A0668"/>
    <w:rsid w:val="005A2207"/>
    <w:rsid w:val="005A3468"/>
    <w:rsid w:val="005A3918"/>
    <w:rsid w:val="005A6A45"/>
    <w:rsid w:val="005A6DC7"/>
    <w:rsid w:val="005B40B7"/>
    <w:rsid w:val="005B425E"/>
    <w:rsid w:val="005B655A"/>
    <w:rsid w:val="005B673F"/>
    <w:rsid w:val="005B73DD"/>
    <w:rsid w:val="005C0B82"/>
    <w:rsid w:val="005C121A"/>
    <w:rsid w:val="005C1927"/>
    <w:rsid w:val="005C1A65"/>
    <w:rsid w:val="005C20F2"/>
    <w:rsid w:val="005C39DA"/>
    <w:rsid w:val="005C3C46"/>
    <w:rsid w:val="005C3FBF"/>
    <w:rsid w:val="005C44DC"/>
    <w:rsid w:val="005C65F6"/>
    <w:rsid w:val="005C6E0C"/>
    <w:rsid w:val="005C722C"/>
    <w:rsid w:val="005D08C4"/>
    <w:rsid w:val="005D08CB"/>
    <w:rsid w:val="005D0C75"/>
    <w:rsid w:val="005D16AE"/>
    <w:rsid w:val="005D218E"/>
    <w:rsid w:val="005D2842"/>
    <w:rsid w:val="005D2CB0"/>
    <w:rsid w:val="005D2E59"/>
    <w:rsid w:val="005D395D"/>
    <w:rsid w:val="005D3D0B"/>
    <w:rsid w:val="005D4404"/>
    <w:rsid w:val="005D4D39"/>
    <w:rsid w:val="005D4E5D"/>
    <w:rsid w:val="005D5759"/>
    <w:rsid w:val="005D595D"/>
    <w:rsid w:val="005D7B8B"/>
    <w:rsid w:val="005D7F91"/>
    <w:rsid w:val="005E08AF"/>
    <w:rsid w:val="005E0919"/>
    <w:rsid w:val="005E119E"/>
    <w:rsid w:val="005E1396"/>
    <w:rsid w:val="005E24D5"/>
    <w:rsid w:val="005E2DD7"/>
    <w:rsid w:val="005E2F6C"/>
    <w:rsid w:val="005E3EBE"/>
    <w:rsid w:val="005E3EE5"/>
    <w:rsid w:val="005E50E5"/>
    <w:rsid w:val="005E5AF1"/>
    <w:rsid w:val="005E61C4"/>
    <w:rsid w:val="005E6334"/>
    <w:rsid w:val="005E63A5"/>
    <w:rsid w:val="005E711E"/>
    <w:rsid w:val="005F2437"/>
    <w:rsid w:val="005F376A"/>
    <w:rsid w:val="005F3C6C"/>
    <w:rsid w:val="005F4652"/>
    <w:rsid w:val="005F537A"/>
    <w:rsid w:val="005F5DF5"/>
    <w:rsid w:val="005F69CD"/>
    <w:rsid w:val="005F7AAB"/>
    <w:rsid w:val="00601421"/>
    <w:rsid w:val="00601883"/>
    <w:rsid w:val="00601C5A"/>
    <w:rsid w:val="00602052"/>
    <w:rsid w:val="006020A7"/>
    <w:rsid w:val="00602269"/>
    <w:rsid w:val="006029D8"/>
    <w:rsid w:val="00604E61"/>
    <w:rsid w:val="00604E8B"/>
    <w:rsid w:val="006076BB"/>
    <w:rsid w:val="0061076E"/>
    <w:rsid w:val="006113B4"/>
    <w:rsid w:val="006117D8"/>
    <w:rsid w:val="006120EE"/>
    <w:rsid w:val="00612198"/>
    <w:rsid w:val="0061269D"/>
    <w:rsid w:val="00614104"/>
    <w:rsid w:val="0061443E"/>
    <w:rsid w:val="00614A66"/>
    <w:rsid w:val="006158B7"/>
    <w:rsid w:val="0061620A"/>
    <w:rsid w:val="0061742B"/>
    <w:rsid w:val="00617BA7"/>
    <w:rsid w:val="00617E3C"/>
    <w:rsid w:val="006216F9"/>
    <w:rsid w:val="00621719"/>
    <w:rsid w:val="0062205B"/>
    <w:rsid w:val="006222EE"/>
    <w:rsid w:val="006229B0"/>
    <w:rsid w:val="00622B57"/>
    <w:rsid w:val="006236B7"/>
    <w:rsid w:val="00623FC7"/>
    <w:rsid w:val="0062448F"/>
    <w:rsid w:val="006247AF"/>
    <w:rsid w:val="00631001"/>
    <w:rsid w:val="00633151"/>
    <w:rsid w:val="006337A1"/>
    <w:rsid w:val="00633B45"/>
    <w:rsid w:val="006364E2"/>
    <w:rsid w:val="00637ACC"/>
    <w:rsid w:val="00640355"/>
    <w:rsid w:val="00640F7B"/>
    <w:rsid w:val="00641833"/>
    <w:rsid w:val="00643154"/>
    <w:rsid w:val="0064400E"/>
    <w:rsid w:val="00645B4D"/>
    <w:rsid w:val="006462CE"/>
    <w:rsid w:val="00647A10"/>
    <w:rsid w:val="0065322F"/>
    <w:rsid w:val="0065395F"/>
    <w:rsid w:val="00654CC6"/>
    <w:rsid w:val="00654FCE"/>
    <w:rsid w:val="00656D49"/>
    <w:rsid w:val="00656D94"/>
    <w:rsid w:val="00657194"/>
    <w:rsid w:val="006574EA"/>
    <w:rsid w:val="00657CA5"/>
    <w:rsid w:val="00662017"/>
    <w:rsid w:val="006625FF"/>
    <w:rsid w:val="00662DD2"/>
    <w:rsid w:val="00663EAA"/>
    <w:rsid w:val="00663FF7"/>
    <w:rsid w:val="00664DAB"/>
    <w:rsid w:val="00665AE9"/>
    <w:rsid w:val="00667C05"/>
    <w:rsid w:val="006713EE"/>
    <w:rsid w:val="0067299B"/>
    <w:rsid w:val="0067352C"/>
    <w:rsid w:val="00674225"/>
    <w:rsid w:val="0067471E"/>
    <w:rsid w:val="006753E0"/>
    <w:rsid w:val="00675B98"/>
    <w:rsid w:val="00677DBC"/>
    <w:rsid w:val="00680402"/>
    <w:rsid w:val="006809DE"/>
    <w:rsid w:val="006824F3"/>
    <w:rsid w:val="00682C18"/>
    <w:rsid w:val="006841B4"/>
    <w:rsid w:val="00684869"/>
    <w:rsid w:val="00685B9A"/>
    <w:rsid w:val="00687EF6"/>
    <w:rsid w:val="00687FCC"/>
    <w:rsid w:val="00691134"/>
    <w:rsid w:val="00692983"/>
    <w:rsid w:val="006931ED"/>
    <w:rsid w:val="006940EE"/>
    <w:rsid w:val="006950C8"/>
    <w:rsid w:val="00695786"/>
    <w:rsid w:val="00695F98"/>
    <w:rsid w:val="00695FEB"/>
    <w:rsid w:val="0069726B"/>
    <w:rsid w:val="006A035D"/>
    <w:rsid w:val="006A1C87"/>
    <w:rsid w:val="006A214C"/>
    <w:rsid w:val="006A2586"/>
    <w:rsid w:val="006A2983"/>
    <w:rsid w:val="006A2E55"/>
    <w:rsid w:val="006A41F3"/>
    <w:rsid w:val="006A48A6"/>
    <w:rsid w:val="006A4C78"/>
    <w:rsid w:val="006A56DC"/>
    <w:rsid w:val="006A59DE"/>
    <w:rsid w:val="006A5D45"/>
    <w:rsid w:val="006A62D5"/>
    <w:rsid w:val="006A708D"/>
    <w:rsid w:val="006A7108"/>
    <w:rsid w:val="006A7A64"/>
    <w:rsid w:val="006B134E"/>
    <w:rsid w:val="006B197C"/>
    <w:rsid w:val="006B1DB7"/>
    <w:rsid w:val="006B542B"/>
    <w:rsid w:val="006B5762"/>
    <w:rsid w:val="006B66C4"/>
    <w:rsid w:val="006B6AD8"/>
    <w:rsid w:val="006B78AB"/>
    <w:rsid w:val="006C0A7B"/>
    <w:rsid w:val="006C1137"/>
    <w:rsid w:val="006C14CC"/>
    <w:rsid w:val="006C2C40"/>
    <w:rsid w:val="006C3ACE"/>
    <w:rsid w:val="006C3E0F"/>
    <w:rsid w:val="006C4003"/>
    <w:rsid w:val="006C4CE7"/>
    <w:rsid w:val="006C526E"/>
    <w:rsid w:val="006C753B"/>
    <w:rsid w:val="006C760C"/>
    <w:rsid w:val="006D22DF"/>
    <w:rsid w:val="006D2380"/>
    <w:rsid w:val="006D3467"/>
    <w:rsid w:val="006D45E7"/>
    <w:rsid w:val="006D4E48"/>
    <w:rsid w:val="006D512F"/>
    <w:rsid w:val="006D522A"/>
    <w:rsid w:val="006D54D4"/>
    <w:rsid w:val="006D58F8"/>
    <w:rsid w:val="006D5A66"/>
    <w:rsid w:val="006D646B"/>
    <w:rsid w:val="006D66CF"/>
    <w:rsid w:val="006D6F28"/>
    <w:rsid w:val="006D73E4"/>
    <w:rsid w:val="006D7718"/>
    <w:rsid w:val="006E0B04"/>
    <w:rsid w:val="006E0E3F"/>
    <w:rsid w:val="006E2466"/>
    <w:rsid w:val="006E2993"/>
    <w:rsid w:val="006E2CDC"/>
    <w:rsid w:val="006E2D9D"/>
    <w:rsid w:val="006E3505"/>
    <w:rsid w:val="006E3C40"/>
    <w:rsid w:val="006E3E1A"/>
    <w:rsid w:val="006E4900"/>
    <w:rsid w:val="006F01A8"/>
    <w:rsid w:val="006F04E2"/>
    <w:rsid w:val="006F06A1"/>
    <w:rsid w:val="006F090C"/>
    <w:rsid w:val="006F1767"/>
    <w:rsid w:val="006F197C"/>
    <w:rsid w:val="006F2CDB"/>
    <w:rsid w:val="006F3956"/>
    <w:rsid w:val="006F4836"/>
    <w:rsid w:val="006F4C42"/>
    <w:rsid w:val="006F57CC"/>
    <w:rsid w:val="006F620C"/>
    <w:rsid w:val="006F7E64"/>
    <w:rsid w:val="007009DA"/>
    <w:rsid w:val="00700BC9"/>
    <w:rsid w:val="00701C8E"/>
    <w:rsid w:val="00701EA2"/>
    <w:rsid w:val="007023E8"/>
    <w:rsid w:val="007036C1"/>
    <w:rsid w:val="00704050"/>
    <w:rsid w:val="0070442C"/>
    <w:rsid w:val="0070455C"/>
    <w:rsid w:val="00704A66"/>
    <w:rsid w:val="007066B4"/>
    <w:rsid w:val="00707110"/>
    <w:rsid w:val="00707167"/>
    <w:rsid w:val="007077A5"/>
    <w:rsid w:val="00707BF8"/>
    <w:rsid w:val="00710014"/>
    <w:rsid w:val="007102D5"/>
    <w:rsid w:val="00710BEA"/>
    <w:rsid w:val="00710F6E"/>
    <w:rsid w:val="00712763"/>
    <w:rsid w:val="00713849"/>
    <w:rsid w:val="00714C7C"/>
    <w:rsid w:val="007159A4"/>
    <w:rsid w:val="0071673A"/>
    <w:rsid w:val="007179B8"/>
    <w:rsid w:val="00720B73"/>
    <w:rsid w:val="0072183C"/>
    <w:rsid w:val="007218A3"/>
    <w:rsid w:val="00722657"/>
    <w:rsid w:val="007229DB"/>
    <w:rsid w:val="00722D68"/>
    <w:rsid w:val="00723050"/>
    <w:rsid w:val="00723408"/>
    <w:rsid w:val="007254BF"/>
    <w:rsid w:val="0072581F"/>
    <w:rsid w:val="0072623A"/>
    <w:rsid w:val="0072625A"/>
    <w:rsid w:val="00730ABE"/>
    <w:rsid w:val="00730F3F"/>
    <w:rsid w:val="0073323E"/>
    <w:rsid w:val="007340BD"/>
    <w:rsid w:val="00736019"/>
    <w:rsid w:val="0073640C"/>
    <w:rsid w:val="007377AF"/>
    <w:rsid w:val="00737821"/>
    <w:rsid w:val="007404C0"/>
    <w:rsid w:val="00742EFA"/>
    <w:rsid w:val="0074372F"/>
    <w:rsid w:val="00743E59"/>
    <w:rsid w:val="00744161"/>
    <w:rsid w:val="00744671"/>
    <w:rsid w:val="00744AB2"/>
    <w:rsid w:val="00744C4F"/>
    <w:rsid w:val="00746333"/>
    <w:rsid w:val="00747774"/>
    <w:rsid w:val="0075019F"/>
    <w:rsid w:val="007505F1"/>
    <w:rsid w:val="00750CB3"/>
    <w:rsid w:val="00751DEC"/>
    <w:rsid w:val="00752EC7"/>
    <w:rsid w:val="00753F84"/>
    <w:rsid w:val="00754F9A"/>
    <w:rsid w:val="0075567A"/>
    <w:rsid w:val="00757E06"/>
    <w:rsid w:val="0076019D"/>
    <w:rsid w:val="00760F8A"/>
    <w:rsid w:val="00761325"/>
    <w:rsid w:val="00761803"/>
    <w:rsid w:val="00762407"/>
    <w:rsid w:val="00762AEB"/>
    <w:rsid w:val="007646E0"/>
    <w:rsid w:val="00764C26"/>
    <w:rsid w:val="007650F7"/>
    <w:rsid w:val="00765A87"/>
    <w:rsid w:val="007665A9"/>
    <w:rsid w:val="00766B39"/>
    <w:rsid w:val="0076780A"/>
    <w:rsid w:val="007704F8"/>
    <w:rsid w:val="0077274C"/>
    <w:rsid w:val="007730BF"/>
    <w:rsid w:val="007735A4"/>
    <w:rsid w:val="007737DD"/>
    <w:rsid w:val="00773F64"/>
    <w:rsid w:val="00774D2E"/>
    <w:rsid w:val="007751D0"/>
    <w:rsid w:val="0077549B"/>
    <w:rsid w:val="00776055"/>
    <w:rsid w:val="00776975"/>
    <w:rsid w:val="00777271"/>
    <w:rsid w:val="007807E5"/>
    <w:rsid w:val="00780BB3"/>
    <w:rsid w:val="00782C81"/>
    <w:rsid w:val="0078332D"/>
    <w:rsid w:val="00784D60"/>
    <w:rsid w:val="00785D26"/>
    <w:rsid w:val="00786CE4"/>
    <w:rsid w:val="00790A38"/>
    <w:rsid w:val="00790E35"/>
    <w:rsid w:val="00791358"/>
    <w:rsid w:val="007914E8"/>
    <w:rsid w:val="00791944"/>
    <w:rsid w:val="007919B6"/>
    <w:rsid w:val="00791CBA"/>
    <w:rsid w:val="00791D11"/>
    <w:rsid w:val="00791EBE"/>
    <w:rsid w:val="00791EFE"/>
    <w:rsid w:val="007934F9"/>
    <w:rsid w:val="00793B80"/>
    <w:rsid w:val="00794B93"/>
    <w:rsid w:val="00796F30"/>
    <w:rsid w:val="00797341"/>
    <w:rsid w:val="007A085B"/>
    <w:rsid w:val="007A0AE1"/>
    <w:rsid w:val="007A1A10"/>
    <w:rsid w:val="007A1C67"/>
    <w:rsid w:val="007A2CE3"/>
    <w:rsid w:val="007A364D"/>
    <w:rsid w:val="007A47AC"/>
    <w:rsid w:val="007A622E"/>
    <w:rsid w:val="007A70B0"/>
    <w:rsid w:val="007A740F"/>
    <w:rsid w:val="007B0BF9"/>
    <w:rsid w:val="007B2018"/>
    <w:rsid w:val="007B403B"/>
    <w:rsid w:val="007B45A7"/>
    <w:rsid w:val="007B54DE"/>
    <w:rsid w:val="007B6EFE"/>
    <w:rsid w:val="007B7462"/>
    <w:rsid w:val="007C0FCF"/>
    <w:rsid w:val="007C1640"/>
    <w:rsid w:val="007C18AD"/>
    <w:rsid w:val="007C2316"/>
    <w:rsid w:val="007C3ED3"/>
    <w:rsid w:val="007D0AB1"/>
    <w:rsid w:val="007D1827"/>
    <w:rsid w:val="007D4442"/>
    <w:rsid w:val="007D5052"/>
    <w:rsid w:val="007D55BF"/>
    <w:rsid w:val="007D7C29"/>
    <w:rsid w:val="007D7E30"/>
    <w:rsid w:val="007E2B80"/>
    <w:rsid w:val="007E2E47"/>
    <w:rsid w:val="007E314C"/>
    <w:rsid w:val="007E329C"/>
    <w:rsid w:val="007E3FD4"/>
    <w:rsid w:val="007E4AE6"/>
    <w:rsid w:val="007E66E7"/>
    <w:rsid w:val="007E7CB1"/>
    <w:rsid w:val="007E7F86"/>
    <w:rsid w:val="007F07DC"/>
    <w:rsid w:val="007F0A96"/>
    <w:rsid w:val="007F0C6F"/>
    <w:rsid w:val="007F1D29"/>
    <w:rsid w:val="007F2625"/>
    <w:rsid w:val="007F2AC1"/>
    <w:rsid w:val="007F2CEA"/>
    <w:rsid w:val="007F2EA2"/>
    <w:rsid w:val="007F4AB3"/>
    <w:rsid w:val="007F5D70"/>
    <w:rsid w:val="007F7552"/>
    <w:rsid w:val="00800B2D"/>
    <w:rsid w:val="0080126A"/>
    <w:rsid w:val="008012A3"/>
    <w:rsid w:val="0080194C"/>
    <w:rsid w:val="00802B15"/>
    <w:rsid w:val="00802F0D"/>
    <w:rsid w:val="00804B16"/>
    <w:rsid w:val="00806A38"/>
    <w:rsid w:val="008076A5"/>
    <w:rsid w:val="00807E6B"/>
    <w:rsid w:val="008100B5"/>
    <w:rsid w:val="00811954"/>
    <w:rsid w:val="00811D71"/>
    <w:rsid w:val="00812133"/>
    <w:rsid w:val="00812ADD"/>
    <w:rsid w:val="00814280"/>
    <w:rsid w:val="00814C42"/>
    <w:rsid w:val="008175A4"/>
    <w:rsid w:val="00817676"/>
    <w:rsid w:val="00817755"/>
    <w:rsid w:val="008216B3"/>
    <w:rsid w:val="008223BE"/>
    <w:rsid w:val="0082337A"/>
    <w:rsid w:val="00824288"/>
    <w:rsid w:val="008255DF"/>
    <w:rsid w:val="0082681B"/>
    <w:rsid w:val="0082737D"/>
    <w:rsid w:val="00830A23"/>
    <w:rsid w:val="00830CA5"/>
    <w:rsid w:val="008310B1"/>
    <w:rsid w:val="00831903"/>
    <w:rsid w:val="008327AB"/>
    <w:rsid w:val="00832F26"/>
    <w:rsid w:val="0083328F"/>
    <w:rsid w:val="008342AC"/>
    <w:rsid w:val="00834633"/>
    <w:rsid w:val="00835054"/>
    <w:rsid w:val="00836821"/>
    <w:rsid w:val="00837A57"/>
    <w:rsid w:val="00840191"/>
    <w:rsid w:val="0084091E"/>
    <w:rsid w:val="00840992"/>
    <w:rsid w:val="00841CB6"/>
    <w:rsid w:val="00841FD4"/>
    <w:rsid w:val="0084217C"/>
    <w:rsid w:val="008427B0"/>
    <w:rsid w:val="00843771"/>
    <w:rsid w:val="008437C4"/>
    <w:rsid w:val="00844706"/>
    <w:rsid w:val="008462FC"/>
    <w:rsid w:val="008463B1"/>
    <w:rsid w:val="0084721A"/>
    <w:rsid w:val="008475A8"/>
    <w:rsid w:val="00850A62"/>
    <w:rsid w:val="008512DC"/>
    <w:rsid w:val="00851E23"/>
    <w:rsid w:val="008534D1"/>
    <w:rsid w:val="008536BF"/>
    <w:rsid w:val="00854315"/>
    <w:rsid w:val="00854867"/>
    <w:rsid w:val="008552A0"/>
    <w:rsid w:val="0085575F"/>
    <w:rsid w:val="00856449"/>
    <w:rsid w:val="00857ABB"/>
    <w:rsid w:val="00857AF9"/>
    <w:rsid w:val="00857FFC"/>
    <w:rsid w:val="00861AEB"/>
    <w:rsid w:val="00861B49"/>
    <w:rsid w:val="00863648"/>
    <w:rsid w:val="008641E6"/>
    <w:rsid w:val="008642F1"/>
    <w:rsid w:val="0086447D"/>
    <w:rsid w:val="0086549B"/>
    <w:rsid w:val="00865511"/>
    <w:rsid w:val="00865897"/>
    <w:rsid w:val="008665C1"/>
    <w:rsid w:val="00866DD1"/>
    <w:rsid w:val="008702F4"/>
    <w:rsid w:val="00872ACC"/>
    <w:rsid w:val="00873A60"/>
    <w:rsid w:val="00873A76"/>
    <w:rsid w:val="00873C04"/>
    <w:rsid w:val="00873EEE"/>
    <w:rsid w:val="008742F8"/>
    <w:rsid w:val="00875485"/>
    <w:rsid w:val="00875864"/>
    <w:rsid w:val="00875890"/>
    <w:rsid w:val="008764D8"/>
    <w:rsid w:val="0088172E"/>
    <w:rsid w:val="00883147"/>
    <w:rsid w:val="00884E0C"/>
    <w:rsid w:val="00886687"/>
    <w:rsid w:val="008868C4"/>
    <w:rsid w:val="0089000D"/>
    <w:rsid w:val="00890BDF"/>
    <w:rsid w:val="00890D83"/>
    <w:rsid w:val="00890EAC"/>
    <w:rsid w:val="008910DB"/>
    <w:rsid w:val="00892DB3"/>
    <w:rsid w:val="00893CB7"/>
    <w:rsid w:val="00895722"/>
    <w:rsid w:val="008965CB"/>
    <w:rsid w:val="0089665B"/>
    <w:rsid w:val="008A0903"/>
    <w:rsid w:val="008A21A5"/>
    <w:rsid w:val="008A24FF"/>
    <w:rsid w:val="008A349F"/>
    <w:rsid w:val="008A47FE"/>
    <w:rsid w:val="008A527C"/>
    <w:rsid w:val="008A66A3"/>
    <w:rsid w:val="008A7BD0"/>
    <w:rsid w:val="008B077C"/>
    <w:rsid w:val="008B1958"/>
    <w:rsid w:val="008B1FC2"/>
    <w:rsid w:val="008B338F"/>
    <w:rsid w:val="008B4153"/>
    <w:rsid w:val="008B41F4"/>
    <w:rsid w:val="008B4E3D"/>
    <w:rsid w:val="008B55F3"/>
    <w:rsid w:val="008B5AC5"/>
    <w:rsid w:val="008B62F5"/>
    <w:rsid w:val="008B7145"/>
    <w:rsid w:val="008B7880"/>
    <w:rsid w:val="008C16E4"/>
    <w:rsid w:val="008C1961"/>
    <w:rsid w:val="008C1A8E"/>
    <w:rsid w:val="008C3C5E"/>
    <w:rsid w:val="008C3F5F"/>
    <w:rsid w:val="008C44B1"/>
    <w:rsid w:val="008C4681"/>
    <w:rsid w:val="008C4CFA"/>
    <w:rsid w:val="008C4FEE"/>
    <w:rsid w:val="008C52B0"/>
    <w:rsid w:val="008C5CF1"/>
    <w:rsid w:val="008C620C"/>
    <w:rsid w:val="008C7054"/>
    <w:rsid w:val="008C7261"/>
    <w:rsid w:val="008C726D"/>
    <w:rsid w:val="008D02F9"/>
    <w:rsid w:val="008D213F"/>
    <w:rsid w:val="008D31FF"/>
    <w:rsid w:val="008D4781"/>
    <w:rsid w:val="008D5092"/>
    <w:rsid w:val="008D56F3"/>
    <w:rsid w:val="008D618B"/>
    <w:rsid w:val="008D6EC4"/>
    <w:rsid w:val="008D7646"/>
    <w:rsid w:val="008D7896"/>
    <w:rsid w:val="008E00A0"/>
    <w:rsid w:val="008E1041"/>
    <w:rsid w:val="008E1138"/>
    <w:rsid w:val="008E257C"/>
    <w:rsid w:val="008E2A03"/>
    <w:rsid w:val="008E3C73"/>
    <w:rsid w:val="008E423C"/>
    <w:rsid w:val="008E45FB"/>
    <w:rsid w:val="008E4752"/>
    <w:rsid w:val="008E55B5"/>
    <w:rsid w:val="008E6257"/>
    <w:rsid w:val="008E7725"/>
    <w:rsid w:val="008E7FBB"/>
    <w:rsid w:val="008F2612"/>
    <w:rsid w:val="008F372F"/>
    <w:rsid w:val="008F4050"/>
    <w:rsid w:val="008F4241"/>
    <w:rsid w:val="008F4DDA"/>
    <w:rsid w:val="008F6312"/>
    <w:rsid w:val="008F6AAC"/>
    <w:rsid w:val="008F6BF5"/>
    <w:rsid w:val="008F6F0C"/>
    <w:rsid w:val="008F7D41"/>
    <w:rsid w:val="00900C9E"/>
    <w:rsid w:val="00900F2B"/>
    <w:rsid w:val="00901198"/>
    <w:rsid w:val="009019A7"/>
    <w:rsid w:val="00902C1B"/>
    <w:rsid w:val="009036FF"/>
    <w:rsid w:val="00903D35"/>
    <w:rsid w:val="0090504F"/>
    <w:rsid w:val="00906D49"/>
    <w:rsid w:val="009072AD"/>
    <w:rsid w:val="0090760F"/>
    <w:rsid w:val="00910D70"/>
    <w:rsid w:val="00911599"/>
    <w:rsid w:val="00911D31"/>
    <w:rsid w:val="00913D60"/>
    <w:rsid w:val="0091468F"/>
    <w:rsid w:val="0091535E"/>
    <w:rsid w:val="009163CF"/>
    <w:rsid w:val="00917A0B"/>
    <w:rsid w:val="009203EA"/>
    <w:rsid w:val="00920D39"/>
    <w:rsid w:val="00922EDD"/>
    <w:rsid w:val="00922F92"/>
    <w:rsid w:val="00925524"/>
    <w:rsid w:val="00925DB4"/>
    <w:rsid w:val="00926C2E"/>
    <w:rsid w:val="00927A5D"/>
    <w:rsid w:val="009306E1"/>
    <w:rsid w:val="00933D1D"/>
    <w:rsid w:val="00935593"/>
    <w:rsid w:val="00940236"/>
    <w:rsid w:val="00941040"/>
    <w:rsid w:val="00941088"/>
    <w:rsid w:val="00941712"/>
    <w:rsid w:val="00941C5E"/>
    <w:rsid w:val="00941CBF"/>
    <w:rsid w:val="0094275F"/>
    <w:rsid w:val="00942F5E"/>
    <w:rsid w:val="00943349"/>
    <w:rsid w:val="009434B2"/>
    <w:rsid w:val="0094359C"/>
    <w:rsid w:val="00943685"/>
    <w:rsid w:val="009450D0"/>
    <w:rsid w:val="00945BB1"/>
    <w:rsid w:val="009471D7"/>
    <w:rsid w:val="0095100E"/>
    <w:rsid w:val="00952A48"/>
    <w:rsid w:val="00953ACA"/>
    <w:rsid w:val="00954BDE"/>
    <w:rsid w:val="0095503E"/>
    <w:rsid w:val="00956BB8"/>
    <w:rsid w:val="009624BA"/>
    <w:rsid w:val="00962C87"/>
    <w:rsid w:val="00962D37"/>
    <w:rsid w:val="00964829"/>
    <w:rsid w:val="00970044"/>
    <w:rsid w:val="009703A4"/>
    <w:rsid w:val="0097063F"/>
    <w:rsid w:val="0097078C"/>
    <w:rsid w:val="00970E04"/>
    <w:rsid w:val="00972FF1"/>
    <w:rsid w:val="009752C0"/>
    <w:rsid w:val="0097605C"/>
    <w:rsid w:val="009771B8"/>
    <w:rsid w:val="00977D79"/>
    <w:rsid w:val="009810E4"/>
    <w:rsid w:val="00982444"/>
    <w:rsid w:val="00982AF8"/>
    <w:rsid w:val="00982DD9"/>
    <w:rsid w:val="009830D2"/>
    <w:rsid w:val="009832C4"/>
    <w:rsid w:val="009832D5"/>
    <w:rsid w:val="00983D17"/>
    <w:rsid w:val="00985AE1"/>
    <w:rsid w:val="00985D33"/>
    <w:rsid w:val="009877A0"/>
    <w:rsid w:val="00987E31"/>
    <w:rsid w:val="009924BD"/>
    <w:rsid w:val="00993132"/>
    <w:rsid w:val="00993A2F"/>
    <w:rsid w:val="00994825"/>
    <w:rsid w:val="00994B41"/>
    <w:rsid w:val="0099500C"/>
    <w:rsid w:val="0099529A"/>
    <w:rsid w:val="009972EA"/>
    <w:rsid w:val="00997A82"/>
    <w:rsid w:val="009A03A6"/>
    <w:rsid w:val="009A1E7A"/>
    <w:rsid w:val="009A3206"/>
    <w:rsid w:val="009A3969"/>
    <w:rsid w:val="009A3C0C"/>
    <w:rsid w:val="009A3F79"/>
    <w:rsid w:val="009A5B60"/>
    <w:rsid w:val="009A6CCA"/>
    <w:rsid w:val="009A6E3A"/>
    <w:rsid w:val="009B1204"/>
    <w:rsid w:val="009B147D"/>
    <w:rsid w:val="009B289C"/>
    <w:rsid w:val="009B30F0"/>
    <w:rsid w:val="009B341D"/>
    <w:rsid w:val="009B4CC7"/>
    <w:rsid w:val="009B4E2D"/>
    <w:rsid w:val="009B5145"/>
    <w:rsid w:val="009B541E"/>
    <w:rsid w:val="009B5641"/>
    <w:rsid w:val="009B5C76"/>
    <w:rsid w:val="009B6146"/>
    <w:rsid w:val="009B649D"/>
    <w:rsid w:val="009C1239"/>
    <w:rsid w:val="009C17F9"/>
    <w:rsid w:val="009C2327"/>
    <w:rsid w:val="009C2B26"/>
    <w:rsid w:val="009C37A7"/>
    <w:rsid w:val="009C3D90"/>
    <w:rsid w:val="009C423C"/>
    <w:rsid w:val="009C67CE"/>
    <w:rsid w:val="009C68C7"/>
    <w:rsid w:val="009C747B"/>
    <w:rsid w:val="009C7623"/>
    <w:rsid w:val="009D1C77"/>
    <w:rsid w:val="009D2627"/>
    <w:rsid w:val="009D3D76"/>
    <w:rsid w:val="009D41F6"/>
    <w:rsid w:val="009D4396"/>
    <w:rsid w:val="009D4E0C"/>
    <w:rsid w:val="009D4EFA"/>
    <w:rsid w:val="009D5435"/>
    <w:rsid w:val="009D5882"/>
    <w:rsid w:val="009D5D10"/>
    <w:rsid w:val="009D5D11"/>
    <w:rsid w:val="009D6B80"/>
    <w:rsid w:val="009D729B"/>
    <w:rsid w:val="009D777B"/>
    <w:rsid w:val="009E0695"/>
    <w:rsid w:val="009E0C08"/>
    <w:rsid w:val="009E1A38"/>
    <w:rsid w:val="009E2F8C"/>
    <w:rsid w:val="009E3037"/>
    <w:rsid w:val="009E35B6"/>
    <w:rsid w:val="009E4203"/>
    <w:rsid w:val="009E49D6"/>
    <w:rsid w:val="009E53C6"/>
    <w:rsid w:val="009E570E"/>
    <w:rsid w:val="009E5F9E"/>
    <w:rsid w:val="009E687C"/>
    <w:rsid w:val="009E7222"/>
    <w:rsid w:val="009E7F96"/>
    <w:rsid w:val="009F0B51"/>
    <w:rsid w:val="009F0DD8"/>
    <w:rsid w:val="009F19A4"/>
    <w:rsid w:val="009F1CEF"/>
    <w:rsid w:val="009F2001"/>
    <w:rsid w:val="009F2990"/>
    <w:rsid w:val="009F3309"/>
    <w:rsid w:val="009F40D5"/>
    <w:rsid w:val="009F4268"/>
    <w:rsid w:val="009F48AC"/>
    <w:rsid w:val="009F520A"/>
    <w:rsid w:val="009F5DFA"/>
    <w:rsid w:val="009F669C"/>
    <w:rsid w:val="009F66E9"/>
    <w:rsid w:val="009F6DF9"/>
    <w:rsid w:val="009F7549"/>
    <w:rsid w:val="00A0038A"/>
    <w:rsid w:val="00A00D69"/>
    <w:rsid w:val="00A014EA"/>
    <w:rsid w:val="00A023E7"/>
    <w:rsid w:val="00A02690"/>
    <w:rsid w:val="00A031A1"/>
    <w:rsid w:val="00A035FC"/>
    <w:rsid w:val="00A0585A"/>
    <w:rsid w:val="00A07214"/>
    <w:rsid w:val="00A07504"/>
    <w:rsid w:val="00A07850"/>
    <w:rsid w:val="00A1003F"/>
    <w:rsid w:val="00A100A3"/>
    <w:rsid w:val="00A106AF"/>
    <w:rsid w:val="00A11B17"/>
    <w:rsid w:val="00A12D09"/>
    <w:rsid w:val="00A12D39"/>
    <w:rsid w:val="00A14025"/>
    <w:rsid w:val="00A14407"/>
    <w:rsid w:val="00A14FA0"/>
    <w:rsid w:val="00A15CD2"/>
    <w:rsid w:val="00A17738"/>
    <w:rsid w:val="00A20AE3"/>
    <w:rsid w:val="00A21100"/>
    <w:rsid w:val="00A21504"/>
    <w:rsid w:val="00A21ED0"/>
    <w:rsid w:val="00A2217E"/>
    <w:rsid w:val="00A222D2"/>
    <w:rsid w:val="00A23706"/>
    <w:rsid w:val="00A23FB8"/>
    <w:rsid w:val="00A240D1"/>
    <w:rsid w:val="00A25C4E"/>
    <w:rsid w:val="00A26B8D"/>
    <w:rsid w:val="00A270E2"/>
    <w:rsid w:val="00A27961"/>
    <w:rsid w:val="00A31662"/>
    <w:rsid w:val="00A3194B"/>
    <w:rsid w:val="00A31BC2"/>
    <w:rsid w:val="00A320A4"/>
    <w:rsid w:val="00A3225E"/>
    <w:rsid w:val="00A33500"/>
    <w:rsid w:val="00A3493C"/>
    <w:rsid w:val="00A34A77"/>
    <w:rsid w:val="00A34B47"/>
    <w:rsid w:val="00A3529B"/>
    <w:rsid w:val="00A35D9A"/>
    <w:rsid w:val="00A35E8B"/>
    <w:rsid w:val="00A3606C"/>
    <w:rsid w:val="00A3680F"/>
    <w:rsid w:val="00A36F75"/>
    <w:rsid w:val="00A37234"/>
    <w:rsid w:val="00A40137"/>
    <w:rsid w:val="00A41466"/>
    <w:rsid w:val="00A41EBB"/>
    <w:rsid w:val="00A42A20"/>
    <w:rsid w:val="00A43575"/>
    <w:rsid w:val="00A43E21"/>
    <w:rsid w:val="00A44CA1"/>
    <w:rsid w:val="00A44DA9"/>
    <w:rsid w:val="00A453CB"/>
    <w:rsid w:val="00A46066"/>
    <w:rsid w:val="00A47561"/>
    <w:rsid w:val="00A506E1"/>
    <w:rsid w:val="00A50EC9"/>
    <w:rsid w:val="00A527A4"/>
    <w:rsid w:val="00A52EBE"/>
    <w:rsid w:val="00A53626"/>
    <w:rsid w:val="00A5467E"/>
    <w:rsid w:val="00A549FD"/>
    <w:rsid w:val="00A56493"/>
    <w:rsid w:val="00A57893"/>
    <w:rsid w:val="00A60264"/>
    <w:rsid w:val="00A60BEB"/>
    <w:rsid w:val="00A60CBB"/>
    <w:rsid w:val="00A62DD1"/>
    <w:rsid w:val="00A62F88"/>
    <w:rsid w:val="00A63901"/>
    <w:rsid w:val="00A65653"/>
    <w:rsid w:val="00A6583E"/>
    <w:rsid w:val="00A66AD8"/>
    <w:rsid w:val="00A71463"/>
    <w:rsid w:val="00A715D0"/>
    <w:rsid w:val="00A7198F"/>
    <w:rsid w:val="00A7378B"/>
    <w:rsid w:val="00A742E3"/>
    <w:rsid w:val="00A74819"/>
    <w:rsid w:val="00A757AB"/>
    <w:rsid w:val="00A75FE4"/>
    <w:rsid w:val="00A76FC5"/>
    <w:rsid w:val="00A77340"/>
    <w:rsid w:val="00A8044F"/>
    <w:rsid w:val="00A83514"/>
    <w:rsid w:val="00A8369C"/>
    <w:rsid w:val="00A8451D"/>
    <w:rsid w:val="00A84C78"/>
    <w:rsid w:val="00A84DAE"/>
    <w:rsid w:val="00A84F35"/>
    <w:rsid w:val="00A85E79"/>
    <w:rsid w:val="00A878CF"/>
    <w:rsid w:val="00A87D4A"/>
    <w:rsid w:val="00A903DB"/>
    <w:rsid w:val="00A90E6E"/>
    <w:rsid w:val="00A91538"/>
    <w:rsid w:val="00A9168F"/>
    <w:rsid w:val="00A91AF4"/>
    <w:rsid w:val="00A942D3"/>
    <w:rsid w:val="00A94952"/>
    <w:rsid w:val="00A951A8"/>
    <w:rsid w:val="00A95AEB"/>
    <w:rsid w:val="00A96324"/>
    <w:rsid w:val="00A974E4"/>
    <w:rsid w:val="00A979A5"/>
    <w:rsid w:val="00AA0C2D"/>
    <w:rsid w:val="00AA107A"/>
    <w:rsid w:val="00AA14AF"/>
    <w:rsid w:val="00AA1EE8"/>
    <w:rsid w:val="00AA229E"/>
    <w:rsid w:val="00AA2462"/>
    <w:rsid w:val="00AA2840"/>
    <w:rsid w:val="00AA28F5"/>
    <w:rsid w:val="00AA3E0F"/>
    <w:rsid w:val="00AA5F3E"/>
    <w:rsid w:val="00AA6F3A"/>
    <w:rsid w:val="00AA7662"/>
    <w:rsid w:val="00AB0A71"/>
    <w:rsid w:val="00AB1AB7"/>
    <w:rsid w:val="00AB3299"/>
    <w:rsid w:val="00AB3C04"/>
    <w:rsid w:val="00AB4062"/>
    <w:rsid w:val="00AB4543"/>
    <w:rsid w:val="00AB77B4"/>
    <w:rsid w:val="00AC0378"/>
    <w:rsid w:val="00AC08B9"/>
    <w:rsid w:val="00AC23C1"/>
    <w:rsid w:val="00AC2757"/>
    <w:rsid w:val="00AC37AC"/>
    <w:rsid w:val="00AC45C4"/>
    <w:rsid w:val="00AC49FB"/>
    <w:rsid w:val="00AC5175"/>
    <w:rsid w:val="00AC5194"/>
    <w:rsid w:val="00AC6741"/>
    <w:rsid w:val="00AC6DD8"/>
    <w:rsid w:val="00AC6F79"/>
    <w:rsid w:val="00AC7D96"/>
    <w:rsid w:val="00AD0BC6"/>
    <w:rsid w:val="00AD17CD"/>
    <w:rsid w:val="00AD1A5A"/>
    <w:rsid w:val="00AD29B6"/>
    <w:rsid w:val="00AD315E"/>
    <w:rsid w:val="00AD57AD"/>
    <w:rsid w:val="00AD657C"/>
    <w:rsid w:val="00AD6946"/>
    <w:rsid w:val="00AE042E"/>
    <w:rsid w:val="00AE0621"/>
    <w:rsid w:val="00AE1C5D"/>
    <w:rsid w:val="00AE2805"/>
    <w:rsid w:val="00AE44F4"/>
    <w:rsid w:val="00AE46CC"/>
    <w:rsid w:val="00AE48B8"/>
    <w:rsid w:val="00AE7145"/>
    <w:rsid w:val="00AE7541"/>
    <w:rsid w:val="00AE793D"/>
    <w:rsid w:val="00AF1A8F"/>
    <w:rsid w:val="00AF27CE"/>
    <w:rsid w:val="00AF2CB1"/>
    <w:rsid w:val="00AF319A"/>
    <w:rsid w:val="00AF31A6"/>
    <w:rsid w:val="00AF3CDD"/>
    <w:rsid w:val="00AF43D0"/>
    <w:rsid w:val="00AF4A7B"/>
    <w:rsid w:val="00AF50D6"/>
    <w:rsid w:val="00AF5BE5"/>
    <w:rsid w:val="00B00965"/>
    <w:rsid w:val="00B00FB7"/>
    <w:rsid w:val="00B01B51"/>
    <w:rsid w:val="00B02A70"/>
    <w:rsid w:val="00B02F75"/>
    <w:rsid w:val="00B034E2"/>
    <w:rsid w:val="00B035E8"/>
    <w:rsid w:val="00B037A8"/>
    <w:rsid w:val="00B04110"/>
    <w:rsid w:val="00B044A4"/>
    <w:rsid w:val="00B1063A"/>
    <w:rsid w:val="00B110BD"/>
    <w:rsid w:val="00B1118B"/>
    <w:rsid w:val="00B1212B"/>
    <w:rsid w:val="00B12BAB"/>
    <w:rsid w:val="00B159ED"/>
    <w:rsid w:val="00B16260"/>
    <w:rsid w:val="00B20A9F"/>
    <w:rsid w:val="00B20B4F"/>
    <w:rsid w:val="00B2181A"/>
    <w:rsid w:val="00B22AC1"/>
    <w:rsid w:val="00B22F23"/>
    <w:rsid w:val="00B2328D"/>
    <w:rsid w:val="00B23D07"/>
    <w:rsid w:val="00B25302"/>
    <w:rsid w:val="00B30202"/>
    <w:rsid w:val="00B30339"/>
    <w:rsid w:val="00B3103C"/>
    <w:rsid w:val="00B31580"/>
    <w:rsid w:val="00B318F4"/>
    <w:rsid w:val="00B31FD0"/>
    <w:rsid w:val="00B33BD5"/>
    <w:rsid w:val="00B342F3"/>
    <w:rsid w:val="00B40C4D"/>
    <w:rsid w:val="00B41438"/>
    <w:rsid w:val="00B42493"/>
    <w:rsid w:val="00B42C6B"/>
    <w:rsid w:val="00B4370D"/>
    <w:rsid w:val="00B43D68"/>
    <w:rsid w:val="00B4424F"/>
    <w:rsid w:val="00B4477E"/>
    <w:rsid w:val="00B455B5"/>
    <w:rsid w:val="00B4562C"/>
    <w:rsid w:val="00B47ACC"/>
    <w:rsid w:val="00B51233"/>
    <w:rsid w:val="00B5123D"/>
    <w:rsid w:val="00B52E64"/>
    <w:rsid w:val="00B530EC"/>
    <w:rsid w:val="00B5387C"/>
    <w:rsid w:val="00B538AB"/>
    <w:rsid w:val="00B53C41"/>
    <w:rsid w:val="00B55207"/>
    <w:rsid w:val="00B56B97"/>
    <w:rsid w:val="00B570BA"/>
    <w:rsid w:val="00B571F4"/>
    <w:rsid w:val="00B57276"/>
    <w:rsid w:val="00B578F0"/>
    <w:rsid w:val="00B60319"/>
    <w:rsid w:val="00B60806"/>
    <w:rsid w:val="00B63F01"/>
    <w:rsid w:val="00B65B4E"/>
    <w:rsid w:val="00B665D6"/>
    <w:rsid w:val="00B668E8"/>
    <w:rsid w:val="00B70B0E"/>
    <w:rsid w:val="00B743FD"/>
    <w:rsid w:val="00B74E8F"/>
    <w:rsid w:val="00B764AD"/>
    <w:rsid w:val="00B76D21"/>
    <w:rsid w:val="00B81AD0"/>
    <w:rsid w:val="00B82092"/>
    <w:rsid w:val="00B8353A"/>
    <w:rsid w:val="00B83559"/>
    <w:rsid w:val="00B83977"/>
    <w:rsid w:val="00B84ADA"/>
    <w:rsid w:val="00B858F3"/>
    <w:rsid w:val="00B87EF6"/>
    <w:rsid w:val="00B90394"/>
    <w:rsid w:val="00B90D11"/>
    <w:rsid w:val="00B92ED3"/>
    <w:rsid w:val="00B93772"/>
    <w:rsid w:val="00B9422C"/>
    <w:rsid w:val="00B9474B"/>
    <w:rsid w:val="00B95E1E"/>
    <w:rsid w:val="00B96909"/>
    <w:rsid w:val="00B97057"/>
    <w:rsid w:val="00B97B64"/>
    <w:rsid w:val="00BA2020"/>
    <w:rsid w:val="00BA2A6D"/>
    <w:rsid w:val="00BA2CA1"/>
    <w:rsid w:val="00BA3ED5"/>
    <w:rsid w:val="00BA4385"/>
    <w:rsid w:val="00BA6A7E"/>
    <w:rsid w:val="00BB15EE"/>
    <w:rsid w:val="00BB1865"/>
    <w:rsid w:val="00BB2794"/>
    <w:rsid w:val="00BB2BD4"/>
    <w:rsid w:val="00BB2C6C"/>
    <w:rsid w:val="00BB3080"/>
    <w:rsid w:val="00BB3294"/>
    <w:rsid w:val="00BB457F"/>
    <w:rsid w:val="00BB4B2D"/>
    <w:rsid w:val="00BB55B4"/>
    <w:rsid w:val="00BB69A1"/>
    <w:rsid w:val="00BB6F75"/>
    <w:rsid w:val="00BC00C4"/>
    <w:rsid w:val="00BC00F5"/>
    <w:rsid w:val="00BC122E"/>
    <w:rsid w:val="00BC134F"/>
    <w:rsid w:val="00BC1873"/>
    <w:rsid w:val="00BC19F8"/>
    <w:rsid w:val="00BC3CEA"/>
    <w:rsid w:val="00BC4706"/>
    <w:rsid w:val="00BC49B2"/>
    <w:rsid w:val="00BC565C"/>
    <w:rsid w:val="00BC5931"/>
    <w:rsid w:val="00BC6421"/>
    <w:rsid w:val="00BD2283"/>
    <w:rsid w:val="00BD240B"/>
    <w:rsid w:val="00BD2A3D"/>
    <w:rsid w:val="00BD322A"/>
    <w:rsid w:val="00BD4BB7"/>
    <w:rsid w:val="00BD6186"/>
    <w:rsid w:val="00BD6DBC"/>
    <w:rsid w:val="00BD7D61"/>
    <w:rsid w:val="00BD7F84"/>
    <w:rsid w:val="00BE04DD"/>
    <w:rsid w:val="00BE060E"/>
    <w:rsid w:val="00BE0E44"/>
    <w:rsid w:val="00BE0F68"/>
    <w:rsid w:val="00BE100D"/>
    <w:rsid w:val="00BE3C55"/>
    <w:rsid w:val="00BE4665"/>
    <w:rsid w:val="00BE508C"/>
    <w:rsid w:val="00BE5382"/>
    <w:rsid w:val="00BE5B14"/>
    <w:rsid w:val="00BE690C"/>
    <w:rsid w:val="00BE71E0"/>
    <w:rsid w:val="00BE7622"/>
    <w:rsid w:val="00BF0218"/>
    <w:rsid w:val="00BF0427"/>
    <w:rsid w:val="00BF05F2"/>
    <w:rsid w:val="00BF06F4"/>
    <w:rsid w:val="00BF1295"/>
    <w:rsid w:val="00BF22D4"/>
    <w:rsid w:val="00BF2E60"/>
    <w:rsid w:val="00BF3C01"/>
    <w:rsid w:val="00BF452F"/>
    <w:rsid w:val="00BF4940"/>
    <w:rsid w:val="00BF6C31"/>
    <w:rsid w:val="00C0099D"/>
    <w:rsid w:val="00C00C50"/>
    <w:rsid w:val="00C012B1"/>
    <w:rsid w:val="00C015EB"/>
    <w:rsid w:val="00C01938"/>
    <w:rsid w:val="00C01980"/>
    <w:rsid w:val="00C02AD0"/>
    <w:rsid w:val="00C03CBE"/>
    <w:rsid w:val="00C05EBC"/>
    <w:rsid w:val="00C06096"/>
    <w:rsid w:val="00C06916"/>
    <w:rsid w:val="00C06BB7"/>
    <w:rsid w:val="00C06EC5"/>
    <w:rsid w:val="00C11850"/>
    <w:rsid w:val="00C12B32"/>
    <w:rsid w:val="00C1320B"/>
    <w:rsid w:val="00C1386B"/>
    <w:rsid w:val="00C1423C"/>
    <w:rsid w:val="00C14DD3"/>
    <w:rsid w:val="00C16672"/>
    <w:rsid w:val="00C173DD"/>
    <w:rsid w:val="00C176E9"/>
    <w:rsid w:val="00C20181"/>
    <w:rsid w:val="00C2050D"/>
    <w:rsid w:val="00C20831"/>
    <w:rsid w:val="00C225F2"/>
    <w:rsid w:val="00C24142"/>
    <w:rsid w:val="00C254D1"/>
    <w:rsid w:val="00C256DF"/>
    <w:rsid w:val="00C25F3B"/>
    <w:rsid w:val="00C26531"/>
    <w:rsid w:val="00C26B49"/>
    <w:rsid w:val="00C30754"/>
    <w:rsid w:val="00C30860"/>
    <w:rsid w:val="00C311E3"/>
    <w:rsid w:val="00C32344"/>
    <w:rsid w:val="00C33488"/>
    <w:rsid w:val="00C35346"/>
    <w:rsid w:val="00C35390"/>
    <w:rsid w:val="00C354F9"/>
    <w:rsid w:val="00C35C6B"/>
    <w:rsid w:val="00C35F1C"/>
    <w:rsid w:val="00C36D30"/>
    <w:rsid w:val="00C37FB0"/>
    <w:rsid w:val="00C401F7"/>
    <w:rsid w:val="00C41143"/>
    <w:rsid w:val="00C41C27"/>
    <w:rsid w:val="00C41FD0"/>
    <w:rsid w:val="00C43EAD"/>
    <w:rsid w:val="00C4441E"/>
    <w:rsid w:val="00C46A87"/>
    <w:rsid w:val="00C50B2E"/>
    <w:rsid w:val="00C513E8"/>
    <w:rsid w:val="00C52B6F"/>
    <w:rsid w:val="00C52F22"/>
    <w:rsid w:val="00C54828"/>
    <w:rsid w:val="00C600FD"/>
    <w:rsid w:val="00C63B1C"/>
    <w:rsid w:val="00C63FF3"/>
    <w:rsid w:val="00C6436B"/>
    <w:rsid w:val="00C645B2"/>
    <w:rsid w:val="00C72A67"/>
    <w:rsid w:val="00C72B1F"/>
    <w:rsid w:val="00C72F9D"/>
    <w:rsid w:val="00C73572"/>
    <w:rsid w:val="00C736D8"/>
    <w:rsid w:val="00C763F2"/>
    <w:rsid w:val="00C800C5"/>
    <w:rsid w:val="00C80384"/>
    <w:rsid w:val="00C80AD3"/>
    <w:rsid w:val="00C81647"/>
    <w:rsid w:val="00C81A4A"/>
    <w:rsid w:val="00C81C90"/>
    <w:rsid w:val="00C82B3B"/>
    <w:rsid w:val="00C83FA3"/>
    <w:rsid w:val="00C844CD"/>
    <w:rsid w:val="00C84F0D"/>
    <w:rsid w:val="00C84F28"/>
    <w:rsid w:val="00C8527C"/>
    <w:rsid w:val="00C858CB"/>
    <w:rsid w:val="00C86486"/>
    <w:rsid w:val="00C90174"/>
    <w:rsid w:val="00C90EFC"/>
    <w:rsid w:val="00C910C6"/>
    <w:rsid w:val="00C91804"/>
    <w:rsid w:val="00C91968"/>
    <w:rsid w:val="00C9326D"/>
    <w:rsid w:val="00C93E48"/>
    <w:rsid w:val="00C93F3A"/>
    <w:rsid w:val="00C94BA3"/>
    <w:rsid w:val="00C94C88"/>
    <w:rsid w:val="00C94D25"/>
    <w:rsid w:val="00C95676"/>
    <w:rsid w:val="00C9635C"/>
    <w:rsid w:val="00C9681E"/>
    <w:rsid w:val="00C96F58"/>
    <w:rsid w:val="00CA044F"/>
    <w:rsid w:val="00CA0ED6"/>
    <w:rsid w:val="00CA1A93"/>
    <w:rsid w:val="00CA237D"/>
    <w:rsid w:val="00CA301D"/>
    <w:rsid w:val="00CA3872"/>
    <w:rsid w:val="00CA4463"/>
    <w:rsid w:val="00CA5F44"/>
    <w:rsid w:val="00CA6AAD"/>
    <w:rsid w:val="00CA7224"/>
    <w:rsid w:val="00CA74C3"/>
    <w:rsid w:val="00CA75E2"/>
    <w:rsid w:val="00CB03AB"/>
    <w:rsid w:val="00CB16D3"/>
    <w:rsid w:val="00CB333D"/>
    <w:rsid w:val="00CB37CB"/>
    <w:rsid w:val="00CB3B22"/>
    <w:rsid w:val="00CB4F5D"/>
    <w:rsid w:val="00CB6B13"/>
    <w:rsid w:val="00CB6B67"/>
    <w:rsid w:val="00CB7635"/>
    <w:rsid w:val="00CC02A8"/>
    <w:rsid w:val="00CC1038"/>
    <w:rsid w:val="00CC1C91"/>
    <w:rsid w:val="00CC282D"/>
    <w:rsid w:val="00CC2EC9"/>
    <w:rsid w:val="00CC609B"/>
    <w:rsid w:val="00CC620D"/>
    <w:rsid w:val="00CC698E"/>
    <w:rsid w:val="00CD03EE"/>
    <w:rsid w:val="00CD03F8"/>
    <w:rsid w:val="00CD15CD"/>
    <w:rsid w:val="00CD1ABF"/>
    <w:rsid w:val="00CD21E7"/>
    <w:rsid w:val="00CD282F"/>
    <w:rsid w:val="00CD2C5E"/>
    <w:rsid w:val="00CE27E4"/>
    <w:rsid w:val="00CE4088"/>
    <w:rsid w:val="00CE5904"/>
    <w:rsid w:val="00CE7ED1"/>
    <w:rsid w:val="00CF143B"/>
    <w:rsid w:val="00CF2297"/>
    <w:rsid w:val="00CF2F2E"/>
    <w:rsid w:val="00CF4AA9"/>
    <w:rsid w:val="00CF5A87"/>
    <w:rsid w:val="00CF5FB3"/>
    <w:rsid w:val="00CF61F0"/>
    <w:rsid w:val="00CF6408"/>
    <w:rsid w:val="00CF6F0D"/>
    <w:rsid w:val="00CF7052"/>
    <w:rsid w:val="00D0154D"/>
    <w:rsid w:val="00D0157B"/>
    <w:rsid w:val="00D02528"/>
    <w:rsid w:val="00D03832"/>
    <w:rsid w:val="00D03833"/>
    <w:rsid w:val="00D04870"/>
    <w:rsid w:val="00D049B3"/>
    <w:rsid w:val="00D052AD"/>
    <w:rsid w:val="00D0533B"/>
    <w:rsid w:val="00D059A0"/>
    <w:rsid w:val="00D065CE"/>
    <w:rsid w:val="00D07397"/>
    <w:rsid w:val="00D07B50"/>
    <w:rsid w:val="00D10262"/>
    <w:rsid w:val="00D11014"/>
    <w:rsid w:val="00D1137C"/>
    <w:rsid w:val="00D11C41"/>
    <w:rsid w:val="00D14E05"/>
    <w:rsid w:val="00D15D32"/>
    <w:rsid w:val="00D162AC"/>
    <w:rsid w:val="00D200B4"/>
    <w:rsid w:val="00D23F1B"/>
    <w:rsid w:val="00D24475"/>
    <w:rsid w:val="00D26A80"/>
    <w:rsid w:val="00D27B41"/>
    <w:rsid w:val="00D30404"/>
    <w:rsid w:val="00D30569"/>
    <w:rsid w:val="00D31220"/>
    <w:rsid w:val="00D31A14"/>
    <w:rsid w:val="00D31AB2"/>
    <w:rsid w:val="00D3209B"/>
    <w:rsid w:val="00D32607"/>
    <w:rsid w:val="00D32A75"/>
    <w:rsid w:val="00D3396A"/>
    <w:rsid w:val="00D339C8"/>
    <w:rsid w:val="00D3411E"/>
    <w:rsid w:val="00D34496"/>
    <w:rsid w:val="00D347C4"/>
    <w:rsid w:val="00D34917"/>
    <w:rsid w:val="00D3492D"/>
    <w:rsid w:val="00D35667"/>
    <w:rsid w:val="00D35E2D"/>
    <w:rsid w:val="00D36E65"/>
    <w:rsid w:val="00D37AA7"/>
    <w:rsid w:val="00D37C68"/>
    <w:rsid w:val="00D416C3"/>
    <w:rsid w:val="00D41D57"/>
    <w:rsid w:val="00D42666"/>
    <w:rsid w:val="00D44184"/>
    <w:rsid w:val="00D4551F"/>
    <w:rsid w:val="00D4589C"/>
    <w:rsid w:val="00D4762C"/>
    <w:rsid w:val="00D507DD"/>
    <w:rsid w:val="00D50B71"/>
    <w:rsid w:val="00D51B4B"/>
    <w:rsid w:val="00D54239"/>
    <w:rsid w:val="00D54C6B"/>
    <w:rsid w:val="00D5539D"/>
    <w:rsid w:val="00D558EF"/>
    <w:rsid w:val="00D56009"/>
    <w:rsid w:val="00D562C3"/>
    <w:rsid w:val="00D56A6C"/>
    <w:rsid w:val="00D56F11"/>
    <w:rsid w:val="00D57C9B"/>
    <w:rsid w:val="00D61ABA"/>
    <w:rsid w:val="00D62402"/>
    <w:rsid w:val="00D62488"/>
    <w:rsid w:val="00D62FB0"/>
    <w:rsid w:val="00D64BB1"/>
    <w:rsid w:val="00D64C09"/>
    <w:rsid w:val="00D667A5"/>
    <w:rsid w:val="00D66D97"/>
    <w:rsid w:val="00D705D2"/>
    <w:rsid w:val="00D72B73"/>
    <w:rsid w:val="00D734D8"/>
    <w:rsid w:val="00D7387D"/>
    <w:rsid w:val="00D73B45"/>
    <w:rsid w:val="00D76C45"/>
    <w:rsid w:val="00D77B00"/>
    <w:rsid w:val="00D80E50"/>
    <w:rsid w:val="00D82E88"/>
    <w:rsid w:val="00D82F7F"/>
    <w:rsid w:val="00D831FA"/>
    <w:rsid w:val="00D83812"/>
    <w:rsid w:val="00D83CAA"/>
    <w:rsid w:val="00D847C1"/>
    <w:rsid w:val="00D851F2"/>
    <w:rsid w:val="00D8578F"/>
    <w:rsid w:val="00D859FE"/>
    <w:rsid w:val="00D85EFC"/>
    <w:rsid w:val="00D864B8"/>
    <w:rsid w:val="00D867F8"/>
    <w:rsid w:val="00D90BE8"/>
    <w:rsid w:val="00D91655"/>
    <w:rsid w:val="00D92256"/>
    <w:rsid w:val="00D92C0C"/>
    <w:rsid w:val="00D9305F"/>
    <w:rsid w:val="00D938D5"/>
    <w:rsid w:val="00D959DD"/>
    <w:rsid w:val="00D97145"/>
    <w:rsid w:val="00D97EA5"/>
    <w:rsid w:val="00DA092E"/>
    <w:rsid w:val="00DA3323"/>
    <w:rsid w:val="00DA3CAC"/>
    <w:rsid w:val="00DA3D2E"/>
    <w:rsid w:val="00DA44D0"/>
    <w:rsid w:val="00DA4857"/>
    <w:rsid w:val="00DA4C1E"/>
    <w:rsid w:val="00DA64CF"/>
    <w:rsid w:val="00DA6C74"/>
    <w:rsid w:val="00DA6F04"/>
    <w:rsid w:val="00DA774A"/>
    <w:rsid w:val="00DA7C05"/>
    <w:rsid w:val="00DB00CB"/>
    <w:rsid w:val="00DB0615"/>
    <w:rsid w:val="00DB2429"/>
    <w:rsid w:val="00DB3349"/>
    <w:rsid w:val="00DB4A7F"/>
    <w:rsid w:val="00DB5064"/>
    <w:rsid w:val="00DB570B"/>
    <w:rsid w:val="00DB58E3"/>
    <w:rsid w:val="00DB6BBD"/>
    <w:rsid w:val="00DB738C"/>
    <w:rsid w:val="00DB7945"/>
    <w:rsid w:val="00DB7C61"/>
    <w:rsid w:val="00DB7CE6"/>
    <w:rsid w:val="00DC2B33"/>
    <w:rsid w:val="00DC3F31"/>
    <w:rsid w:val="00DC47C4"/>
    <w:rsid w:val="00DC5295"/>
    <w:rsid w:val="00DC69FB"/>
    <w:rsid w:val="00DC75EC"/>
    <w:rsid w:val="00DD0469"/>
    <w:rsid w:val="00DD04E0"/>
    <w:rsid w:val="00DD2635"/>
    <w:rsid w:val="00DD28DF"/>
    <w:rsid w:val="00DD2DDD"/>
    <w:rsid w:val="00DE0744"/>
    <w:rsid w:val="00DE1846"/>
    <w:rsid w:val="00DE1AF5"/>
    <w:rsid w:val="00DE3EEF"/>
    <w:rsid w:val="00DE53CD"/>
    <w:rsid w:val="00DE560B"/>
    <w:rsid w:val="00DE631B"/>
    <w:rsid w:val="00DE6ADB"/>
    <w:rsid w:val="00DE70DB"/>
    <w:rsid w:val="00DF069F"/>
    <w:rsid w:val="00DF0A50"/>
    <w:rsid w:val="00DF2001"/>
    <w:rsid w:val="00DF3D79"/>
    <w:rsid w:val="00DF4A2E"/>
    <w:rsid w:val="00DF4BBB"/>
    <w:rsid w:val="00DF58B2"/>
    <w:rsid w:val="00DF5B30"/>
    <w:rsid w:val="00DF6384"/>
    <w:rsid w:val="00E00D95"/>
    <w:rsid w:val="00E01142"/>
    <w:rsid w:val="00E011B6"/>
    <w:rsid w:val="00E01303"/>
    <w:rsid w:val="00E019AB"/>
    <w:rsid w:val="00E02817"/>
    <w:rsid w:val="00E0302E"/>
    <w:rsid w:val="00E034F7"/>
    <w:rsid w:val="00E03844"/>
    <w:rsid w:val="00E043F1"/>
    <w:rsid w:val="00E0659E"/>
    <w:rsid w:val="00E066A3"/>
    <w:rsid w:val="00E066AC"/>
    <w:rsid w:val="00E0734E"/>
    <w:rsid w:val="00E11710"/>
    <w:rsid w:val="00E12591"/>
    <w:rsid w:val="00E14128"/>
    <w:rsid w:val="00E164AA"/>
    <w:rsid w:val="00E172FE"/>
    <w:rsid w:val="00E17B8D"/>
    <w:rsid w:val="00E225B9"/>
    <w:rsid w:val="00E2264D"/>
    <w:rsid w:val="00E22A52"/>
    <w:rsid w:val="00E25C05"/>
    <w:rsid w:val="00E25F3A"/>
    <w:rsid w:val="00E27C1C"/>
    <w:rsid w:val="00E30720"/>
    <w:rsid w:val="00E315D4"/>
    <w:rsid w:val="00E32141"/>
    <w:rsid w:val="00E35465"/>
    <w:rsid w:val="00E37B08"/>
    <w:rsid w:val="00E404A6"/>
    <w:rsid w:val="00E40EB1"/>
    <w:rsid w:val="00E40F08"/>
    <w:rsid w:val="00E425AA"/>
    <w:rsid w:val="00E42939"/>
    <w:rsid w:val="00E4330C"/>
    <w:rsid w:val="00E43CA3"/>
    <w:rsid w:val="00E43F2F"/>
    <w:rsid w:val="00E4414C"/>
    <w:rsid w:val="00E44208"/>
    <w:rsid w:val="00E44807"/>
    <w:rsid w:val="00E448F3"/>
    <w:rsid w:val="00E44CAB"/>
    <w:rsid w:val="00E46A59"/>
    <w:rsid w:val="00E46E6E"/>
    <w:rsid w:val="00E50AB5"/>
    <w:rsid w:val="00E529BA"/>
    <w:rsid w:val="00E52D47"/>
    <w:rsid w:val="00E537F4"/>
    <w:rsid w:val="00E539FC"/>
    <w:rsid w:val="00E53DFD"/>
    <w:rsid w:val="00E53E27"/>
    <w:rsid w:val="00E54EF7"/>
    <w:rsid w:val="00E56961"/>
    <w:rsid w:val="00E5732F"/>
    <w:rsid w:val="00E57EC1"/>
    <w:rsid w:val="00E6060E"/>
    <w:rsid w:val="00E606F1"/>
    <w:rsid w:val="00E608D9"/>
    <w:rsid w:val="00E61786"/>
    <w:rsid w:val="00E63408"/>
    <w:rsid w:val="00E63DB9"/>
    <w:rsid w:val="00E64707"/>
    <w:rsid w:val="00E65764"/>
    <w:rsid w:val="00E65B76"/>
    <w:rsid w:val="00E67070"/>
    <w:rsid w:val="00E703B8"/>
    <w:rsid w:val="00E727EF"/>
    <w:rsid w:val="00E73535"/>
    <w:rsid w:val="00E73564"/>
    <w:rsid w:val="00E73AD2"/>
    <w:rsid w:val="00E7473B"/>
    <w:rsid w:val="00E75419"/>
    <w:rsid w:val="00E75680"/>
    <w:rsid w:val="00E76F76"/>
    <w:rsid w:val="00E7738C"/>
    <w:rsid w:val="00E814ED"/>
    <w:rsid w:val="00E81927"/>
    <w:rsid w:val="00E81CE0"/>
    <w:rsid w:val="00E8255D"/>
    <w:rsid w:val="00E82DE8"/>
    <w:rsid w:val="00E83053"/>
    <w:rsid w:val="00E830AE"/>
    <w:rsid w:val="00E831F0"/>
    <w:rsid w:val="00E8389A"/>
    <w:rsid w:val="00E83C4B"/>
    <w:rsid w:val="00E8477B"/>
    <w:rsid w:val="00E85CD5"/>
    <w:rsid w:val="00E860AF"/>
    <w:rsid w:val="00E869DC"/>
    <w:rsid w:val="00E86AFD"/>
    <w:rsid w:val="00E90233"/>
    <w:rsid w:val="00E903D1"/>
    <w:rsid w:val="00E908C3"/>
    <w:rsid w:val="00E949B9"/>
    <w:rsid w:val="00E94F81"/>
    <w:rsid w:val="00E959D1"/>
    <w:rsid w:val="00E96B7D"/>
    <w:rsid w:val="00EA0BB8"/>
    <w:rsid w:val="00EA2702"/>
    <w:rsid w:val="00EA3163"/>
    <w:rsid w:val="00EA454A"/>
    <w:rsid w:val="00EA46AB"/>
    <w:rsid w:val="00EA4805"/>
    <w:rsid w:val="00EA4C79"/>
    <w:rsid w:val="00EA570B"/>
    <w:rsid w:val="00EA5767"/>
    <w:rsid w:val="00EA59D5"/>
    <w:rsid w:val="00EA69C5"/>
    <w:rsid w:val="00EA6E39"/>
    <w:rsid w:val="00EA73BD"/>
    <w:rsid w:val="00EA792E"/>
    <w:rsid w:val="00EB0FF5"/>
    <w:rsid w:val="00EB33A8"/>
    <w:rsid w:val="00EB4B7D"/>
    <w:rsid w:val="00EB6AE9"/>
    <w:rsid w:val="00EB6ECD"/>
    <w:rsid w:val="00EB6F8C"/>
    <w:rsid w:val="00EC0C01"/>
    <w:rsid w:val="00EC0F1E"/>
    <w:rsid w:val="00EC12BD"/>
    <w:rsid w:val="00EC131F"/>
    <w:rsid w:val="00EC1FCB"/>
    <w:rsid w:val="00EC48D4"/>
    <w:rsid w:val="00EC4E40"/>
    <w:rsid w:val="00EC59A9"/>
    <w:rsid w:val="00EC6BF3"/>
    <w:rsid w:val="00EC7092"/>
    <w:rsid w:val="00EC7239"/>
    <w:rsid w:val="00EC7386"/>
    <w:rsid w:val="00EC7FD3"/>
    <w:rsid w:val="00ED0341"/>
    <w:rsid w:val="00ED09B1"/>
    <w:rsid w:val="00ED1169"/>
    <w:rsid w:val="00ED1AC0"/>
    <w:rsid w:val="00ED2F74"/>
    <w:rsid w:val="00ED3FB2"/>
    <w:rsid w:val="00ED4AAE"/>
    <w:rsid w:val="00ED4F30"/>
    <w:rsid w:val="00ED50C3"/>
    <w:rsid w:val="00ED51E3"/>
    <w:rsid w:val="00ED5496"/>
    <w:rsid w:val="00EE465A"/>
    <w:rsid w:val="00EE51EF"/>
    <w:rsid w:val="00EE576A"/>
    <w:rsid w:val="00EE616C"/>
    <w:rsid w:val="00EE6435"/>
    <w:rsid w:val="00EE6AE6"/>
    <w:rsid w:val="00EE6B1F"/>
    <w:rsid w:val="00EE7184"/>
    <w:rsid w:val="00EE74D3"/>
    <w:rsid w:val="00EE7C2A"/>
    <w:rsid w:val="00EE7E57"/>
    <w:rsid w:val="00EF0557"/>
    <w:rsid w:val="00EF274E"/>
    <w:rsid w:val="00EF280B"/>
    <w:rsid w:val="00EF3ABB"/>
    <w:rsid w:val="00EF3E38"/>
    <w:rsid w:val="00EF4B04"/>
    <w:rsid w:val="00EF4CF1"/>
    <w:rsid w:val="00EF4DA5"/>
    <w:rsid w:val="00EF5629"/>
    <w:rsid w:val="00EF6963"/>
    <w:rsid w:val="00EF7833"/>
    <w:rsid w:val="00F00933"/>
    <w:rsid w:val="00F021DC"/>
    <w:rsid w:val="00F03AE3"/>
    <w:rsid w:val="00F04ACE"/>
    <w:rsid w:val="00F05829"/>
    <w:rsid w:val="00F06904"/>
    <w:rsid w:val="00F079F3"/>
    <w:rsid w:val="00F108C5"/>
    <w:rsid w:val="00F12791"/>
    <w:rsid w:val="00F12C26"/>
    <w:rsid w:val="00F13352"/>
    <w:rsid w:val="00F13410"/>
    <w:rsid w:val="00F14028"/>
    <w:rsid w:val="00F152E7"/>
    <w:rsid w:val="00F16664"/>
    <w:rsid w:val="00F17469"/>
    <w:rsid w:val="00F2252B"/>
    <w:rsid w:val="00F2306B"/>
    <w:rsid w:val="00F232CA"/>
    <w:rsid w:val="00F247E3"/>
    <w:rsid w:val="00F2598C"/>
    <w:rsid w:val="00F26749"/>
    <w:rsid w:val="00F26C15"/>
    <w:rsid w:val="00F27137"/>
    <w:rsid w:val="00F27EF9"/>
    <w:rsid w:val="00F30BA9"/>
    <w:rsid w:val="00F31B7A"/>
    <w:rsid w:val="00F325DD"/>
    <w:rsid w:val="00F339F9"/>
    <w:rsid w:val="00F35077"/>
    <w:rsid w:val="00F37FD4"/>
    <w:rsid w:val="00F4131A"/>
    <w:rsid w:val="00F414A4"/>
    <w:rsid w:val="00F41565"/>
    <w:rsid w:val="00F42E83"/>
    <w:rsid w:val="00F42F5B"/>
    <w:rsid w:val="00F43A80"/>
    <w:rsid w:val="00F44E13"/>
    <w:rsid w:val="00F452FA"/>
    <w:rsid w:val="00F46C2D"/>
    <w:rsid w:val="00F46D56"/>
    <w:rsid w:val="00F46F7F"/>
    <w:rsid w:val="00F47034"/>
    <w:rsid w:val="00F505E4"/>
    <w:rsid w:val="00F50897"/>
    <w:rsid w:val="00F523AD"/>
    <w:rsid w:val="00F52D39"/>
    <w:rsid w:val="00F532F3"/>
    <w:rsid w:val="00F53705"/>
    <w:rsid w:val="00F54A3E"/>
    <w:rsid w:val="00F55B2F"/>
    <w:rsid w:val="00F569D4"/>
    <w:rsid w:val="00F56F15"/>
    <w:rsid w:val="00F57EBB"/>
    <w:rsid w:val="00F60C8E"/>
    <w:rsid w:val="00F61119"/>
    <w:rsid w:val="00F63127"/>
    <w:rsid w:val="00F639A1"/>
    <w:rsid w:val="00F64686"/>
    <w:rsid w:val="00F65B7B"/>
    <w:rsid w:val="00F65C7D"/>
    <w:rsid w:val="00F663B4"/>
    <w:rsid w:val="00F66DEC"/>
    <w:rsid w:val="00F6708E"/>
    <w:rsid w:val="00F672B7"/>
    <w:rsid w:val="00F70076"/>
    <w:rsid w:val="00F700EF"/>
    <w:rsid w:val="00F7093B"/>
    <w:rsid w:val="00F7166D"/>
    <w:rsid w:val="00F7170A"/>
    <w:rsid w:val="00F719A6"/>
    <w:rsid w:val="00F71A6C"/>
    <w:rsid w:val="00F7289C"/>
    <w:rsid w:val="00F72FBB"/>
    <w:rsid w:val="00F731C6"/>
    <w:rsid w:val="00F7383C"/>
    <w:rsid w:val="00F747FB"/>
    <w:rsid w:val="00F752FB"/>
    <w:rsid w:val="00F766A9"/>
    <w:rsid w:val="00F80873"/>
    <w:rsid w:val="00F81101"/>
    <w:rsid w:val="00F81DED"/>
    <w:rsid w:val="00F82C2D"/>
    <w:rsid w:val="00F844A5"/>
    <w:rsid w:val="00F84DA7"/>
    <w:rsid w:val="00F85013"/>
    <w:rsid w:val="00F85DF6"/>
    <w:rsid w:val="00F86619"/>
    <w:rsid w:val="00F918C6"/>
    <w:rsid w:val="00F9234C"/>
    <w:rsid w:val="00F924E5"/>
    <w:rsid w:val="00F93E61"/>
    <w:rsid w:val="00F94124"/>
    <w:rsid w:val="00F947CB"/>
    <w:rsid w:val="00F94B19"/>
    <w:rsid w:val="00F95834"/>
    <w:rsid w:val="00F961D6"/>
    <w:rsid w:val="00F96B69"/>
    <w:rsid w:val="00F97A34"/>
    <w:rsid w:val="00FA0EA3"/>
    <w:rsid w:val="00FA0F64"/>
    <w:rsid w:val="00FA1048"/>
    <w:rsid w:val="00FA28C0"/>
    <w:rsid w:val="00FA30CD"/>
    <w:rsid w:val="00FA3192"/>
    <w:rsid w:val="00FA31CC"/>
    <w:rsid w:val="00FA35AC"/>
    <w:rsid w:val="00FA5704"/>
    <w:rsid w:val="00FA67F8"/>
    <w:rsid w:val="00FA69F6"/>
    <w:rsid w:val="00FB0DEC"/>
    <w:rsid w:val="00FB205F"/>
    <w:rsid w:val="00FB221D"/>
    <w:rsid w:val="00FB47E2"/>
    <w:rsid w:val="00FB4FD1"/>
    <w:rsid w:val="00FB6BF1"/>
    <w:rsid w:val="00FB6CB2"/>
    <w:rsid w:val="00FB75C1"/>
    <w:rsid w:val="00FC0081"/>
    <w:rsid w:val="00FC021E"/>
    <w:rsid w:val="00FC1F92"/>
    <w:rsid w:val="00FC3BF3"/>
    <w:rsid w:val="00FC3C8B"/>
    <w:rsid w:val="00FC44B9"/>
    <w:rsid w:val="00FC5089"/>
    <w:rsid w:val="00FC5318"/>
    <w:rsid w:val="00FC5FB4"/>
    <w:rsid w:val="00FC61AA"/>
    <w:rsid w:val="00FC669F"/>
    <w:rsid w:val="00FC6D15"/>
    <w:rsid w:val="00FC70CC"/>
    <w:rsid w:val="00FC7225"/>
    <w:rsid w:val="00FC7326"/>
    <w:rsid w:val="00FC75DC"/>
    <w:rsid w:val="00FD1EE4"/>
    <w:rsid w:val="00FD38A1"/>
    <w:rsid w:val="00FD61AB"/>
    <w:rsid w:val="00FD6982"/>
    <w:rsid w:val="00FD6BD9"/>
    <w:rsid w:val="00FD728F"/>
    <w:rsid w:val="00FD7510"/>
    <w:rsid w:val="00FD7A18"/>
    <w:rsid w:val="00FD7B4C"/>
    <w:rsid w:val="00FD7C3E"/>
    <w:rsid w:val="00FE20E9"/>
    <w:rsid w:val="00FE2421"/>
    <w:rsid w:val="00FE3867"/>
    <w:rsid w:val="00FE47B0"/>
    <w:rsid w:val="00FE580F"/>
    <w:rsid w:val="00FE757B"/>
    <w:rsid w:val="00FE7A4F"/>
    <w:rsid w:val="00FF148A"/>
    <w:rsid w:val="00FF150F"/>
    <w:rsid w:val="00FF1A49"/>
    <w:rsid w:val="00FF42F4"/>
    <w:rsid w:val="00FF4AF6"/>
    <w:rsid w:val="00FF4D2E"/>
    <w:rsid w:val="00FF5074"/>
    <w:rsid w:val="00FF5867"/>
    <w:rsid w:val="00FF5952"/>
    <w:rsid w:val="00FF5A15"/>
    <w:rsid w:val="00FF72A0"/>
    <w:rsid w:val="00FF78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2B1"/>
    <w:pPr>
      <w:widowControl w:val="0"/>
      <w:jc w:val="both"/>
    </w:pPr>
    <w:rPr>
      <w:rFonts w:ascii="Times New Roman" w:eastAsia="宋体" w:hAnsi="Times New Roman"/>
      <w:szCs w:val="24"/>
    </w:rPr>
  </w:style>
  <w:style w:type="paragraph" w:styleId="1">
    <w:name w:val="heading 1"/>
    <w:basedOn w:val="a"/>
    <w:next w:val="a"/>
    <w:link w:val="1Char"/>
    <w:qFormat/>
    <w:rsid w:val="00C01980"/>
    <w:pPr>
      <w:keepNext/>
      <w:keepLines/>
      <w:numPr>
        <w:numId w:val="3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4DE"/>
    <w:pPr>
      <w:keepNext/>
      <w:keepLines/>
      <w:numPr>
        <w:ilvl w:val="1"/>
        <w:numId w:val="39"/>
      </w:numPr>
      <w:spacing w:before="260" w:after="260" w:line="416" w:lineRule="auto"/>
      <w:outlineLvl w:val="1"/>
    </w:pPr>
    <w:rPr>
      <w:rFonts w:asciiTheme="majorHAnsi" w:eastAsiaTheme="majorEastAsia" w:hAnsiTheme="majorHAnsi" w:cstheme="majorBidi"/>
      <w:b/>
      <w:bCs/>
      <w:sz w:val="32"/>
      <w:szCs w:val="32"/>
      <w:lang w:eastAsia="zh-TW"/>
    </w:rPr>
  </w:style>
  <w:style w:type="paragraph" w:styleId="3">
    <w:name w:val="heading 3"/>
    <w:basedOn w:val="a"/>
    <w:next w:val="a"/>
    <w:link w:val="3Char"/>
    <w:uiPriority w:val="9"/>
    <w:unhideWhenUsed/>
    <w:qFormat/>
    <w:rsid w:val="00723050"/>
    <w:pPr>
      <w:keepNext/>
      <w:keepLines/>
      <w:numPr>
        <w:ilvl w:val="2"/>
        <w:numId w:val="39"/>
      </w:numPr>
      <w:spacing w:before="260" w:after="260" w:line="416" w:lineRule="auto"/>
      <w:outlineLvl w:val="2"/>
    </w:pPr>
    <w:rPr>
      <w:b/>
      <w:bCs/>
      <w:sz w:val="32"/>
      <w:szCs w:val="32"/>
    </w:rPr>
  </w:style>
  <w:style w:type="paragraph" w:styleId="4">
    <w:name w:val="heading 4"/>
    <w:basedOn w:val="a"/>
    <w:next w:val="a"/>
    <w:link w:val="4Char"/>
    <w:unhideWhenUsed/>
    <w:qFormat/>
    <w:rsid w:val="00580BE0"/>
    <w:pPr>
      <w:keepNext/>
      <w:keepLines/>
      <w:numPr>
        <w:ilvl w:val="3"/>
        <w:numId w:val="39"/>
      </w:numPr>
      <w:spacing w:before="280" w:after="290" w:line="376" w:lineRule="auto"/>
      <w:outlineLvl w:val="3"/>
    </w:pPr>
    <w:rPr>
      <w:rFonts w:asciiTheme="majorHAnsi" w:eastAsiaTheme="majorEastAsia" w:hAnsiTheme="majorHAnsi" w:cstheme="majorBidi"/>
      <w:b/>
      <w:bCs/>
      <w:sz w:val="28"/>
      <w:szCs w:val="28"/>
      <w:lang w:eastAsia="zh-TW"/>
    </w:rPr>
  </w:style>
  <w:style w:type="paragraph" w:styleId="5">
    <w:name w:val="heading 5"/>
    <w:basedOn w:val="a"/>
    <w:next w:val="a"/>
    <w:link w:val="5Char"/>
    <w:uiPriority w:val="9"/>
    <w:unhideWhenUsed/>
    <w:qFormat/>
    <w:rsid w:val="00893CB7"/>
    <w:pPr>
      <w:keepNext/>
      <w:keepLines/>
      <w:numPr>
        <w:ilvl w:val="4"/>
        <w:numId w:val="3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93CB7"/>
    <w:pPr>
      <w:keepNext/>
      <w:keepLines/>
      <w:numPr>
        <w:ilvl w:val="5"/>
        <w:numId w:val="3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93CB7"/>
    <w:pPr>
      <w:keepNext/>
      <w:keepLines/>
      <w:numPr>
        <w:ilvl w:val="6"/>
        <w:numId w:val="39"/>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93CB7"/>
    <w:pPr>
      <w:keepNext/>
      <w:keepLines/>
      <w:numPr>
        <w:ilvl w:val="7"/>
        <w:numId w:val="3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93CB7"/>
    <w:pPr>
      <w:keepNext/>
      <w:keepLines/>
      <w:numPr>
        <w:ilvl w:val="8"/>
        <w:numId w:val="3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843"/>
    <w:rPr>
      <w:sz w:val="18"/>
      <w:szCs w:val="18"/>
    </w:rPr>
  </w:style>
  <w:style w:type="paragraph" w:styleId="a4">
    <w:name w:val="footer"/>
    <w:basedOn w:val="a"/>
    <w:link w:val="Char0"/>
    <w:uiPriority w:val="99"/>
    <w:unhideWhenUsed/>
    <w:rsid w:val="00067843"/>
    <w:pPr>
      <w:tabs>
        <w:tab w:val="center" w:pos="4153"/>
        <w:tab w:val="right" w:pos="8306"/>
      </w:tabs>
      <w:snapToGrid w:val="0"/>
      <w:jc w:val="left"/>
    </w:pPr>
    <w:rPr>
      <w:sz w:val="18"/>
      <w:szCs w:val="18"/>
    </w:rPr>
  </w:style>
  <w:style w:type="character" w:customStyle="1" w:styleId="Char0">
    <w:name w:val="页脚 Char"/>
    <w:basedOn w:val="a0"/>
    <w:link w:val="a4"/>
    <w:uiPriority w:val="99"/>
    <w:rsid w:val="00067843"/>
    <w:rPr>
      <w:sz w:val="18"/>
      <w:szCs w:val="18"/>
    </w:rPr>
  </w:style>
  <w:style w:type="character" w:customStyle="1" w:styleId="1Char">
    <w:name w:val="标题 1 Char"/>
    <w:basedOn w:val="a0"/>
    <w:link w:val="1"/>
    <w:rsid w:val="00C01980"/>
    <w:rPr>
      <w:rFonts w:ascii="Times New Roman" w:eastAsia="宋体" w:hAnsi="Times New Roman"/>
      <w:b/>
      <w:bCs/>
      <w:kern w:val="44"/>
      <w:sz w:val="44"/>
      <w:szCs w:val="44"/>
    </w:rPr>
  </w:style>
  <w:style w:type="paragraph" w:styleId="a5">
    <w:name w:val="List Paragraph"/>
    <w:basedOn w:val="a"/>
    <w:uiPriority w:val="34"/>
    <w:qFormat/>
    <w:rsid w:val="00C012B1"/>
    <w:pPr>
      <w:ind w:firstLineChars="200" w:firstLine="420"/>
    </w:pPr>
  </w:style>
  <w:style w:type="character" w:customStyle="1" w:styleId="2Char">
    <w:name w:val="标题 2 Char"/>
    <w:basedOn w:val="a0"/>
    <w:link w:val="2"/>
    <w:uiPriority w:val="9"/>
    <w:rsid w:val="007B54DE"/>
    <w:rPr>
      <w:rFonts w:asciiTheme="majorHAnsi" w:eastAsiaTheme="majorEastAsia" w:hAnsiTheme="majorHAnsi" w:cstheme="majorBidi"/>
      <w:b/>
      <w:bCs/>
      <w:sz w:val="32"/>
      <w:szCs w:val="32"/>
      <w:lang w:eastAsia="zh-TW"/>
    </w:rPr>
  </w:style>
  <w:style w:type="paragraph" w:styleId="a6">
    <w:name w:val="Normal Indent"/>
    <w:basedOn w:val="a"/>
    <w:rsid w:val="004E157F"/>
    <w:pPr>
      <w:widowControl/>
      <w:ind w:firstLine="420"/>
      <w:jc w:val="left"/>
    </w:pPr>
    <w:rPr>
      <w:kern w:val="0"/>
      <w:sz w:val="20"/>
      <w:szCs w:val="20"/>
    </w:rPr>
  </w:style>
  <w:style w:type="paragraph" w:styleId="a7">
    <w:name w:val="Balloon Text"/>
    <w:basedOn w:val="a"/>
    <w:link w:val="Char1"/>
    <w:uiPriority w:val="99"/>
    <w:semiHidden/>
    <w:unhideWhenUsed/>
    <w:rsid w:val="00DE0744"/>
    <w:rPr>
      <w:sz w:val="18"/>
      <w:szCs w:val="18"/>
    </w:rPr>
  </w:style>
  <w:style w:type="character" w:customStyle="1" w:styleId="Char1">
    <w:name w:val="批注框文本 Char"/>
    <w:basedOn w:val="a0"/>
    <w:link w:val="a7"/>
    <w:uiPriority w:val="99"/>
    <w:semiHidden/>
    <w:rsid w:val="00DE0744"/>
    <w:rPr>
      <w:rFonts w:ascii="Times New Roman" w:eastAsia="宋体" w:hAnsi="Times New Roman" w:cs="Times New Roman"/>
      <w:sz w:val="18"/>
      <w:szCs w:val="18"/>
    </w:rPr>
  </w:style>
  <w:style w:type="table" w:styleId="a8">
    <w:name w:val="Table Grid"/>
    <w:basedOn w:val="a1"/>
    <w:uiPriority w:val="59"/>
    <w:rsid w:val="00D37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723050"/>
    <w:rPr>
      <w:rFonts w:ascii="Times New Roman" w:eastAsia="宋体" w:hAnsi="Times New Roman"/>
      <w:b/>
      <w:bCs/>
      <w:sz w:val="32"/>
      <w:szCs w:val="32"/>
    </w:rPr>
  </w:style>
  <w:style w:type="paragraph" w:styleId="TOC">
    <w:name w:val="TOC Heading"/>
    <w:basedOn w:val="1"/>
    <w:next w:val="a"/>
    <w:uiPriority w:val="39"/>
    <w:unhideWhenUsed/>
    <w:qFormat/>
    <w:rsid w:val="00C012B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012B1"/>
  </w:style>
  <w:style w:type="paragraph" w:styleId="20">
    <w:name w:val="toc 2"/>
    <w:basedOn w:val="a"/>
    <w:next w:val="a"/>
    <w:autoRedefine/>
    <w:uiPriority w:val="39"/>
    <w:unhideWhenUsed/>
    <w:qFormat/>
    <w:rsid w:val="00C012B1"/>
    <w:pPr>
      <w:tabs>
        <w:tab w:val="left" w:pos="1260"/>
        <w:tab w:val="right" w:leader="dot" w:pos="8296"/>
      </w:tabs>
      <w:ind w:leftChars="200" w:left="420"/>
    </w:pPr>
  </w:style>
  <w:style w:type="paragraph" w:styleId="30">
    <w:name w:val="toc 3"/>
    <w:basedOn w:val="a"/>
    <w:next w:val="a"/>
    <w:autoRedefine/>
    <w:uiPriority w:val="39"/>
    <w:unhideWhenUsed/>
    <w:qFormat/>
    <w:rsid w:val="00C012B1"/>
    <w:pPr>
      <w:tabs>
        <w:tab w:val="left" w:pos="1365"/>
        <w:tab w:val="right" w:leader="dot" w:pos="8296"/>
      </w:tabs>
      <w:ind w:leftChars="400" w:left="840"/>
    </w:pPr>
  </w:style>
  <w:style w:type="character" w:styleId="a9">
    <w:name w:val="Hyperlink"/>
    <w:basedOn w:val="a0"/>
    <w:uiPriority w:val="99"/>
    <w:unhideWhenUsed/>
    <w:rsid w:val="00A3194B"/>
    <w:rPr>
      <w:color w:val="0000FF" w:themeColor="hyperlink"/>
      <w:u w:val="single"/>
    </w:rPr>
  </w:style>
  <w:style w:type="character" w:customStyle="1" w:styleId="4Char">
    <w:name w:val="标题 4 Char"/>
    <w:basedOn w:val="a0"/>
    <w:link w:val="4"/>
    <w:rsid w:val="00580BE0"/>
    <w:rPr>
      <w:rFonts w:asciiTheme="majorHAnsi" w:eastAsiaTheme="majorEastAsia" w:hAnsiTheme="majorHAnsi" w:cstheme="majorBidi"/>
      <w:b/>
      <w:bCs/>
      <w:sz w:val="28"/>
      <w:szCs w:val="28"/>
      <w:lang w:eastAsia="zh-TW"/>
    </w:rPr>
  </w:style>
  <w:style w:type="paragraph" w:styleId="40">
    <w:name w:val="toc 4"/>
    <w:basedOn w:val="a"/>
    <w:next w:val="a"/>
    <w:autoRedefine/>
    <w:uiPriority w:val="39"/>
    <w:unhideWhenUsed/>
    <w:rsid w:val="003376C1"/>
    <w:pPr>
      <w:ind w:leftChars="600" w:left="1260"/>
    </w:pPr>
  </w:style>
  <w:style w:type="character" w:customStyle="1" w:styleId="5Char">
    <w:name w:val="标题 5 Char"/>
    <w:basedOn w:val="a0"/>
    <w:link w:val="5"/>
    <w:uiPriority w:val="9"/>
    <w:rsid w:val="00893CB7"/>
    <w:rPr>
      <w:rFonts w:ascii="Times New Roman" w:eastAsia="宋体" w:hAnsi="Times New Roman"/>
      <w:b/>
      <w:bCs/>
      <w:sz w:val="28"/>
      <w:szCs w:val="28"/>
    </w:rPr>
  </w:style>
  <w:style w:type="character" w:customStyle="1" w:styleId="6Char">
    <w:name w:val="标题 6 Char"/>
    <w:basedOn w:val="a0"/>
    <w:link w:val="6"/>
    <w:uiPriority w:val="9"/>
    <w:semiHidden/>
    <w:rsid w:val="00893C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93CB7"/>
    <w:rPr>
      <w:rFonts w:ascii="Times New Roman" w:eastAsia="宋体" w:hAnsi="Times New Roman"/>
      <w:b/>
      <w:bCs/>
      <w:sz w:val="24"/>
      <w:szCs w:val="24"/>
    </w:rPr>
  </w:style>
  <w:style w:type="character" w:customStyle="1" w:styleId="8Char">
    <w:name w:val="标题 8 Char"/>
    <w:basedOn w:val="a0"/>
    <w:link w:val="8"/>
    <w:uiPriority w:val="9"/>
    <w:semiHidden/>
    <w:rsid w:val="00893C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93CB7"/>
    <w:rPr>
      <w:rFonts w:asciiTheme="majorHAnsi" w:eastAsiaTheme="majorEastAsia" w:hAnsiTheme="majorHAnsi" w:cstheme="majorBidi"/>
      <w:szCs w:val="21"/>
    </w:rPr>
  </w:style>
  <w:style w:type="paragraph" w:styleId="aa">
    <w:name w:val="Title"/>
    <w:basedOn w:val="a"/>
    <w:next w:val="a"/>
    <w:link w:val="Char2"/>
    <w:uiPriority w:val="10"/>
    <w:qFormat/>
    <w:rsid w:val="00893CB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893CB7"/>
    <w:rPr>
      <w:rFonts w:asciiTheme="majorHAnsi" w:eastAsia="宋体" w:hAnsiTheme="majorHAnsi" w:cstheme="majorBidi"/>
      <w:b/>
      <w:bCs/>
      <w:sz w:val="32"/>
      <w:szCs w:val="32"/>
    </w:rPr>
  </w:style>
  <w:style w:type="paragraph" w:styleId="ab">
    <w:name w:val="Subtitle"/>
    <w:basedOn w:val="a"/>
    <w:next w:val="a"/>
    <w:link w:val="Char3"/>
    <w:uiPriority w:val="11"/>
    <w:qFormat/>
    <w:rsid w:val="00893CB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b"/>
    <w:uiPriority w:val="11"/>
    <w:rsid w:val="00893CB7"/>
    <w:rPr>
      <w:rFonts w:asciiTheme="majorHAnsi" w:eastAsia="宋体" w:hAnsiTheme="majorHAnsi" w:cstheme="majorBidi"/>
      <w:b/>
      <w:bCs/>
      <w:kern w:val="28"/>
      <w:sz w:val="32"/>
      <w:szCs w:val="32"/>
    </w:rPr>
  </w:style>
  <w:style w:type="character" w:styleId="ac">
    <w:name w:val="Strong"/>
    <w:uiPriority w:val="22"/>
    <w:qFormat/>
    <w:rsid w:val="00893CB7"/>
    <w:rPr>
      <w:b/>
      <w:bCs/>
    </w:rPr>
  </w:style>
  <w:style w:type="character" w:styleId="ad">
    <w:name w:val="Emphasis"/>
    <w:uiPriority w:val="20"/>
    <w:qFormat/>
    <w:rsid w:val="00893CB7"/>
    <w:rPr>
      <w:i/>
      <w:iCs/>
    </w:rPr>
  </w:style>
  <w:style w:type="paragraph" w:styleId="ae">
    <w:name w:val="No Spacing"/>
    <w:basedOn w:val="a"/>
    <w:uiPriority w:val="1"/>
    <w:qFormat/>
    <w:rsid w:val="00893CB7"/>
  </w:style>
  <w:style w:type="paragraph" w:styleId="af">
    <w:name w:val="Quote"/>
    <w:basedOn w:val="a"/>
    <w:next w:val="a"/>
    <w:link w:val="Char4"/>
    <w:uiPriority w:val="29"/>
    <w:qFormat/>
    <w:rsid w:val="00893CB7"/>
    <w:rPr>
      <w:i/>
      <w:iCs/>
      <w:color w:val="000000" w:themeColor="text1"/>
    </w:rPr>
  </w:style>
  <w:style w:type="character" w:customStyle="1" w:styleId="Char4">
    <w:name w:val="引用 Char"/>
    <w:basedOn w:val="a0"/>
    <w:link w:val="af"/>
    <w:uiPriority w:val="29"/>
    <w:rsid w:val="00893CB7"/>
    <w:rPr>
      <w:rFonts w:ascii="Times New Roman" w:eastAsia="宋体" w:hAnsi="Times New Roman"/>
      <w:i/>
      <w:iCs/>
      <w:color w:val="000000" w:themeColor="text1"/>
      <w:szCs w:val="24"/>
    </w:rPr>
  </w:style>
  <w:style w:type="paragraph" w:styleId="af0">
    <w:name w:val="Intense Quote"/>
    <w:basedOn w:val="a"/>
    <w:next w:val="a"/>
    <w:link w:val="Char5"/>
    <w:uiPriority w:val="30"/>
    <w:qFormat/>
    <w:rsid w:val="00893CB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0"/>
    <w:uiPriority w:val="30"/>
    <w:rsid w:val="00893CB7"/>
    <w:rPr>
      <w:rFonts w:ascii="Times New Roman" w:eastAsia="宋体" w:hAnsi="Times New Roman"/>
      <w:b/>
      <w:bCs/>
      <w:i/>
      <w:iCs/>
      <w:color w:val="4F81BD" w:themeColor="accent1"/>
      <w:szCs w:val="24"/>
    </w:rPr>
  </w:style>
  <w:style w:type="character" w:styleId="af1">
    <w:name w:val="Subtle Emphasis"/>
    <w:uiPriority w:val="19"/>
    <w:qFormat/>
    <w:rsid w:val="00893CB7"/>
    <w:rPr>
      <w:i/>
      <w:iCs/>
      <w:color w:val="808080" w:themeColor="text1" w:themeTint="7F"/>
    </w:rPr>
  </w:style>
  <w:style w:type="character" w:styleId="af2">
    <w:name w:val="Intense Emphasis"/>
    <w:uiPriority w:val="21"/>
    <w:qFormat/>
    <w:rsid w:val="00893CB7"/>
    <w:rPr>
      <w:b/>
      <w:bCs/>
      <w:i/>
      <w:iCs/>
      <w:color w:val="4F81BD" w:themeColor="accent1"/>
    </w:rPr>
  </w:style>
  <w:style w:type="character" w:styleId="af3">
    <w:name w:val="Subtle Reference"/>
    <w:basedOn w:val="a0"/>
    <w:uiPriority w:val="31"/>
    <w:qFormat/>
    <w:rsid w:val="00893CB7"/>
    <w:rPr>
      <w:smallCaps/>
      <w:color w:val="C0504D" w:themeColor="accent2"/>
      <w:u w:val="single"/>
    </w:rPr>
  </w:style>
  <w:style w:type="character" w:styleId="af4">
    <w:name w:val="Intense Reference"/>
    <w:uiPriority w:val="32"/>
    <w:qFormat/>
    <w:rsid w:val="00893CB7"/>
    <w:rPr>
      <w:b/>
      <w:bCs/>
      <w:smallCaps/>
      <w:color w:val="C0504D" w:themeColor="accent2"/>
      <w:spacing w:val="5"/>
      <w:u w:val="single"/>
    </w:rPr>
  </w:style>
  <w:style w:type="character" w:styleId="af5">
    <w:name w:val="Book Title"/>
    <w:basedOn w:val="a0"/>
    <w:uiPriority w:val="33"/>
    <w:qFormat/>
    <w:rsid w:val="00893CB7"/>
    <w:rPr>
      <w:b/>
      <w:bCs/>
      <w:smallCaps/>
      <w:spacing w:val="5"/>
    </w:rPr>
  </w:style>
  <w:style w:type="paragraph" w:styleId="af6">
    <w:name w:val="Document Map"/>
    <w:basedOn w:val="a"/>
    <w:link w:val="Char6"/>
    <w:uiPriority w:val="99"/>
    <w:semiHidden/>
    <w:unhideWhenUsed/>
    <w:rsid w:val="0018595D"/>
    <w:rPr>
      <w:rFonts w:ascii="宋体"/>
      <w:sz w:val="18"/>
      <w:szCs w:val="18"/>
    </w:rPr>
  </w:style>
  <w:style w:type="character" w:customStyle="1" w:styleId="Char6">
    <w:name w:val="文档结构图 Char"/>
    <w:basedOn w:val="a0"/>
    <w:link w:val="af6"/>
    <w:uiPriority w:val="99"/>
    <w:semiHidden/>
    <w:rsid w:val="0018595D"/>
    <w:rPr>
      <w:rFonts w:ascii="宋体" w:eastAsia="宋体" w:hAnsi="Times New Roman"/>
      <w:sz w:val="18"/>
      <w:szCs w:val="18"/>
    </w:rPr>
  </w:style>
  <w:style w:type="paragraph" w:styleId="HTML">
    <w:name w:val="HTML Preformatted"/>
    <w:basedOn w:val="a"/>
    <w:link w:val="HTMLChar"/>
    <w:uiPriority w:val="99"/>
    <w:semiHidden/>
    <w:unhideWhenUsed/>
    <w:rsid w:val="00D45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4589C"/>
    <w:rPr>
      <w:rFonts w:ascii="宋体" w:eastAsia="宋体" w:hAnsi="宋体" w:cs="宋体"/>
      <w:kern w:val="0"/>
      <w:sz w:val="24"/>
      <w:szCs w:val="24"/>
    </w:rPr>
  </w:style>
  <w:style w:type="character" w:styleId="af7">
    <w:name w:val="annotation reference"/>
    <w:basedOn w:val="a0"/>
    <w:uiPriority w:val="99"/>
    <w:semiHidden/>
    <w:unhideWhenUsed/>
    <w:rsid w:val="006F57CC"/>
    <w:rPr>
      <w:sz w:val="21"/>
      <w:szCs w:val="21"/>
    </w:rPr>
  </w:style>
  <w:style w:type="paragraph" w:styleId="af8">
    <w:name w:val="annotation text"/>
    <w:basedOn w:val="a"/>
    <w:link w:val="Char7"/>
    <w:uiPriority w:val="99"/>
    <w:semiHidden/>
    <w:unhideWhenUsed/>
    <w:rsid w:val="006F57CC"/>
    <w:pPr>
      <w:jc w:val="left"/>
    </w:pPr>
  </w:style>
  <w:style w:type="character" w:customStyle="1" w:styleId="Char7">
    <w:name w:val="批注文字 Char"/>
    <w:basedOn w:val="a0"/>
    <w:link w:val="af8"/>
    <w:uiPriority w:val="99"/>
    <w:semiHidden/>
    <w:rsid w:val="006F57CC"/>
    <w:rPr>
      <w:rFonts w:ascii="Times New Roman" w:eastAsia="宋体" w:hAnsi="Times New Roman"/>
      <w:szCs w:val="24"/>
    </w:rPr>
  </w:style>
  <w:style w:type="paragraph" w:styleId="af9">
    <w:name w:val="annotation subject"/>
    <w:basedOn w:val="af8"/>
    <w:next w:val="af8"/>
    <w:link w:val="Char8"/>
    <w:uiPriority w:val="99"/>
    <w:semiHidden/>
    <w:unhideWhenUsed/>
    <w:rsid w:val="006F57CC"/>
    <w:rPr>
      <w:b/>
      <w:bCs/>
    </w:rPr>
  </w:style>
  <w:style w:type="character" w:customStyle="1" w:styleId="Char8">
    <w:name w:val="批注主题 Char"/>
    <w:basedOn w:val="Char7"/>
    <w:link w:val="af9"/>
    <w:uiPriority w:val="99"/>
    <w:semiHidden/>
    <w:rsid w:val="006F57CC"/>
    <w:rPr>
      <w:rFonts w:ascii="Times New Roman" w:eastAsia="宋体" w:hAnsi="Times New Roman"/>
      <w:b/>
      <w:bCs/>
      <w:szCs w:val="24"/>
    </w:rPr>
  </w:style>
  <w:style w:type="paragraph" w:customStyle="1" w:styleId="Style-1">
    <w:name w:val="Style-1"/>
    <w:rsid w:val="005769C2"/>
    <w:rPr>
      <w:rFonts w:ascii="Times New Roman" w:hAnsi="Times New Roman" w:cs="Times New Roman"/>
      <w:kern w:val="0"/>
      <w:sz w:val="20"/>
      <w:szCs w:val="20"/>
    </w:rPr>
  </w:style>
  <w:style w:type="paragraph" w:customStyle="1" w:styleId="Style-2">
    <w:name w:val="Style-2"/>
    <w:rsid w:val="00857FFC"/>
    <w:rPr>
      <w:rFonts w:ascii="Times New Roman" w:hAnsi="Times New Roman" w:cs="Times New Roman"/>
      <w:kern w:val="0"/>
      <w:sz w:val="20"/>
      <w:szCs w:val="20"/>
    </w:rPr>
  </w:style>
  <w:style w:type="paragraph" w:customStyle="1" w:styleId="Style-3">
    <w:name w:val="Style-3"/>
    <w:rsid w:val="00857FFC"/>
    <w:rPr>
      <w:rFonts w:ascii="Times New Roman" w:hAnsi="Times New Roman" w:cs="Times New Roman"/>
      <w:kern w:val="0"/>
      <w:sz w:val="20"/>
      <w:szCs w:val="20"/>
    </w:rPr>
  </w:style>
  <w:style w:type="paragraph" w:customStyle="1" w:styleId="11">
    <w:name w:val="正文1"/>
    <w:basedOn w:val="a"/>
    <w:rsid w:val="00890BDF"/>
    <w:pPr>
      <w:widowControl/>
      <w:tabs>
        <w:tab w:val="left" w:pos="420"/>
      </w:tabs>
      <w:suppressAutoHyphens/>
      <w:spacing w:after="120"/>
    </w:pPr>
    <w:rPr>
      <w:color w:val="00000A"/>
      <w:kern w:val="0"/>
    </w:rPr>
  </w:style>
  <w:style w:type="paragraph" w:customStyle="1" w:styleId="afa">
    <w:name w:val="默认"/>
    <w:rsid w:val="00811D71"/>
    <w:pPr>
      <w:tabs>
        <w:tab w:val="left" w:pos="420"/>
      </w:tabs>
      <w:suppressAutoHyphens/>
      <w:jc w:val="both"/>
    </w:pPr>
    <w:rPr>
      <w:rFonts w:ascii="Times New Roman" w:eastAsia="宋体" w:hAnsi="Times New Roman"/>
      <w:color w:val="00000A"/>
      <w:szCs w:val="24"/>
    </w:rPr>
  </w:style>
  <w:style w:type="paragraph" w:styleId="afb">
    <w:name w:val="Revision"/>
    <w:hidden/>
    <w:uiPriority w:val="99"/>
    <w:semiHidden/>
    <w:rsid w:val="00866DD1"/>
    <w:rPr>
      <w:rFonts w:ascii="Times New Roman" w:eastAsia="宋体" w:hAnsi="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8268346">
      <w:bodyDiv w:val="1"/>
      <w:marLeft w:val="0"/>
      <w:marRight w:val="0"/>
      <w:marTop w:val="0"/>
      <w:marBottom w:val="0"/>
      <w:divBdr>
        <w:top w:val="none" w:sz="0" w:space="0" w:color="auto"/>
        <w:left w:val="none" w:sz="0" w:space="0" w:color="auto"/>
        <w:bottom w:val="none" w:sz="0" w:space="0" w:color="auto"/>
        <w:right w:val="none" w:sz="0" w:space="0" w:color="auto"/>
      </w:divBdr>
    </w:div>
    <w:div w:id="19040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2FDC9-B211-4726-B512-8E30FB6D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34</Pages>
  <Words>5136</Words>
  <Characters>29277</Characters>
  <Application>Microsoft Office Word</Application>
  <DocSecurity>0</DocSecurity>
  <Lines>243</Lines>
  <Paragraphs>68</Paragraphs>
  <ScaleCrop>false</ScaleCrop>
  <Company>alibaba</Company>
  <LinksUpToDate>false</LinksUpToDate>
  <CharactersWithSpaces>34345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duanbing</dc:creator>
  <cp:keywords/>
  <dc:description/>
  <cp:lastModifiedBy>rizhao.ych</cp:lastModifiedBy>
  <cp:revision>34</cp:revision>
  <dcterms:created xsi:type="dcterms:W3CDTF">2010-07-30T09:24:00Z</dcterms:created>
  <dcterms:modified xsi:type="dcterms:W3CDTF">2010-10-25T06:51:00Z</dcterms:modified>
</cp:coreProperties>
</file>