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0AF" w:rsidRDefault="006470AF" w:rsidP="007E37F9"/>
    <w:p w:rsidR="00A24263" w:rsidRDefault="00A24263" w:rsidP="00A24263">
      <w:pPr>
        <w:pStyle w:val="1"/>
      </w:pPr>
      <w:r>
        <w:rPr>
          <w:rFonts w:hint="eastAsia"/>
        </w:rPr>
        <w:t>需求分析</w:t>
      </w:r>
    </w:p>
    <w:p w:rsidR="005B31F2" w:rsidRDefault="005B31F2" w:rsidP="005B31F2">
      <w:pPr>
        <w:pStyle w:val="2"/>
      </w:pPr>
      <w:r>
        <w:rPr>
          <w:rFonts w:hint="eastAsia"/>
        </w:rPr>
        <w:t>功能定义</w:t>
      </w:r>
    </w:p>
    <w:p w:rsidR="005B31F2" w:rsidRDefault="005B31F2" w:rsidP="005B31F2">
      <w:r>
        <w:rPr>
          <w:rFonts w:hint="eastAsia"/>
        </w:rPr>
        <w:t>用户希望定义表中的数据在指定的时间后过期，过期的数据按行自动清理。</w:t>
      </w:r>
    </w:p>
    <w:p w:rsidR="005B31F2" w:rsidRPr="00CD0C14" w:rsidRDefault="005B31F2" w:rsidP="005B31F2"/>
    <w:p w:rsidR="005B31F2" w:rsidRDefault="005B31F2" w:rsidP="005B31F2">
      <w:r>
        <w:rPr>
          <w:rFonts w:hint="eastAsia"/>
        </w:rPr>
        <w:t>用户可以指定表中的数据根据哪个字段的时间值作为过期依据，以及过期的时间相对值。</w:t>
      </w:r>
    </w:p>
    <w:p w:rsidR="005B31F2" w:rsidRDefault="005B31F2" w:rsidP="005B31F2"/>
    <w:p w:rsidR="005B31F2" w:rsidRDefault="005B31F2" w:rsidP="005B31F2">
      <w:r>
        <w:rPr>
          <w:rFonts w:hint="eastAsia"/>
        </w:rPr>
        <w:t>用户可以随时修改过期的字段，以及过期的相对值，在下一次合并时生效。</w:t>
      </w:r>
    </w:p>
    <w:p w:rsidR="005B31F2" w:rsidRDefault="005B31F2" w:rsidP="005B31F2"/>
    <w:p w:rsidR="005B31F2" w:rsidRDefault="005B31F2" w:rsidP="005B31F2">
      <w:r>
        <w:rPr>
          <w:rFonts w:hint="eastAsia"/>
        </w:rPr>
        <w:t>用户可能修改某条记录的相关字段来使该行数据提前过期或是延缓过期。</w:t>
      </w:r>
    </w:p>
    <w:p w:rsidR="005B31F2" w:rsidRPr="005B31F2" w:rsidRDefault="005B31F2" w:rsidP="005B31F2"/>
    <w:p w:rsidR="007E37F9" w:rsidRDefault="006470AF" w:rsidP="007E37F9">
      <w:pPr>
        <w:pStyle w:val="2"/>
      </w:pPr>
      <w:r>
        <w:rPr>
          <w:rFonts w:hint="eastAsia"/>
        </w:rPr>
        <w:t>功能约束</w:t>
      </w:r>
    </w:p>
    <w:p w:rsidR="00B37654" w:rsidRDefault="00B37654" w:rsidP="00B37654"/>
    <w:p w:rsidR="00B37654" w:rsidRDefault="00B37654" w:rsidP="00B37654">
      <w:r>
        <w:rPr>
          <w:rFonts w:hint="eastAsia"/>
        </w:rPr>
        <w:t>数据过期不要求即时性。</w:t>
      </w:r>
    </w:p>
    <w:p w:rsidR="00B37654" w:rsidRPr="00B37654" w:rsidRDefault="00B37654" w:rsidP="00B37654"/>
    <w:p w:rsidR="006470AF" w:rsidRDefault="006470AF" w:rsidP="006470AF">
      <w:r>
        <w:rPr>
          <w:rFonts w:hint="eastAsia"/>
        </w:rPr>
        <w:t>过期字段应该为日期类型</w:t>
      </w:r>
      <w:r>
        <w:rPr>
          <w:rFonts w:hint="eastAsia"/>
        </w:rPr>
        <w:t>(PerciseTime)</w:t>
      </w:r>
    </w:p>
    <w:p w:rsidR="006470AF" w:rsidRDefault="006470AF" w:rsidP="006470AF"/>
    <w:p w:rsidR="006470AF" w:rsidRDefault="006470AF" w:rsidP="006470AF">
      <w:r>
        <w:rPr>
          <w:rFonts w:hint="eastAsia"/>
        </w:rPr>
        <w:t>设置的过期的相对时间为天，假如设定的过期字段为</w:t>
      </w:r>
      <w:r>
        <w:rPr>
          <w:rFonts w:hint="eastAsia"/>
        </w:rPr>
        <w:t>create_time</w:t>
      </w:r>
      <w:r>
        <w:rPr>
          <w:rFonts w:hint="eastAsia"/>
        </w:rPr>
        <w:t>，相对时间为</w:t>
      </w:r>
      <w:r>
        <w:rPr>
          <w:rFonts w:hint="eastAsia"/>
        </w:rPr>
        <w:t>7</w:t>
      </w:r>
      <w:r>
        <w:rPr>
          <w:rFonts w:hint="eastAsia"/>
        </w:rPr>
        <w:t>天，那么</w:t>
      </w:r>
    </w:p>
    <w:p w:rsidR="006470AF" w:rsidRDefault="006470AF" w:rsidP="006470AF"/>
    <w:p w:rsidR="006470AF" w:rsidRDefault="006470AF" w:rsidP="006470AF">
      <w:r>
        <w:rPr>
          <w:rFonts w:hint="eastAsia"/>
        </w:rPr>
        <w:t xml:space="preserve">day(create_time) + 7 &lt; day(now) </w:t>
      </w:r>
      <w:r>
        <w:rPr>
          <w:rFonts w:hint="eastAsia"/>
        </w:rPr>
        <w:t>即为过期的数据。</w:t>
      </w:r>
    </w:p>
    <w:p w:rsidR="006470AF" w:rsidRDefault="006470AF" w:rsidP="006470AF"/>
    <w:p w:rsidR="006470AF" w:rsidRDefault="006470AF" w:rsidP="006470AF">
      <w:r>
        <w:rPr>
          <w:rFonts w:hint="eastAsia"/>
        </w:rPr>
        <w:t>某些应用需要更新过期字段，来延缓或提前过期，通常他们会将过期字段设置为一个可变字段，并且在这个字段上直接写入一个过期日期值；那么只需要把相对时间设置为</w:t>
      </w:r>
      <w:r>
        <w:rPr>
          <w:rFonts w:hint="eastAsia"/>
        </w:rPr>
        <w:t>0</w:t>
      </w:r>
      <w:r>
        <w:rPr>
          <w:rFonts w:hint="eastAsia"/>
        </w:rPr>
        <w:t>即可。</w:t>
      </w:r>
      <w:r w:rsidR="00B37654">
        <w:rPr>
          <w:rFonts w:hint="eastAsia"/>
        </w:rPr>
        <w:t>假定用户自己写入一个</w:t>
      </w:r>
      <w:r w:rsidR="00B37654">
        <w:rPr>
          <w:rFonts w:hint="eastAsia"/>
        </w:rPr>
        <w:t>expire_time</w:t>
      </w:r>
      <w:r w:rsidR="00B37654">
        <w:rPr>
          <w:rFonts w:hint="eastAsia"/>
        </w:rPr>
        <w:t>字段为过期时间</w:t>
      </w:r>
      <w:r w:rsidR="00B37654">
        <w:rPr>
          <w:rFonts w:hint="eastAsia"/>
        </w:rPr>
        <w:t>:</w:t>
      </w:r>
    </w:p>
    <w:p w:rsidR="006470AF" w:rsidRDefault="006470AF" w:rsidP="006470AF">
      <w:r>
        <w:rPr>
          <w:rFonts w:hint="eastAsia"/>
        </w:rPr>
        <w:t xml:space="preserve">day(expire_time) </w:t>
      </w:r>
      <w:r w:rsidR="00B37654">
        <w:rPr>
          <w:rFonts w:hint="eastAsia"/>
        </w:rPr>
        <w:t xml:space="preserve">+ 0 </w:t>
      </w:r>
      <w:r>
        <w:rPr>
          <w:rFonts w:hint="eastAsia"/>
        </w:rPr>
        <w:t xml:space="preserve">&lt; day(now); </w:t>
      </w:r>
      <w:r>
        <w:rPr>
          <w:rFonts w:hint="eastAsia"/>
        </w:rPr>
        <w:t>即为过期的数据。</w:t>
      </w:r>
    </w:p>
    <w:p w:rsidR="00B37654" w:rsidRDefault="00B37654" w:rsidP="006470AF"/>
    <w:p w:rsidR="00B37654" w:rsidRDefault="00B37654" w:rsidP="006470AF">
      <w:r>
        <w:rPr>
          <w:rFonts w:hint="eastAsia"/>
        </w:rPr>
        <w:t>这样一来，用户可以自行更新</w:t>
      </w:r>
      <w:r>
        <w:rPr>
          <w:rFonts w:hint="eastAsia"/>
        </w:rPr>
        <w:t>expire_time</w:t>
      </w:r>
      <w:r>
        <w:rPr>
          <w:rFonts w:hint="eastAsia"/>
        </w:rPr>
        <w:t>来促成数据的提前或延缓过期，注意这个修改不是实时生效，而是等到下次合并时才生效。</w:t>
      </w:r>
    </w:p>
    <w:p w:rsidR="00B37654" w:rsidRDefault="00B37654" w:rsidP="006470AF"/>
    <w:p w:rsidR="00B37654" w:rsidRDefault="00B37654" w:rsidP="006470AF"/>
    <w:p w:rsidR="00510D98" w:rsidRDefault="00510D98" w:rsidP="00510D98"/>
    <w:p w:rsidR="00510D98" w:rsidRDefault="00510D98" w:rsidP="00510D98"/>
    <w:p w:rsidR="00510D98" w:rsidRDefault="00510D98" w:rsidP="00510D98">
      <w:pPr>
        <w:pStyle w:val="2"/>
      </w:pPr>
      <w:r>
        <w:rPr>
          <w:rFonts w:hint="eastAsia"/>
        </w:rPr>
        <w:t>基本思路</w:t>
      </w:r>
    </w:p>
    <w:p w:rsidR="00510D98" w:rsidRPr="00510D98" w:rsidRDefault="00510D98" w:rsidP="00510D98"/>
    <w:p w:rsidR="00B37654" w:rsidRDefault="009522DF" w:rsidP="00B37654">
      <w:r>
        <w:rPr>
          <w:rFonts w:hint="eastAsia"/>
        </w:rPr>
        <w:lastRenderedPageBreak/>
        <w:t>数据过期的配置与表相关，因此最好配置在</w:t>
      </w:r>
      <w:r>
        <w:rPr>
          <w:rFonts w:hint="eastAsia"/>
        </w:rPr>
        <w:t>schema</w:t>
      </w:r>
      <w:r>
        <w:rPr>
          <w:rFonts w:hint="eastAsia"/>
        </w:rPr>
        <w:t>的表相关的</w:t>
      </w:r>
      <w:r>
        <w:rPr>
          <w:rFonts w:hint="eastAsia"/>
        </w:rPr>
        <w:t>section</w:t>
      </w:r>
      <w:r>
        <w:rPr>
          <w:rFonts w:hint="eastAsia"/>
        </w:rPr>
        <w:t>中。</w:t>
      </w:r>
    </w:p>
    <w:p w:rsidR="00B37654" w:rsidRDefault="00B37654" w:rsidP="00B37654">
      <w:r>
        <w:rPr>
          <w:rFonts w:hint="eastAsia"/>
        </w:rPr>
        <w:t>数据过期不要求</w:t>
      </w:r>
      <w:r w:rsidR="009522DF">
        <w:rPr>
          <w:rFonts w:hint="eastAsia"/>
        </w:rPr>
        <w:t>实时性，因此最为方便的手段是在合并的时候过滤出过期的数据。考虑</w:t>
      </w:r>
      <w:r w:rsidR="009522DF">
        <w:rPr>
          <w:rFonts w:hint="eastAsia"/>
        </w:rPr>
        <w:t>ChunkServer</w:t>
      </w:r>
      <w:r w:rsidR="009522DF">
        <w:rPr>
          <w:rFonts w:hint="eastAsia"/>
        </w:rPr>
        <w:t>和合并</w:t>
      </w:r>
      <w:r w:rsidR="009522DF">
        <w:rPr>
          <w:rFonts w:hint="eastAsia"/>
        </w:rPr>
        <w:t>Tablet</w:t>
      </w:r>
      <w:r w:rsidR="009522DF">
        <w:rPr>
          <w:rFonts w:hint="eastAsia"/>
        </w:rPr>
        <w:t>时，可以在合并的结果中根据</w:t>
      </w:r>
      <w:r w:rsidR="009522DF">
        <w:rPr>
          <w:rFonts w:hint="eastAsia"/>
        </w:rPr>
        <w:t>schema</w:t>
      </w:r>
      <w:r w:rsidR="009B73CF">
        <w:rPr>
          <w:rFonts w:hint="eastAsia"/>
        </w:rPr>
        <w:t>的配置计算过期的行，然后过滤后写入新的</w:t>
      </w:r>
      <w:r w:rsidR="009B73CF">
        <w:rPr>
          <w:rFonts w:hint="eastAsia"/>
        </w:rPr>
        <w:t>Tablet.</w:t>
      </w:r>
    </w:p>
    <w:p w:rsidR="00B37654" w:rsidRDefault="00B37654" w:rsidP="00B37654"/>
    <w:p w:rsidR="00B37654" w:rsidRDefault="00B37654" w:rsidP="00B37654"/>
    <w:p w:rsidR="00B37654" w:rsidRDefault="00B37654" w:rsidP="00B37654">
      <w:pPr>
        <w:pStyle w:val="2"/>
      </w:pPr>
      <w:r>
        <w:rPr>
          <w:rFonts w:hint="eastAsia"/>
        </w:rPr>
        <w:t>数据一致性问题</w:t>
      </w:r>
    </w:p>
    <w:p w:rsidR="00B37654" w:rsidRDefault="00B37654" w:rsidP="00B37654">
      <w:r>
        <w:rPr>
          <w:rFonts w:hint="eastAsia"/>
        </w:rPr>
        <w:t>OB</w:t>
      </w:r>
      <w:r>
        <w:rPr>
          <w:rFonts w:hint="eastAsia"/>
        </w:rPr>
        <w:t>的</w:t>
      </w:r>
      <w:r>
        <w:rPr>
          <w:rFonts w:hint="eastAsia"/>
        </w:rPr>
        <w:t>ChunkServer</w:t>
      </w:r>
      <w:r w:rsidR="009D367D">
        <w:rPr>
          <w:rFonts w:hint="eastAsia"/>
        </w:rPr>
        <w:t>三个副本独立合并，要求副本合并结果完全一致，因此，进行过期计算必须得到相同的结果，不能一个副本某行认为过期，而在另外一台</w:t>
      </w:r>
      <w:r w:rsidR="009D367D">
        <w:rPr>
          <w:rFonts w:hint="eastAsia"/>
        </w:rPr>
        <w:t>ChunkServer</w:t>
      </w:r>
      <w:r w:rsidR="009D367D">
        <w:rPr>
          <w:rFonts w:hint="eastAsia"/>
        </w:rPr>
        <w:t>上认为是有效的。</w:t>
      </w:r>
    </w:p>
    <w:p w:rsidR="009D367D" w:rsidRDefault="009D367D" w:rsidP="00B37654"/>
    <w:p w:rsidR="009D367D" w:rsidRDefault="009D367D" w:rsidP="00B37654">
      <w:r>
        <w:rPr>
          <w:rFonts w:hint="eastAsia"/>
        </w:rPr>
        <w:t>根据过期计算公式：</w:t>
      </w:r>
    </w:p>
    <w:p w:rsidR="009D367D" w:rsidRDefault="009D367D" w:rsidP="00B37654"/>
    <w:p w:rsidR="009D367D" w:rsidRDefault="009D367D" w:rsidP="00B37654">
      <w:r>
        <w:rPr>
          <w:rFonts w:hint="eastAsia"/>
        </w:rPr>
        <w:t>day(time_field) + expire_duration &lt; day(now);</w:t>
      </w:r>
    </w:p>
    <w:p w:rsidR="009D367D" w:rsidRPr="009D367D" w:rsidRDefault="009D367D" w:rsidP="00B37654"/>
    <w:p w:rsidR="009D367D" w:rsidRDefault="004C4D71" w:rsidP="00B37654">
      <w:r>
        <w:rPr>
          <w:rFonts w:hint="eastAsia"/>
        </w:rPr>
        <w:t>合并之后，</w:t>
      </w:r>
      <w:r>
        <w:rPr>
          <w:rFonts w:hint="eastAsia"/>
        </w:rPr>
        <w:t>time_field</w:t>
      </w:r>
      <w:r>
        <w:rPr>
          <w:rFonts w:hint="eastAsia"/>
        </w:rPr>
        <w:t>的值肯定是一致的，</w:t>
      </w:r>
      <w:r>
        <w:rPr>
          <w:rFonts w:hint="eastAsia"/>
        </w:rPr>
        <w:t xml:space="preserve"> expire_duration</w:t>
      </w:r>
      <w:r>
        <w:rPr>
          <w:rFonts w:hint="eastAsia"/>
        </w:rPr>
        <w:t>是配置的固定值，唯一可能不一致的是</w:t>
      </w:r>
      <w:r>
        <w:rPr>
          <w:rFonts w:hint="eastAsia"/>
        </w:rPr>
        <w:t>day(now)</w:t>
      </w:r>
      <w:r>
        <w:rPr>
          <w:rFonts w:hint="eastAsia"/>
        </w:rPr>
        <w:t>，也就是</w:t>
      </w:r>
      <w:r>
        <w:rPr>
          <w:rFonts w:hint="eastAsia"/>
        </w:rPr>
        <w:t>ChunkServer</w:t>
      </w:r>
      <w:r>
        <w:rPr>
          <w:rFonts w:hint="eastAsia"/>
        </w:rPr>
        <w:t>的系统时间。如果我们假定只精确到天，那么只需要保证</w:t>
      </w:r>
      <w:r>
        <w:rPr>
          <w:rFonts w:hint="eastAsia"/>
        </w:rPr>
        <w:t>ChunkServer</w:t>
      </w:r>
      <w:r>
        <w:rPr>
          <w:rFonts w:hint="eastAsia"/>
        </w:rPr>
        <w:t>在合并的时候不跨天即可。</w:t>
      </w:r>
    </w:p>
    <w:p w:rsidR="007E37F9" w:rsidRDefault="007E37F9" w:rsidP="007D10F6"/>
    <w:p w:rsidR="007D10F6" w:rsidRDefault="007D10F6" w:rsidP="007D10F6"/>
    <w:p w:rsidR="007D10F6" w:rsidRDefault="00510D98" w:rsidP="007D10F6">
      <w:r>
        <w:rPr>
          <w:rFonts w:hint="eastAsia"/>
        </w:rPr>
        <w:t>实际上这个保证在大多数情况下容易满足，我们只需要保证每台</w:t>
      </w:r>
      <w:r>
        <w:rPr>
          <w:rFonts w:hint="eastAsia"/>
        </w:rPr>
        <w:t>ChunkServer</w:t>
      </w:r>
      <w:r>
        <w:rPr>
          <w:rFonts w:hint="eastAsia"/>
        </w:rPr>
        <w:t>的系统时间差别不大，而且合并都在每天的</w:t>
      </w:r>
      <w:r>
        <w:rPr>
          <w:rFonts w:hint="eastAsia"/>
        </w:rPr>
        <w:t>12:30</w:t>
      </w:r>
      <w:r>
        <w:rPr>
          <w:rFonts w:hint="eastAsia"/>
        </w:rPr>
        <w:t>以后开始。</w:t>
      </w:r>
    </w:p>
    <w:p w:rsidR="00510D98" w:rsidRDefault="00510D98" w:rsidP="007D10F6"/>
    <w:p w:rsidR="00510D98" w:rsidRDefault="009B5427" w:rsidP="007D10F6">
      <w:pPr>
        <w:rPr>
          <w:ins w:id="0" w:author="曲山" w:date="2011-07-25T10:18:00Z"/>
          <w:rFonts w:hint="eastAsia"/>
        </w:rPr>
      </w:pPr>
      <w:r>
        <w:rPr>
          <w:rFonts w:hint="eastAsia"/>
        </w:rPr>
        <w:t>即便如此，也有可能一个</w:t>
      </w:r>
      <w:r>
        <w:rPr>
          <w:rFonts w:hint="eastAsia"/>
        </w:rPr>
        <w:t>ChunkServer</w:t>
      </w:r>
      <w:r>
        <w:rPr>
          <w:rFonts w:hint="eastAsia"/>
        </w:rPr>
        <w:t>出现合并太慢导致跨天的情况。所以安全的策略是有一个全局统一的时间，</w:t>
      </w:r>
      <w:commentRangeStart w:id="1"/>
      <w:r>
        <w:rPr>
          <w:rFonts w:hint="eastAsia"/>
        </w:rPr>
        <w:t>因为我们有</w:t>
      </w:r>
      <w:r>
        <w:rPr>
          <w:rFonts w:hint="eastAsia"/>
        </w:rPr>
        <w:t xml:space="preserve">rootserver </w:t>
      </w:r>
      <w:r>
        <w:rPr>
          <w:rFonts w:hint="eastAsia"/>
        </w:rPr>
        <w:t>广播</w:t>
      </w:r>
      <w:r>
        <w:rPr>
          <w:rFonts w:hint="eastAsia"/>
        </w:rPr>
        <w:t>frozen version</w:t>
      </w:r>
      <w:r>
        <w:rPr>
          <w:rFonts w:hint="eastAsia"/>
        </w:rPr>
        <w:t>的机制，所以可以用</w:t>
      </w:r>
      <w:r>
        <w:rPr>
          <w:rFonts w:hint="eastAsia"/>
        </w:rPr>
        <w:t>rootserver</w:t>
      </w:r>
      <w:r>
        <w:rPr>
          <w:rFonts w:hint="eastAsia"/>
        </w:rPr>
        <w:t>来生成一个时间作为唯一时间来判断过期。</w:t>
      </w:r>
      <w:commentRangeEnd w:id="1"/>
      <w:r w:rsidR="009B6835">
        <w:rPr>
          <w:rStyle w:val="a8"/>
        </w:rPr>
        <w:commentReference w:id="1"/>
      </w:r>
      <w:ins w:id="2" w:author="曲山" w:date="2011-07-25T09:07:00Z">
        <w:r w:rsidR="009B6835">
          <w:rPr>
            <w:rFonts w:hint="eastAsia"/>
          </w:rPr>
          <w:t>UPS</w:t>
        </w:r>
      </w:ins>
      <w:ins w:id="3" w:author="曲山" w:date="2011-07-25T09:08:00Z">
        <w:r w:rsidR="009B6835">
          <w:rPr>
            <w:rFonts w:hint="eastAsia"/>
          </w:rPr>
          <w:t>在每次做</w:t>
        </w:r>
        <w:r w:rsidR="009B6835">
          <w:rPr>
            <w:rFonts w:hint="eastAsia"/>
          </w:rPr>
          <w:t>major freeze</w:t>
        </w:r>
        <w:r w:rsidR="009B6835">
          <w:rPr>
            <w:rFonts w:hint="eastAsia"/>
          </w:rPr>
          <w:t>的时候记录</w:t>
        </w:r>
        <w:r w:rsidR="009B6835">
          <w:rPr>
            <w:rFonts w:hint="eastAsia"/>
          </w:rPr>
          <w:t>freeze time,CS</w:t>
        </w:r>
        <w:r w:rsidR="009B6835">
          <w:rPr>
            <w:rFonts w:hint="eastAsia"/>
          </w:rPr>
          <w:t>在合并时通过接口获取对应的</w:t>
        </w:r>
        <w:r w:rsidR="009B6835">
          <w:rPr>
            <w:rFonts w:hint="eastAsia"/>
          </w:rPr>
          <w:t>version</w:t>
        </w:r>
        <w:r w:rsidR="009B6835">
          <w:rPr>
            <w:rFonts w:hint="eastAsia"/>
          </w:rPr>
          <w:t>的</w:t>
        </w:r>
        <w:r w:rsidR="009B6835">
          <w:rPr>
            <w:rFonts w:hint="eastAsia"/>
          </w:rPr>
          <w:t>freeze time.</w:t>
        </w:r>
      </w:ins>
    </w:p>
    <w:p w:rsidR="00904A3F" w:rsidRDefault="00904A3F" w:rsidP="007D10F6">
      <w:ins w:id="4" w:author="曲山" w:date="2011-07-25T10:18:00Z">
        <w:r>
          <w:rPr>
            <w:rFonts w:hint="eastAsia"/>
          </w:rPr>
          <w:t>UpdateServer</w:t>
        </w:r>
        <w:r>
          <w:rPr>
            <w:rFonts w:hint="eastAsia"/>
          </w:rPr>
          <w:t>在生成</w:t>
        </w:r>
      </w:ins>
      <w:ins w:id="5" w:author="曲山" w:date="2011-07-25T10:21:00Z">
        <w:r>
          <w:rPr>
            <w:rFonts w:hint="eastAsia"/>
          </w:rPr>
          <w:t>freeze_time</w:t>
        </w:r>
        <w:r>
          <w:rPr>
            <w:rFonts w:hint="eastAsia"/>
          </w:rPr>
          <w:t>的时候需要计入</w:t>
        </w:r>
        <w:r>
          <w:rPr>
            <w:rFonts w:hint="eastAsia"/>
          </w:rPr>
          <w:t>commit log</w:t>
        </w:r>
        <w:r>
          <w:rPr>
            <w:rFonts w:hint="eastAsia"/>
          </w:rPr>
          <w:t>，同步到备机。</w:t>
        </w:r>
      </w:ins>
    </w:p>
    <w:p w:rsidR="00D56BA3" w:rsidRDefault="00D56BA3" w:rsidP="007D10F6"/>
    <w:p w:rsidR="00D56BA3" w:rsidRDefault="00D56BA3" w:rsidP="007D10F6">
      <w:r>
        <w:rPr>
          <w:rFonts w:hint="eastAsia"/>
        </w:rPr>
        <w:t>如果可以容忍按天过期，并且不考虑合并跨天的情况，则无需生成唯一时间，只要使用</w:t>
      </w:r>
      <w:r>
        <w:rPr>
          <w:rFonts w:hint="eastAsia"/>
        </w:rPr>
        <w:t>ChunkServer</w:t>
      </w:r>
      <w:r>
        <w:rPr>
          <w:rFonts w:hint="eastAsia"/>
        </w:rPr>
        <w:t>本地时间即可。</w:t>
      </w:r>
    </w:p>
    <w:p w:rsidR="000B11B5" w:rsidRDefault="000B11B5" w:rsidP="007D10F6"/>
    <w:p w:rsidR="000B11B5" w:rsidRDefault="000B11B5" w:rsidP="000B11B5">
      <w:pPr>
        <w:pStyle w:val="1"/>
      </w:pPr>
      <w:r>
        <w:rPr>
          <w:rFonts w:hint="eastAsia"/>
        </w:rPr>
        <w:t>功能实现</w:t>
      </w:r>
    </w:p>
    <w:p w:rsidR="000B11B5" w:rsidRDefault="000B11B5" w:rsidP="007D10F6"/>
    <w:p w:rsidR="009B5427" w:rsidRDefault="009B5427" w:rsidP="007D10F6"/>
    <w:p w:rsidR="009B5427" w:rsidRDefault="00E907E9" w:rsidP="007D10F6">
      <w:commentRangeStart w:id="6"/>
      <w:r>
        <w:rPr>
          <w:rFonts w:hint="eastAsia"/>
        </w:rPr>
        <w:t>以下设计考虑用</w:t>
      </w:r>
      <w:r>
        <w:rPr>
          <w:rFonts w:hint="eastAsia"/>
        </w:rPr>
        <w:t>RootServer</w:t>
      </w:r>
      <w:r>
        <w:rPr>
          <w:rFonts w:hint="eastAsia"/>
        </w:rPr>
        <w:t>生成唯一时间做为判断依据的方式。</w:t>
      </w:r>
      <w:commentRangeEnd w:id="6"/>
      <w:r w:rsidR="001A2221">
        <w:rPr>
          <w:rStyle w:val="a8"/>
        </w:rPr>
        <w:commentReference w:id="6"/>
      </w:r>
      <w:ins w:id="7" w:author="曲山" w:date="2011-07-25T09:08:00Z">
        <w:r w:rsidR="001A2221">
          <w:rPr>
            <w:rFonts w:hint="eastAsia"/>
          </w:rPr>
          <w:t>用</w:t>
        </w:r>
        <w:r w:rsidR="001A2221">
          <w:rPr>
            <w:rFonts w:hint="eastAsia"/>
          </w:rPr>
          <w:t>UPS</w:t>
        </w:r>
        <w:r w:rsidR="001A2221">
          <w:rPr>
            <w:rFonts w:hint="eastAsia"/>
          </w:rPr>
          <w:t>生成</w:t>
        </w:r>
        <w:r w:rsidR="001A2221">
          <w:rPr>
            <w:rFonts w:hint="eastAsia"/>
          </w:rPr>
          <w:t>freeze time</w:t>
        </w:r>
        <w:r w:rsidR="001A2221">
          <w:rPr>
            <w:rFonts w:hint="eastAsia"/>
          </w:rPr>
          <w:t>的方式。</w:t>
        </w:r>
      </w:ins>
    </w:p>
    <w:p w:rsidR="009B5427" w:rsidRDefault="009B5427" w:rsidP="007D10F6"/>
    <w:p w:rsidR="009B5427" w:rsidRDefault="009B5427" w:rsidP="009B5427">
      <w:pPr>
        <w:pStyle w:val="2"/>
      </w:pPr>
      <w:r>
        <w:rPr>
          <w:rFonts w:hint="eastAsia"/>
        </w:rPr>
        <w:lastRenderedPageBreak/>
        <w:t>合并流程修改</w:t>
      </w:r>
    </w:p>
    <w:p w:rsidR="009B5427" w:rsidRDefault="009B5427" w:rsidP="009B5427"/>
    <w:p w:rsidR="009B5427" w:rsidRDefault="009B5427" w:rsidP="009B5427"/>
    <w:p w:rsidR="009B5427" w:rsidDel="00D66AFE" w:rsidRDefault="009B5427" w:rsidP="009B5427">
      <w:pPr>
        <w:rPr>
          <w:del w:id="8" w:author="曲山" w:date="2011-07-25T10:16:00Z"/>
        </w:rPr>
      </w:pPr>
    </w:p>
    <w:p w:rsidR="009B5427" w:rsidDel="00A44E6C" w:rsidRDefault="009B5427" w:rsidP="009B5427">
      <w:pPr>
        <w:rPr>
          <w:del w:id="9" w:author="曲山" w:date="2011-07-25T10:15:00Z"/>
        </w:rPr>
      </w:pPr>
    </w:p>
    <w:p w:rsidR="009B5427" w:rsidDel="00D66AFE" w:rsidRDefault="009B5427" w:rsidP="009B5427">
      <w:pPr>
        <w:rPr>
          <w:del w:id="10" w:author="曲山" w:date="2011-07-25T10:16:00Z"/>
        </w:rPr>
      </w:pPr>
    </w:p>
    <w:p w:rsidR="00A44E6C" w:rsidRDefault="00A44E6C" w:rsidP="009B5427">
      <w:pPr>
        <w:rPr>
          <w:ins w:id="11" w:author="曲山" w:date="2011-07-25T10:15:00Z"/>
          <w:rFonts w:hint="eastAsia"/>
        </w:rPr>
      </w:pPr>
    </w:p>
    <w:p w:rsidR="00A44E6C" w:rsidRDefault="00A44E6C" w:rsidP="009B5427">
      <w:r>
        <w:rPr>
          <w:noProof/>
        </w:rPr>
        <w:drawing>
          <wp:inline distT="0" distB="0" distL="0" distR="0">
            <wp:extent cx="5274310" cy="4157980"/>
            <wp:effectExtent l="19050" t="0" r="2540" b="0"/>
            <wp:docPr id="2" name="图片 1" descr="major freeze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jor freeze new.png"/>
                    <pic:cNvPicPr/>
                  </pic:nvPicPr>
                  <pic:blipFill>
                    <a:blip r:embed="rId8"/>
                    <a:stretch>
                      <a:fillRect/>
                    </a:stretch>
                  </pic:blipFill>
                  <pic:spPr>
                    <a:xfrm>
                      <a:off x="0" y="0"/>
                      <a:ext cx="5274310" cy="4157980"/>
                    </a:xfrm>
                    <a:prstGeom prst="rect">
                      <a:avLst/>
                    </a:prstGeom>
                  </pic:spPr>
                </pic:pic>
              </a:graphicData>
            </a:graphic>
          </wp:inline>
        </w:drawing>
      </w:r>
    </w:p>
    <w:p w:rsidR="00870355" w:rsidRDefault="00870355" w:rsidP="009B5427"/>
    <w:p w:rsidR="00870355" w:rsidRDefault="00870355" w:rsidP="00870355">
      <w:pPr>
        <w:pStyle w:val="a7"/>
        <w:numPr>
          <w:ilvl w:val="0"/>
          <w:numId w:val="7"/>
        </w:numPr>
        <w:ind w:firstLineChars="0"/>
      </w:pPr>
      <w:r>
        <w:rPr>
          <w:rFonts w:hint="eastAsia"/>
        </w:rPr>
        <w:t>UpdateServer</w:t>
      </w:r>
      <w:r>
        <w:rPr>
          <w:rFonts w:hint="eastAsia"/>
        </w:rPr>
        <w:t>做</w:t>
      </w:r>
      <w:r>
        <w:rPr>
          <w:rFonts w:hint="eastAsia"/>
        </w:rPr>
        <w:t xml:space="preserve">major freeze </w:t>
      </w:r>
      <w:r>
        <w:rPr>
          <w:rFonts w:hint="eastAsia"/>
        </w:rPr>
        <w:t>后向</w:t>
      </w:r>
      <w:r>
        <w:rPr>
          <w:rFonts w:hint="eastAsia"/>
        </w:rPr>
        <w:t>rootserver</w:t>
      </w:r>
      <w:r>
        <w:rPr>
          <w:rFonts w:hint="eastAsia"/>
        </w:rPr>
        <w:t>汇报最新版本</w:t>
      </w:r>
      <w:ins w:id="12" w:author="曲山" w:date="2011-07-25T09:09:00Z">
        <w:r w:rsidR="00FE619E">
          <w:rPr>
            <w:rFonts w:hint="eastAsia"/>
          </w:rPr>
          <w:t>，记录当前的</w:t>
        </w:r>
        <w:r w:rsidR="00FE619E">
          <w:rPr>
            <w:rFonts w:hint="eastAsia"/>
          </w:rPr>
          <w:t>freeze time</w:t>
        </w:r>
      </w:ins>
    </w:p>
    <w:p w:rsidR="00870355" w:rsidRDefault="00870355" w:rsidP="00870355">
      <w:pPr>
        <w:pStyle w:val="a7"/>
        <w:numPr>
          <w:ilvl w:val="0"/>
          <w:numId w:val="7"/>
        </w:numPr>
        <w:ind w:firstLineChars="0"/>
      </w:pPr>
      <w:r>
        <w:rPr>
          <w:rFonts w:hint="eastAsia"/>
        </w:rPr>
        <w:t>Rootserver</w:t>
      </w:r>
      <w:r>
        <w:rPr>
          <w:rFonts w:hint="eastAsia"/>
        </w:rPr>
        <w:t>检查最新冻结版本是否比当前</w:t>
      </w:r>
      <w:r>
        <w:rPr>
          <w:rFonts w:hint="eastAsia"/>
        </w:rPr>
        <w:t>hold</w:t>
      </w:r>
      <w:r>
        <w:rPr>
          <w:rFonts w:hint="eastAsia"/>
        </w:rPr>
        <w:t>的</w:t>
      </w:r>
      <w:r>
        <w:rPr>
          <w:rFonts w:hint="eastAsia"/>
        </w:rPr>
        <w:t>last_frozen_version</w:t>
      </w:r>
      <w:r>
        <w:rPr>
          <w:rFonts w:hint="eastAsia"/>
        </w:rPr>
        <w:t>刚好大</w:t>
      </w:r>
      <w:r>
        <w:rPr>
          <w:rFonts w:hint="eastAsia"/>
        </w:rPr>
        <w:t>1</w:t>
      </w:r>
      <w:r>
        <w:rPr>
          <w:rFonts w:hint="eastAsia"/>
        </w:rPr>
        <w:t>，如果是，表示收到了一个新的</w:t>
      </w:r>
      <w:r>
        <w:rPr>
          <w:rFonts w:hint="eastAsia"/>
        </w:rPr>
        <w:t>version</w:t>
      </w:r>
      <w:r>
        <w:rPr>
          <w:rFonts w:hint="eastAsia"/>
        </w:rPr>
        <w:t>，</w:t>
      </w:r>
      <w:ins w:id="13" w:author="曲山" w:date="2011-07-25T09:10:00Z">
        <w:r w:rsidR="00B42F5C" w:rsidDel="00B42F5C">
          <w:rPr>
            <w:rFonts w:hint="eastAsia"/>
          </w:rPr>
          <w:t xml:space="preserve"> </w:t>
        </w:r>
      </w:ins>
      <w:del w:id="14" w:author="曲山" w:date="2011-07-25T09:10:00Z">
        <w:r w:rsidDel="00B42F5C">
          <w:rPr>
            <w:rFonts w:hint="eastAsia"/>
          </w:rPr>
          <w:delText>并记录下当前的</w:delText>
        </w:r>
        <w:r w:rsidDel="00B42F5C">
          <w:rPr>
            <w:rFonts w:hint="eastAsia"/>
          </w:rPr>
          <w:delText>frozen_time</w:delText>
        </w:r>
        <w:r w:rsidDel="00B42F5C">
          <w:rPr>
            <w:rFonts w:hint="eastAsia"/>
          </w:rPr>
          <w:delText>，作为唯一时间。写入</w:delText>
        </w:r>
        <w:r w:rsidDel="00B42F5C">
          <w:rPr>
            <w:rFonts w:hint="eastAsia"/>
          </w:rPr>
          <w:delText>commit</w:delText>
        </w:r>
        <w:r w:rsidDel="00B42F5C">
          <w:rPr>
            <w:rFonts w:hint="eastAsia"/>
          </w:rPr>
          <w:delText>日志</w:delText>
        </w:r>
      </w:del>
    </w:p>
    <w:p w:rsidR="00870355" w:rsidDel="00B42F5C" w:rsidRDefault="00870355" w:rsidP="00870355">
      <w:pPr>
        <w:pStyle w:val="a7"/>
        <w:numPr>
          <w:ilvl w:val="0"/>
          <w:numId w:val="7"/>
        </w:numPr>
        <w:ind w:firstLineChars="0"/>
        <w:rPr>
          <w:del w:id="15" w:author="曲山" w:date="2011-07-25T09:10:00Z"/>
        </w:rPr>
      </w:pPr>
      <w:del w:id="16" w:author="曲山" w:date="2011-07-25T09:10:00Z">
        <w:r w:rsidDel="00B42F5C">
          <w:rPr>
            <w:rFonts w:hint="eastAsia"/>
          </w:rPr>
          <w:delText>将</w:delText>
        </w:r>
        <w:r w:rsidDel="00B42F5C">
          <w:rPr>
            <w:rFonts w:hint="eastAsia"/>
          </w:rPr>
          <w:delText>(frozen_version,frozen_time)</w:delText>
        </w:r>
        <w:r w:rsidDel="00B42F5C">
          <w:rPr>
            <w:rFonts w:hint="eastAsia"/>
          </w:rPr>
          <w:delText>作为一个</w:delText>
        </w:r>
        <w:r w:rsidDel="00B42F5C">
          <w:rPr>
            <w:rFonts w:hint="eastAsia"/>
          </w:rPr>
          <w:delText>key-value pair</w:delText>
        </w:r>
        <w:r w:rsidDel="00B42F5C">
          <w:rPr>
            <w:rFonts w:hint="eastAsia"/>
          </w:rPr>
          <w:delText>写入内存表，这个可以用一个循环数据，保存一定数量的</w:delText>
        </w:r>
        <w:r w:rsidDel="00B42F5C">
          <w:rPr>
            <w:rFonts w:hint="eastAsia"/>
          </w:rPr>
          <w:delText>pair,</w:delText>
        </w:r>
        <w:r w:rsidDel="00B42F5C">
          <w:rPr>
            <w:rFonts w:hint="eastAsia"/>
          </w:rPr>
          <w:delText>最新的可以把最前面的挤掉，一般我们需要保存的</w:delText>
        </w:r>
        <w:r w:rsidDel="00B42F5C">
          <w:rPr>
            <w:rFonts w:hint="eastAsia"/>
          </w:rPr>
          <w:delText>pair</w:delText>
        </w:r>
        <w:r w:rsidDel="00B42F5C">
          <w:rPr>
            <w:rFonts w:hint="eastAsia"/>
          </w:rPr>
          <w:delText>不会太多，除非某个拥有很旧数据的</w:delText>
        </w:r>
        <w:r w:rsidDel="00B42F5C">
          <w:rPr>
            <w:rFonts w:hint="eastAsia"/>
          </w:rPr>
          <w:delText>ChunkServer</w:delText>
        </w:r>
        <w:r w:rsidDel="00B42F5C">
          <w:rPr>
            <w:rFonts w:hint="eastAsia"/>
          </w:rPr>
          <w:delText>上线了，我们可以手工处理这种情况。</w:delText>
        </w:r>
      </w:del>
    </w:p>
    <w:p w:rsidR="00870355" w:rsidRDefault="00870355" w:rsidP="00870355">
      <w:pPr>
        <w:pStyle w:val="a7"/>
        <w:numPr>
          <w:ilvl w:val="0"/>
          <w:numId w:val="7"/>
        </w:numPr>
        <w:ind w:firstLineChars="0"/>
      </w:pPr>
      <w:r>
        <w:rPr>
          <w:rFonts w:hint="eastAsia"/>
        </w:rPr>
        <w:t>利用</w:t>
      </w:r>
      <w:r>
        <w:rPr>
          <w:rFonts w:hint="eastAsia"/>
        </w:rPr>
        <w:t>heart beat</w:t>
      </w:r>
      <w:r>
        <w:rPr>
          <w:rFonts w:hint="eastAsia"/>
        </w:rPr>
        <w:t>广播最新的</w:t>
      </w:r>
      <w:r>
        <w:rPr>
          <w:rFonts w:hint="eastAsia"/>
        </w:rPr>
        <w:t>(frozen_version</w:t>
      </w:r>
      <w:del w:id="17" w:author="曲山" w:date="2011-07-25T09:10:00Z">
        <w:r w:rsidDel="00B42F5C">
          <w:rPr>
            <w:rFonts w:hint="eastAsia"/>
          </w:rPr>
          <w:delText>,frozen_time</w:delText>
        </w:r>
      </w:del>
      <w:r>
        <w:rPr>
          <w:rFonts w:hint="eastAsia"/>
        </w:rPr>
        <w:t>)</w:t>
      </w:r>
    </w:p>
    <w:p w:rsidR="00870355" w:rsidRDefault="00870355" w:rsidP="00870355">
      <w:pPr>
        <w:pStyle w:val="a7"/>
        <w:numPr>
          <w:ilvl w:val="0"/>
          <w:numId w:val="7"/>
        </w:numPr>
        <w:ind w:firstLineChars="0"/>
        <w:rPr>
          <w:ins w:id="18" w:author="曲山" w:date="2011-07-25T10:30:00Z"/>
          <w:rFonts w:hint="eastAsia"/>
        </w:rPr>
      </w:pPr>
      <w:r>
        <w:rPr>
          <w:rFonts w:hint="eastAsia"/>
        </w:rPr>
        <w:t>ChunkServer</w:t>
      </w:r>
      <w:r w:rsidR="00F31DCC">
        <w:rPr>
          <w:rFonts w:hint="eastAsia"/>
        </w:rPr>
        <w:t>检查本地版本，如果更新且满足合并条件就发起合并。</w:t>
      </w:r>
    </w:p>
    <w:p w:rsidR="00624514" w:rsidRDefault="00624514" w:rsidP="00870355">
      <w:pPr>
        <w:pStyle w:val="a7"/>
        <w:numPr>
          <w:ilvl w:val="0"/>
          <w:numId w:val="7"/>
        </w:numPr>
        <w:ind w:firstLineChars="0"/>
        <w:rPr>
          <w:ins w:id="19" w:author="曲山" w:date="2011-07-25T10:30:00Z"/>
          <w:rFonts w:hint="eastAsia"/>
        </w:rPr>
      </w:pPr>
      <w:ins w:id="20" w:author="曲山" w:date="2011-07-25T10:30:00Z">
        <w:r>
          <w:rPr>
            <w:rFonts w:hint="eastAsia"/>
          </w:rPr>
          <w:t>从</w:t>
        </w:r>
        <w:r>
          <w:rPr>
            <w:rFonts w:hint="eastAsia"/>
          </w:rPr>
          <w:t>UpdateServer</w:t>
        </w:r>
        <w:r>
          <w:rPr>
            <w:rFonts w:hint="eastAsia"/>
          </w:rPr>
          <w:t>获取</w:t>
        </w:r>
        <w:r>
          <w:rPr>
            <w:rFonts w:hint="eastAsia"/>
          </w:rPr>
          <w:t>frozen_version</w:t>
        </w:r>
        <w:r>
          <w:rPr>
            <w:rFonts w:hint="eastAsia"/>
          </w:rPr>
          <w:t>对应的</w:t>
        </w:r>
        <w:r>
          <w:rPr>
            <w:rFonts w:hint="eastAsia"/>
          </w:rPr>
          <w:t>frozen_time</w:t>
        </w:r>
      </w:ins>
    </w:p>
    <w:p w:rsidR="00624514" w:rsidRDefault="00624514" w:rsidP="00870355">
      <w:pPr>
        <w:pStyle w:val="a7"/>
        <w:numPr>
          <w:ilvl w:val="0"/>
          <w:numId w:val="7"/>
        </w:numPr>
        <w:ind w:firstLineChars="0"/>
      </w:pPr>
      <w:ins w:id="21" w:author="曲山" w:date="2011-07-25T10:30:00Z">
        <w:r>
          <w:rPr>
            <w:rFonts w:hint="eastAsia"/>
          </w:rPr>
          <w:t>发起合并。</w:t>
        </w:r>
      </w:ins>
    </w:p>
    <w:p w:rsidR="00F31DCC" w:rsidRDefault="00F31DCC" w:rsidP="00F31DCC"/>
    <w:p w:rsidR="00F31DCC" w:rsidRDefault="00F31DCC" w:rsidP="00F31DCC"/>
    <w:p w:rsidR="00F31DCC" w:rsidRDefault="00F31DCC" w:rsidP="00F31DCC"/>
    <w:p w:rsidR="00F31DCC" w:rsidRDefault="00F31DCC" w:rsidP="00F31DCC"/>
    <w:p w:rsidR="00F31DCC" w:rsidRDefault="00045FDA" w:rsidP="00045FDA">
      <w:pPr>
        <w:pStyle w:val="2"/>
      </w:pPr>
      <w:r>
        <w:rPr>
          <w:rFonts w:hint="eastAsia"/>
        </w:rPr>
        <w:t>ChunkServer</w:t>
      </w:r>
      <w:r>
        <w:rPr>
          <w:rFonts w:hint="eastAsia"/>
        </w:rPr>
        <w:t>重启流程</w:t>
      </w:r>
    </w:p>
    <w:p w:rsidR="00045FDA" w:rsidRDefault="00045FDA" w:rsidP="00045FDA">
      <w:pPr>
        <w:rPr>
          <w:noProof/>
        </w:rPr>
      </w:pPr>
    </w:p>
    <w:p w:rsidR="00045FDA" w:rsidRDefault="00045FDA" w:rsidP="00045FDA">
      <w:pPr>
        <w:rPr>
          <w:noProof/>
        </w:rPr>
      </w:pPr>
    </w:p>
    <w:p w:rsidR="00045FDA" w:rsidDel="00DE2695" w:rsidRDefault="00045FDA" w:rsidP="00045FDA">
      <w:pPr>
        <w:rPr>
          <w:del w:id="22" w:author="曲山" w:date="2011-07-25T10:16:00Z"/>
          <w:noProof/>
        </w:rPr>
      </w:pPr>
    </w:p>
    <w:p w:rsidR="00045FDA" w:rsidDel="00DE2695" w:rsidRDefault="00045FDA" w:rsidP="00045FDA">
      <w:pPr>
        <w:rPr>
          <w:del w:id="23" w:author="曲山" w:date="2011-07-25T10:16:00Z"/>
        </w:rPr>
      </w:pPr>
      <w:del w:id="24" w:author="曲山" w:date="2011-07-25T10:16:00Z">
        <w:r w:rsidDel="00DE2695">
          <w:rPr>
            <w:rFonts w:hint="eastAsia"/>
            <w:noProof/>
          </w:rPr>
          <w:drawing>
            <wp:inline distT="0" distB="0" distL="0" distR="0">
              <wp:extent cx="5274310" cy="5338445"/>
              <wp:effectExtent l="19050" t="0" r="2540" b="0"/>
              <wp:docPr id="3" name="图片 2" descr="chunkserver_r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nkserver_restart.png"/>
                      <pic:cNvPicPr/>
                    </pic:nvPicPr>
                    <pic:blipFill>
                      <a:blip r:embed="rId9"/>
                      <a:stretch>
                        <a:fillRect/>
                      </a:stretch>
                    </pic:blipFill>
                    <pic:spPr>
                      <a:xfrm>
                        <a:off x="0" y="0"/>
                        <a:ext cx="5274310" cy="5338445"/>
                      </a:xfrm>
                      <a:prstGeom prst="rect">
                        <a:avLst/>
                      </a:prstGeom>
                    </pic:spPr>
                  </pic:pic>
                </a:graphicData>
              </a:graphic>
            </wp:inline>
          </w:drawing>
        </w:r>
      </w:del>
    </w:p>
    <w:p w:rsidR="00045FDA" w:rsidDel="00DE2695" w:rsidRDefault="00045FDA" w:rsidP="00045FDA">
      <w:pPr>
        <w:rPr>
          <w:del w:id="25" w:author="曲山" w:date="2011-07-25T10:16:00Z"/>
        </w:rPr>
      </w:pPr>
    </w:p>
    <w:p w:rsidR="00045FDA" w:rsidDel="00DE2695" w:rsidRDefault="00045FDA" w:rsidP="00045FDA">
      <w:pPr>
        <w:rPr>
          <w:del w:id="26" w:author="曲山" w:date="2011-07-25T10:16:00Z"/>
        </w:rPr>
      </w:pPr>
    </w:p>
    <w:p w:rsidR="00045FDA" w:rsidDel="00DE2695" w:rsidRDefault="00045FDA" w:rsidP="00045FDA">
      <w:pPr>
        <w:rPr>
          <w:del w:id="27" w:author="曲山" w:date="2011-07-25T10:16:00Z"/>
        </w:rPr>
      </w:pPr>
    </w:p>
    <w:p w:rsidR="00045FDA" w:rsidDel="00DE2695" w:rsidRDefault="00045FDA" w:rsidP="00045FDA">
      <w:pPr>
        <w:pStyle w:val="a7"/>
        <w:numPr>
          <w:ilvl w:val="0"/>
          <w:numId w:val="8"/>
        </w:numPr>
        <w:ind w:firstLineChars="0"/>
        <w:rPr>
          <w:del w:id="28" w:author="曲山" w:date="2011-07-25T10:16:00Z"/>
        </w:rPr>
      </w:pPr>
      <w:del w:id="29" w:author="曲山" w:date="2011-07-25T10:16:00Z">
        <w:r w:rsidDel="00DE2695">
          <w:rPr>
            <w:rFonts w:hint="eastAsia"/>
          </w:rPr>
          <w:delText>注册</w:delText>
        </w:r>
        <w:r w:rsidDel="00DE2695">
          <w:rPr>
            <w:rFonts w:hint="eastAsia"/>
          </w:rPr>
          <w:delText>chunkserver,</w:delText>
        </w:r>
        <w:r w:rsidDel="00DE2695">
          <w:rPr>
            <w:rFonts w:hint="eastAsia"/>
          </w:rPr>
          <w:delText>同之前流程</w:delText>
        </w:r>
      </w:del>
    </w:p>
    <w:p w:rsidR="00045FDA" w:rsidDel="00DE2695" w:rsidRDefault="00045FDA" w:rsidP="00045FDA">
      <w:pPr>
        <w:pStyle w:val="a7"/>
        <w:numPr>
          <w:ilvl w:val="0"/>
          <w:numId w:val="8"/>
        </w:numPr>
        <w:ind w:firstLineChars="0"/>
        <w:rPr>
          <w:del w:id="30" w:author="曲山" w:date="2011-07-25T10:16:00Z"/>
        </w:rPr>
      </w:pPr>
      <w:del w:id="31" w:author="曲山" w:date="2011-07-25T10:16:00Z">
        <w:r w:rsidDel="00DE2695">
          <w:rPr>
            <w:rFonts w:hint="eastAsia"/>
          </w:rPr>
          <w:delText>汇报</w:delText>
        </w:r>
        <w:r w:rsidDel="00DE2695">
          <w:rPr>
            <w:rFonts w:hint="eastAsia"/>
          </w:rPr>
          <w:delText>tablets</w:delText>
        </w:r>
      </w:del>
    </w:p>
    <w:p w:rsidR="00045FDA" w:rsidDel="00DE2695" w:rsidRDefault="00045FDA" w:rsidP="00045FDA">
      <w:pPr>
        <w:pStyle w:val="a7"/>
        <w:numPr>
          <w:ilvl w:val="0"/>
          <w:numId w:val="8"/>
        </w:numPr>
        <w:ind w:firstLineChars="0"/>
        <w:rPr>
          <w:del w:id="32" w:author="曲山" w:date="2011-07-25T10:16:00Z"/>
        </w:rPr>
      </w:pPr>
      <w:del w:id="33" w:author="曲山" w:date="2011-07-25T10:16:00Z">
        <w:r w:rsidDel="00DE2695">
          <w:rPr>
            <w:rFonts w:hint="eastAsia"/>
          </w:rPr>
          <w:delText>RootServer heatbeat</w:delText>
        </w:r>
        <w:r w:rsidDel="00DE2695">
          <w:rPr>
            <w:rFonts w:hint="eastAsia"/>
          </w:rPr>
          <w:delText>带上</w:delText>
        </w:r>
        <w:r w:rsidDel="00DE2695">
          <w:rPr>
            <w:rFonts w:hint="eastAsia"/>
          </w:rPr>
          <w:delText>last_frozen_version</w:delText>
        </w:r>
      </w:del>
    </w:p>
    <w:p w:rsidR="00045FDA" w:rsidDel="00DE2695" w:rsidRDefault="00045FDA" w:rsidP="00045FDA">
      <w:pPr>
        <w:pStyle w:val="a7"/>
        <w:numPr>
          <w:ilvl w:val="0"/>
          <w:numId w:val="8"/>
        </w:numPr>
        <w:ind w:firstLineChars="0"/>
        <w:rPr>
          <w:del w:id="34" w:author="曲山" w:date="2011-07-25T10:16:00Z"/>
        </w:rPr>
      </w:pPr>
      <w:del w:id="35" w:author="曲山" w:date="2011-07-25T10:16:00Z">
        <w:r w:rsidDel="00DE2695">
          <w:rPr>
            <w:rFonts w:hint="eastAsia"/>
          </w:rPr>
          <w:delText>ChunkServer</w:delText>
        </w:r>
        <w:r w:rsidDel="00DE2695">
          <w:rPr>
            <w:rFonts w:hint="eastAsia"/>
          </w:rPr>
          <w:delText>检查是否比本地新，如果是，需要将本地版本合并到</w:delText>
        </w:r>
        <w:r w:rsidDel="00DE2695">
          <w:rPr>
            <w:rFonts w:hint="eastAsia"/>
          </w:rPr>
          <w:delText>+1</w:delText>
        </w:r>
        <w:r w:rsidDel="00DE2695">
          <w:rPr>
            <w:rFonts w:hint="eastAsia"/>
          </w:rPr>
          <w:delText>的版本</w:delText>
        </w:r>
      </w:del>
    </w:p>
    <w:p w:rsidR="00045FDA" w:rsidDel="00DE2695" w:rsidRDefault="00045FDA" w:rsidP="00045FDA">
      <w:pPr>
        <w:pStyle w:val="a7"/>
        <w:numPr>
          <w:ilvl w:val="0"/>
          <w:numId w:val="8"/>
        </w:numPr>
        <w:ind w:firstLineChars="0"/>
        <w:rPr>
          <w:del w:id="36" w:author="曲山" w:date="2011-07-25T10:16:00Z"/>
        </w:rPr>
      </w:pPr>
      <w:del w:id="37" w:author="曲山" w:date="2011-07-25T10:16:00Z">
        <w:r w:rsidDel="00DE2695">
          <w:rPr>
            <w:rFonts w:hint="eastAsia"/>
          </w:rPr>
          <w:delText>取最新的</w:delText>
        </w:r>
        <w:r w:rsidDel="00DE2695">
          <w:rPr>
            <w:rFonts w:hint="eastAsia"/>
          </w:rPr>
          <w:delText>schema</w:delText>
        </w:r>
      </w:del>
    </w:p>
    <w:p w:rsidR="00045FDA" w:rsidDel="00DE2695" w:rsidRDefault="00045FDA" w:rsidP="00045FDA">
      <w:pPr>
        <w:pStyle w:val="a7"/>
        <w:numPr>
          <w:ilvl w:val="0"/>
          <w:numId w:val="8"/>
        </w:numPr>
        <w:ind w:firstLineChars="0"/>
        <w:rPr>
          <w:del w:id="38" w:author="曲山" w:date="2011-07-25T10:16:00Z"/>
        </w:rPr>
      </w:pPr>
      <w:del w:id="39" w:author="曲山" w:date="2011-07-25T10:16:00Z">
        <w:r w:rsidDel="00DE2695">
          <w:rPr>
            <w:rFonts w:hint="eastAsia"/>
          </w:rPr>
          <w:delText>取</w:delText>
        </w:r>
        <w:r w:rsidDel="00DE2695">
          <w:rPr>
            <w:rFonts w:hint="eastAsia"/>
          </w:rPr>
          <w:delText>local_version + 1</w:delText>
        </w:r>
        <w:r w:rsidDel="00DE2695">
          <w:rPr>
            <w:rFonts w:hint="eastAsia"/>
          </w:rPr>
          <w:delText>对应的</w:delText>
        </w:r>
        <w:r w:rsidDel="00DE2695">
          <w:rPr>
            <w:rFonts w:hint="eastAsia"/>
          </w:rPr>
          <w:delText>freeze_time</w:delText>
        </w:r>
        <w:r w:rsidDel="00DE2695">
          <w:rPr>
            <w:rFonts w:hint="eastAsia"/>
          </w:rPr>
          <w:delText>，如果取不到说明这个版本太旧，不值得合并，</w:delText>
        </w:r>
        <w:r w:rsidDel="00DE2695">
          <w:rPr>
            <w:rFonts w:hint="eastAsia"/>
          </w:rPr>
          <w:lastRenderedPageBreak/>
          <w:delText>人工干预，清空掉等复制。</w:delText>
        </w:r>
      </w:del>
    </w:p>
    <w:p w:rsidR="00045FDA" w:rsidDel="00DE2695" w:rsidRDefault="00045FDA" w:rsidP="00045FDA">
      <w:pPr>
        <w:pStyle w:val="a7"/>
        <w:numPr>
          <w:ilvl w:val="0"/>
          <w:numId w:val="8"/>
        </w:numPr>
        <w:ind w:firstLineChars="0"/>
        <w:rPr>
          <w:del w:id="40" w:author="曲山" w:date="2011-07-25T10:16:00Z"/>
        </w:rPr>
      </w:pPr>
      <w:del w:id="41" w:author="曲山" w:date="2011-07-25T10:16:00Z">
        <w:r w:rsidDel="00DE2695">
          <w:rPr>
            <w:rFonts w:hint="eastAsia"/>
          </w:rPr>
          <w:delText>继续合并流程。</w:delText>
        </w:r>
      </w:del>
    </w:p>
    <w:p w:rsidR="00045FDA" w:rsidRDefault="00045FDA" w:rsidP="00045FDA"/>
    <w:p w:rsidR="00045FDA" w:rsidRDefault="00045FDA" w:rsidP="00045FDA"/>
    <w:p w:rsidR="00045FDA" w:rsidRDefault="00045FDA" w:rsidP="00045FDA"/>
    <w:p w:rsidR="00045FDA" w:rsidRDefault="00045FDA" w:rsidP="00045FDA"/>
    <w:p w:rsidR="00045FDA" w:rsidRDefault="00045FDA" w:rsidP="00045FDA">
      <w:pPr>
        <w:pStyle w:val="2"/>
      </w:pPr>
      <w:r>
        <w:rPr>
          <w:rFonts w:hint="eastAsia"/>
        </w:rPr>
        <w:t>RootServer</w:t>
      </w:r>
      <w:r>
        <w:rPr>
          <w:rFonts w:hint="eastAsia"/>
        </w:rPr>
        <w:t>重启</w:t>
      </w:r>
    </w:p>
    <w:p w:rsidR="00045FDA" w:rsidRDefault="00045FDA" w:rsidP="00045FDA"/>
    <w:p w:rsidR="00045FDA" w:rsidRDefault="00045FDA" w:rsidP="00045FDA"/>
    <w:p w:rsidR="00045FDA" w:rsidDel="00EC31B6" w:rsidRDefault="00045FDA" w:rsidP="00045FDA">
      <w:pPr>
        <w:rPr>
          <w:del w:id="42" w:author="曲山" w:date="2011-07-25T10:17:00Z"/>
        </w:rPr>
      </w:pPr>
      <w:del w:id="43" w:author="曲山" w:date="2011-07-25T10:17:00Z">
        <w:r w:rsidDel="00EC31B6">
          <w:rPr>
            <w:rFonts w:hint="eastAsia"/>
          </w:rPr>
          <w:delText>RootServer</w:delText>
        </w:r>
        <w:r w:rsidDel="00EC31B6">
          <w:rPr>
            <w:rFonts w:hint="eastAsia"/>
          </w:rPr>
          <w:delText>可以通过重放</w:delText>
        </w:r>
        <w:r w:rsidDel="00EC31B6">
          <w:rPr>
            <w:rFonts w:hint="eastAsia"/>
          </w:rPr>
          <w:delText>commit log</w:delText>
        </w:r>
        <w:r w:rsidDel="00EC31B6">
          <w:rPr>
            <w:rFonts w:hint="eastAsia"/>
          </w:rPr>
          <w:delText>来读取每个历史版本的</w:delText>
        </w:r>
        <w:r w:rsidDel="00EC31B6">
          <w:rPr>
            <w:rFonts w:hint="eastAsia"/>
          </w:rPr>
          <w:delText>freeze time</w:delText>
        </w:r>
        <w:r w:rsidDel="00EC31B6">
          <w:rPr>
            <w:rFonts w:hint="eastAsia"/>
          </w:rPr>
          <w:delText>，这个时间不会发生变化。</w:delText>
        </w:r>
      </w:del>
    </w:p>
    <w:p w:rsidR="004D5ADB" w:rsidRDefault="004D5ADB" w:rsidP="00045FDA"/>
    <w:p w:rsidR="004D5ADB" w:rsidRDefault="004D5ADB" w:rsidP="004D5ADB">
      <w:pPr>
        <w:pStyle w:val="2"/>
      </w:pPr>
      <w:r>
        <w:rPr>
          <w:rFonts w:hint="eastAsia"/>
        </w:rPr>
        <w:t>ChunkServer</w:t>
      </w:r>
      <w:r>
        <w:rPr>
          <w:rFonts w:hint="eastAsia"/>
        </w:rPr>
        <w:t>合并时过期数据</w:t>
      </w:r>
    </w:p>
    <w:p w:rsidR="004D5ADB" w:rsidRDefault="004D5ADB" w:rsidP="004D5ADB">
      <w:r>
        <w:rPr>
          <w:rFonts w:hint="eastAsia"/>
        </w:rPr>
        <w:t>在合并的过程中加入一个过滤器，将符合条件的行过滤掉。</w:t>
      </w:r>
    </w:p>
    <w:p w:rsidR="004D5ADB" w:rsidRDefault="004D5ADB" w:rsidP="004D5ADB"/>
    <w:p w:rsidR="004D5ADB" w:rsidRDefault="004D5ADB" w:rsidP="004D5ADB">
      <w:r>
        <w:rPr>
          <w:rFonts w:hint="eastAsia"/>
        </w:rPr>
        <w:t>有一个问题需要注意，因为</w:t>
      </w:r>
      <w:r w:rsidR="00C81FC5">
        <w:rPr>
          <w:rFonts w:hint="eastAsia"/>
        </w:rPr>
        <w:t>按</w:t>
      </w:r>
      <w:r w:rsidR="00C81FC5">
        <w:rPr>
          <w:rFonts w:hint="eastAsia"/>
        </w:rPr>
        <w:t>column group</w:t>
      </w:r>
      <w:r w:rsidR="00C81FC5">
        <w:rPr>
          <w:rFonts w:hint="eastAsia"/>
        </w:rPr>
        <w:t>合并，所以每次合并时候需要将要参与判断的过期字段读出来。对于多</w:t>
      </w:r>
      <w:r w:rsidR="00C81FC5">
        <w:rPr>
          <w:rFonts w:hint="eastAsia"/>
        </w:rPr>
        <w:t>column group</w:t>
      </w:r>
      <w:r w:rsidR="00C81FC5">
        <w:rPr>
          <w:rFonts w:hint="eastAsia"/>
        </w:rPr>
        <w:t>的</w:t>
      </w:r>
      <w:r w:rsidR="00C81FC5">
        <w:rPr>
          <w:rFonts w:hint="eastAsia"/>
        </w:rPr>
        <w:t>tablet,</w:t>
      </w:r>
      <w:r w:rsidR="00C81FC5">
        <w:rPr>
          <w:rFonts w:hint="eastAsia"/>
        </w:rPr>
        <w:t>这一做法会影响效率。</w:t>
      </w:r>
    </w:p>
    <w:p w:rsidR="00C81FC5" w:rsidRDefault="00C81FC5" w:rsidP="004D5ADB"/>
    <w:p w:rsidR="00C81FC5" w:rsidRDefault="00C81FC5" w:rsidP="004D5ADB"/>
    <w:p w:rsidR="00C81FC5" w:rsidRDefault="00C81FC5" w:rsidP="004D5ADB"/>
    <w:p w:rsidR="004D5ADB" w:rsidRPr="004D5ADB" w:rsidRDefault="004D5ADB" w:rsidP="004D5ADB"/>
    <w:p w:rsidR="004D5ADB" w:rsidRDefault="00D56BA3" w:rsidP="00D56BA3">
      <w:pPr>
        <w:pStyle w:val="2"/>
      </w:pPr>
      <w:r>
        <w:rPr>
          <w:rFonts w:hint="eastAsia"/>
        </w:rPr>
        <w:t>schema</w:t>
      </w:r>
      <w:r>
        <w:rPr>
          <w:rFonts w:hint="eastAsia"/>
        </w:rPr>
        <w:t>配置</w:t>
      </w:r>
    </w:p>
    <w:p w:rsidR="00B11FA4" w:rsidRDefault="00B11FA4" w:rsidP="00B11FA4"/>
    <w:p w:rsidR="00B11FA4" w:rsidRDefault="00B11FA4" w:rsidP="00B11FA4">
      <w:r>
        <w:rPr>
          <w:rFonts w:hint="eastAsia"/>
        </w:rPr>
        <w:t>在</w:t>
      </w:r>
      <w:r>
        <w:rPr>
          <w:rFonts w:hint="eastAsia"/>
        </w:rPr>
        <w:t>schema</w:t>
      </w:r>
      <w:r>
        <w:rPr>
          <w:rFonts w:hint="eastAsia"/>
        </w:rPr>
        <w:t>中的</w:t>
      </w:r>
      <w:r>
        <w:rPr>
          <w:rFonts w:hint="eastAsia"/>
        </w:rPr>
        <w:t>table section</w:t>
      </w:r>
      <w:r>
        <w:rPr>
          <w:rFonts w:hint="eastAsia"/>
        </w:rPr>
        <w:t>中加入</w:t>
      </w:r>
      <w:r w:rsidR="00E35721">
        <w:rPr>
          <w:rFonts w:hint="eastAsia"/>
        </w:rPr>
        <w:t>:</w:t>
      </w:r>
    </w:p>
    <w:p w:rsidR="00B11FA4" w:rsidRDefault="00B11FA4" w:rsidP="00B11FA4"/>
    <w:p w:rsidR="00B11FA4" w:rsidRDefault="00B11FA4" w:rsidP="00B11FA4">
      <w:pPr>
        <w:rPr>
          <w:ins w:id="44" w:author="曲山" w:date="2011-07-25T10:29:00Z"/>
          <w:rFonts w:hint="eastAsia"/>
        </w:rPr>
      </w:pPr>
      <w:r>
        <w:rPr>
          <w:rFonts w:hint="eastAsia"/>
        </w:rPr>
        <w:t>expire_condition = [column_id], [expire_duration]</w:t>
      </w:r>
    </w:p>
    <w:p w:rsidR="008D5001" w:rsidRDefault="008D5001" w:rsidP="00B11FA4">
      <w:pPr>
        <w:rPr>
          <w:ins w:id="45" w:author="曲山" w:date="2011-07-25T10:29:00Z"/>
          <w:rFonts w:hint="eastAsia"/>
        </w:rPr>
      </w:pPr>
    </w:p>
    <w:p w:rsidR="008D5001" w:rsidRDefault="008D5001" w:rsidP="00B11FA4">
      <w:ins w:id="46" w:author="曲山" w:date="2011-07-25T10:29:00Z">
        <w:r>
          <w:rPr>
            <w:rFonts w:hint="eastAsia"/>
          </w:rPr>
          <w:t>暂时仅支持一个字段设置过期</w:t>
        </w:r>
        <w:r>
          <w:rPr>
            <w:rFonts w:hint="eastAsia"/>
          </w:rPr>
          <w:t xml:space="preserve"> </w:t>
        </w:r>
      </w:ins>
    </w:p>
    <w:p w:rsidR="008115DE" w:rsidRPr="00624514" w:rsidRDefault="008115DE" w:rsidP="00B11FA4"/>
    <w:p w:rsidR="008115DE" w:rsidRDefault="008115DE" w:rsidP="00B11FA4"/>
    <w:p w:rsidR="008115DE" w:rsidRDefault="008115DE" w:rsidP="008115DE">
      <w:pPr>
        <w:pStyle w:val="1"/>
      </w:pPr>
      <w:r>
        <w:rPr>
          <w:rFonts w:hint="eastAsia"/>
        </w:rPr>
        <w:t>接口设计</w:t>
      </w:r>
    </w:p>
    <w:p w:rsidR="00B401F5" w:rsidRDefault="00B401F5" w:rsidP="00B11FA4"/>
    <w:p w:rsidR="00B401F5" w:rsidRDefault="00AC1A9F" w:rsidP="008115DE">
      <w:pPr>
        <w:pStyle w:val="2"/>
      </w:pPr>
      <w:r>
        <w:rPr>
          <w:rFonts w:hint="eastAsia"/>
        </w:rPr>
        <w:lastRenderedPageBreak/>
        <w:t>ObSchema</w:t>
      </w:r>
    </w:p>
    <w:p w:rsidR="00AC1A9F" w:rsidRDefault="00AC1A9F" w:rsidP="00B11FA4"/>
    <w:p w:rsidR="00AC1A9F" w:rsidRDefault="00AC1A9F" w:rsidP="00B11FA4">
      <w:r>
        <w:rPr>
          <w:rFonts w:hint="eastAsia"/>
        </w:rPr>
        <w:t>class ObSchema</w:t>
      </w:r>
    </w:p>
    <w:p w:rsidR="00AC1A9F" w:rsidRDefault="00AC1A9F" w:rsidP="00B11FA4">
      <w:r>
        <w:rPr>
          <w:rFonts w:hint="eastAsia"/>
        </w:rPr>
        <w:t>{</w:t>
      </w:r>
    </w:p>
    <w:p w:rsidR="00BB4CFB" w:rsidRDefault="00BB4CFB" w:rsidP="00B11FA4">
      <w:r>
        <w:rPr>
          <w:rFonts w:hint="eastAsia"/>
        </w:rPr>
        <w:tab/>
        <w:t>/*</w:t>
      </w:r>
    </w:p>
    <w:p w:rsidR="00BB4CFB" w:rsidRDefault="00BB4CFB" w:rsidP="00B11FA4">
      <w:r>
        <w:rPr>
          <w:rFonts w:hint="eastAsia"/>
        </w:rPr>
        <w:tab/>
        <w:t>* return OB_SUCCESS,</w:t>
      </w:r>
      <w:r>
        <w:rPr>
          <w:rFonts w:hint="eastAsia"/>
        </w:rPr>
        <w:t>表示有设置过期配置</w:t>
      </w:r>
    </w:p>
    <w:p w:rsidR="00BB4CFB" w:rsidRDefault="00BB4CFB" w:rsidP="00B11FA4">
      <w:r>
        <w:rPr>
          <w:rFonts w:hint="eastAsia"/>
        </w:rPr>
        <w:tab/>
        <w:t xml:space="preserve">* return OB_ENTRY_NOT_EXIST </w:t>
      </w:r>
      <w:r>
        <w:rPr>
          <w:rFonts w:hint="eastAsia"/>
        </w:rPr>
        <w:t>表示未设置过期配置</w:t>
      </w:r>
    </w:p>
    <w:p w:rsidR="00BB4CFB" w:rsidRDefault="00BB4CFB" w:rsidP="00BB4CFB">
      <w:pPr>
        <w:ind w:firstLine="420"/>
      </w:pPr>
      <w:r>
        <w:rPr>
          <w:rFonts w:hint="eastAsia"/>
        </w:rPr>
        <w:t>*/</w:t>
      </w:r>
    </w:p>
    <w:p w:rsidR="00AC1A9F" w:rsidRDefault="00AC1A9F" w:rsidP="00AC1A9F">
      <w:pPr>
        <w:ind w:firstLine="420"/>
      </w:pPr>
      <w:r>
        <w:rPr>
          <w:rFonts w:hint="eastAsia"/>
        </w:rPr>
        <w:t>int get_expire_condition(int64_t &amp;column_id, int64_t &amp;duration);</w:t>
      </w:r>
      <w:r>
        <w:rPr>
          <w:rFonts w:hint="eastAsia"/>
        </w:rPr>
        <w:br/>
        <w:t>};</w:t>
      </w:r>
    </w:p>
    <w:p w:rsidR="008115DE" w:rsidRDefault="008115DE" w:rsidP="008115DE"/>
    <w:p w:rsidR="008115DE" w:rsidRDefault="008115DE" w:rsidP="008115DE"/>
    <w:p w:rsidR="008115DE" w:rsidRDefault="008115DE" w:rsidP="008115DE">
      <w:pPr>
        <w:pStyle w:val="2"/>
      </w:pPr>
      <w:del w:id="47" w:author="曲山" w:date="2011-07-25T10:28:00Z">
        <w:r w:rsidDel="000D1710">
          <w:rPr>
            <w:rFonts w:hint="eastAsia"/>
          </w:rPr>
          <w:delText>RootServer</w:delText>
        </w:r>
      </w:del>
      <w:ins w:id="48" w:author="曲山" w:date="2011-07-25T10:28:00Z">
        <w:r w:rsidR="000D1710">
          <w:rPr>
            <w:rFonts w:hint="eastAsia"/>
          </w:rPr>
          <w:t>UpdateServer</w:t>
        </w:r>
      </w:ins>
    </w:p>
    <w:p w:rsidR="008115DE" w:rsidRDefault="008115DE" w:rsidP="008115DE"/>
    <w:p w:rsidR="008115DE" w:rsidRDefault="008115DE" w:rsidP="008115DE">
      <w:r>
        <w:rPr>
          <w:rFonts w:hint="eastAsia"/>
        </w:rPr>
        <w:t>获取</w:t>
      </w:r>
      <w:r>
        <w:rPr>
          <w:rFonts w:hint="eastAsia"/>
        </w:rPr>
        <w:t>version</w:t>
      </w:r>
      <w:r>
        <w:rPr>
          <w:rFonts w:hint="eastAsia"/>
        </w:rPr>
        <w:t>对应的</w:t>
      </w:r>
      <w:r w:rsidR="001A5599">
        <w:rPr>
          <w:rFonts w:hint="eastAsia"/>
        </w:rPr>
        <w:t>frozen_time</w:t>
      </w:r>
      <w:r>
        <w:rPr>
          <w:rFonts w:hint="eastAsia"/>
        </w:rPr>
        <w:t>远程接口</w:t>
      </w:r>
    </w:p>
    <w:p w:rsidR="008115DE" w:rsidRDefault="008115DE" w:rsidP="008115DE"/>
    <w:p w:rsidR="008115DE" w:rsidRDefault="008115DE" w:rsidP="008115DE">
      <w:r>
        <w:rPr>
          <w:rFonts w:hint="eastAsia"/>
        </w:rPr>
        <w:t>int get_fr</w:t>
      </w:r>
      <w:r w:rsidR="001A5599">
        <w:rPr>
          <w:rFonts w:hint="eastAsia"/>
        </w:rPr>
        <w:t>ozen</w:t>
      </w:r>
      <w:r>
        <w:rPr>
          <w:rFonts w:hint="eastAsia"/>
        </w:rPr>
        <w:t xml:space="preserve">_time(const int64_t </w:t>
      </w:r>
      <w:r w:rsidR="001A5599">
        <w:rPr>
          <w:rFonts w:hint="eastAsia"/>
        </w:rPr>
        <w:t>frozen_version, int64_t&amp; frozen_time);</w:t>
      </w:r>
    </w:p>
    <w:p w:rsidR="008115DE" w:rsidRDefault="008115DE" w:rsidP="008115DE"/>
    <w:p w:rsidR="008115DE" w:rsidRPr="00B11FA4" w:rsidRDefault="008115DE" w:rsidP="008115DE"/>
    <w:p w:rsidR="008115DE" w:rsidRPr="008115DE" w:rsidRDefault="008115DE" w:rsidP="008115DE"/>
    <w:sectPr w:rsidR="008115DE" w:rsidRPr="008115DE" w:rsidSect="00DE6291">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曲山" w:date="2011-07-25T09:07:00Z" w:initials="曲山">
    <w:p w:rsidR="009B6835" w:rsidRDefault="009B6835">
      <w:pPr>
        <w:pStyle w:val="a9"/>
      </w:pPr>
      <w:r>
        <w:rPr>
          <w:rStyle w:val="a8"/>
        </w:rPr>
        <w:annotationRef/>
      </w:r>
    </w:p>
  </w:comment>
  <w:comment w:id="6" w:author="曲山" w:date="2011-07-25T09:08:00Z" w:initials="曲山">
    <w:p w:rsidR="001A2221" w:rsidRDefault="001A2221">
      <w:pPr>
        <w:pStyle w:val="a9"/>
      </w:pPr>
      <w:r>
        <w:rPr>
          <w:rStyle w:val="a8"/>
        </w:rPr>
        <w:annotationRef/>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1A14" w:rsidRDefault="00AF1A14" w:rsidP="007E37F9">
      <w:r>
        <w:separator/>
      </w:r>
    </w:p>
  </w:endnote>
  <w:endnote w:type="continuationSeparator" w:id="1">
    <w:p w:rsidR="00AF1A14" w:rsidRDefault="00AF1A14" w:rsidP="007E37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1A14" w:rsidRDefault="00AF1A14" w:rsidP="007E37F9">
      <w:r>
        <w:separator/>
      </w:r>
    </w:p>
  </w:footnote>
  <w:footnote w:type="continuationSeparator" w:id="1">
    <w:p w:rsidR="00AF1A14" w:rsidRDefault="00AF1A14" w:rsidP="007E37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858A1"/>
    <w:multiLevelType w:val="hybridMultilevel"/>
    <w:tmpl w:val="E5BABA6A"/>
    <w:lvl w:ilvl="0" w:tplc="032E6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436E9C"/>
    <w:multiLevelType w:val="multilevel"/>
    <w:tmpl w:val="4710C6C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770849A0"/>
    <w:multiLevelType w:val="hybridMultilevel"/>
    <w:tmpl w:val="D5F4A310"/>
    <w:lvl w:ilvl="0" w:tplc="A768C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9785265"/>
    <w:multiLevelType w:val="multilevel"/>
    <w:tmpl w:val="3D58E1A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3"/>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E37F9"/>
    <w:rsid w:val="00036EEA"/>
    <w:rsid w:val="00045FDA"/>
    <w:rsid w:val="000B11B5"/>
    <w:rsid w:val="000D1710"/>
    <w:rsid w:val="001A2221"/>
    <w:rsid w:val="001A5599"/>
    <w:rsid w:val="00226C53"/>
    <w:rsid w:val="00240F5A"/>
    <w:rsid w:val="004C4D71"/>
    <w:rsid w:val="004D5ADB"/>
    <w:rsid w:val="00510D98"/>
    <w:rsid w:val="005B31F2"/>
    <w:rsid w:val="00624514"/>
    <w:rsid w:val="006470AF"/>
    <w:rsid w:val="007D10F6"/>
    <w:rsid w:val="007E37F9"/>
    <w:rsid w:val="008115DE"/>
    <w:rsid w:val="00870355"/>
    <w:rsid w:val="008D5001"/>
    <w:rsid w:val="00904A3F"/>
    <w:rsid w:val="009522DF"/>
    <w:rsid w:val="009B5427"/>
    <w:rsid w:val="009B6835"/>
    <w:rsid w:val="009B73CF"/>
    <w:rsid w:val="009D367D"/>
    <w:rsid w:val="00A12314"/>
    <w:rsid w:val="00A24263"/>
    <w:rsid w:val="00A44E6C"/>
    <w:rsid w:val="00AC1A9F"/>
    <w:rsid w:val="00AF1A14"/>
    <w:rsid w:val="00B11FA4"/>
    <w:rsid w:val="00B37654"/>
    <w:rsid w:val="00B401F5"/>
    <w:rsid w:val="00B42F5C"/>
    <w:rsid w:val="00BB4CFB"/>
    <w:rsid w:val="00C81FC5"/>
    <w:rsid w:val="00CD0C14"/>
    <w:rsid w:val="00D45D30"/>
    <w:rsid w:val="00D56BA3"/>
    <w:rsid w:val="00D66AFE"/>
    <w:rsid w:val="00DE2695"/>
    <w:rsid w:val="00DE6291"/>
    <w:rsid w:val="00E35721"/>
    <w:rsid w:val="00E907E9"/>
    <w:rsid w:val="00EC31B6"/>
    <w:rsid w:val="00F1284A"/>
    <w:rsid w:val="00F31DCC"/>
    <w:rsid w:val="00FE61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291"/>
    <w:pPr>
      <w:widowControl w:val="0"/>
      <w:jc w:val="both"/>
    </w:pPr>
  </w:style>
  <w:style w:type="paragraph" w:styleId="1">
    <w:name w:val="heading 1"/>
    <w:basedOn w:val="a"/>
    <w:next w:val="a"/>
    <w:link w:val="1Char"/>
    <w:uiPriority w:val="9"/>
    <w:qFormat/>
    <w:rsid w:val="007E37F9"/>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37F9"/>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E37F9"/>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E37F9"/>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E37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E37F9"/>
    <w:rPr>
      <w:sz w:val="18"/>
      <w:szCs w:val="18"/>
    </w:rPr>
  </w:style>
  <w:style w:type="paragraph" w:styleId="a4">
    <w:name w:val="footer"/>
    <w:basedOn w:val="a"/>
    <w:link w:val="Char0"/>
    <w:uiPriority w:val="99"/>
    <w:semiHidden/>
    <w:unhideWhenUsed/>
    <w:rsid w:val="007E37F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E37F9"/>
    <w:rPr>
      <w:sz w:val="18"/>
      <w:szCs w:val="18"/>
    </w:rPr>
  </w:style>
  <w:style w:type="character" w:customStyle="1" w:styleId="1Char">
    <w:name w:val="标题 1 Char"/>
    <w:basedOn w:val="a0"/>
    <w:link w:val="1"/>
    <w:uiPriority w:val="9"/>
    <w:rsid w:val="007E37F9"/>
    <w:rPr>
      <w:b/>
      <w:bCs/>
      <w:kern w:val="44"/>
      <w:sz w:val="44"/>
      <w:szCs w:val="44"/>
    </w:rPr>
  </w:style>
  <w:style w:type="paragraph" w:styleId="a5">
    <w:name w:val="Document Map"/>
    <w:basedOn w:val="a"/>
    <w:link w:val="Char1"/>
    <w:uiPriority w:val="99"/>
    <w:semiHidden/>
    <w:unhideWhenUsed/>
    <w:rsid w:val="007E37F9"/>
    <w:rPr>
      <w:rFonts w:ascii="宋体" w:eastAsia="宋体"/>
      <w:sz w:val="18"/>
      <w:szCs w:val="18"/>
    </w:rPr>
  </w:style>
  <w:style w:type="character" w:customStyle="1" w:styleId="Char1">
    <w:name w:val="文档结构图 Char"/>
    <w:basedOn w:val="a0"/>
    <w:link w:val="a5"/>
    <w:uiPriority w:val="99"/>
    <w:semiHidden/>
    <w:rsid w:val="007E37F9"/>
    <w:rPr>
      <w:rFonts w:ascii="宋体" w:eastAsia="宋体"/>
      <w:sz w:val="18"/>
      <w:szCs w:val="18"/>
    </w:rPr>
  </w:style>
  <w:style w:type="character" w:customStyle="1" w:styleId="2Char">
    <w:name w:val="标题 2 Char"/>
    <w:basedOn w:val="a0"/>
    <w:link w:val="2"/>
    <w:uiPriority w:val="9"/>
    <w:rsid w:val="007E37F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E37F9"/>
    <w:rPr>
      <w:b/>
      <w:bCs/>
      <w:sz w:val="32"/>
      <w:szCs w:val="32"/>
    </w:rPr>
  </w:style>
  <w:style w:type="character" w:customStyle="1" w:styleId="4Char">
    <w:name w:val="标题 4 Char"/>
    <w:basedOn w:val="a0"/>
    <w:link w:val="4"/>
    <w:uiPriority w:val="9"/>
    <w:rsid w:val="007E37F9"/>
    <w:rPr>
      <w:rFonts w:asciiTheme="majorHAnsi" w:eastAsiaTheme="majorEastAsia" w:hAnsiTheme="majorHAnsi" w:cstheme="majorBidi"/>
      <w:b/>
      <w:bCs/>
      <w:sz w:val="28"/>
      <w:szCs w:val="28"/>
    </w:rPr>
  </w:style>
  <w:style w:type="paragraph" w:styleId="a6">
    <w:name w:val="Balloon Text"/>
    <w:basedOn w:val="a"/>
    <w:link w:val="Char2"/>
    <w:uiPriority w:val="99"/>
    <w:semiHidden/>
    <w:unhideWhenUsed/>
    <w:rsid w:val="00870355"/>
    <w:rPr>
      <w:sz w:val="18"/>
      <w:szCs w:val="18"/>
    </w:rPr>
  </w:style>
  <w:style w:type="character" w:customStyle="1" w:styleId="Char2">
    <w:name w:val="批注框文本 Char"/>
    <w:basedOn w:val="a0"/>
    <w:link w:val="a6"/>
    <w:uiPriority w:val="99"/>
    <w:semiHidden/>
    <w:rsid w:val="00870355"/>
    <w:rPr>
      <w:sz w:val="18"/>
      <w:szCs w:val="18"/>
    </w:rPr>
  </w:style>
  <w:style w:type="paragraph" w:styleId="a7">
    <w:name w:val="List Paragraph"/>
    <w:basedOn w:val="a"/>
    <w:uiPriority w:val="34"/>
    <w:qFormat/>
    <w:rsid w:val="00870355"/>
    <w:pPr>
      <w:ind w:firstLineChars="200" w:firstLine="420"/>
    </w:pPr>
  </w:style>
  <w:style w:type="character" w:styleId="a8">
    <w:name w:val="annotation reference"/>
    <w:basedOn w:val="a0"/>
    <w:uiPriority w:val="99"/>
    <w:semiHidden/>
    <w:unhideWhenUsed/>
    <w:rsid w:val="009B6835"/>
    <w:rPr>
      <w:sz w:val="21"/>
      <w:szCs w:val="21"/>
    </w:rPr>
  </w:style>
  <w:style w:type="paragraph" w:styleId="a9">
    <w:name w:val="annotation text"/>
    <w:basedOn w:val="a"/>
    <w:link w:val="Char3"/>
    <w:uiPriority w:val="99"/>
    <w:semiHidden/>
    <w:unhideWhenUsed/>
    <w:rsid w:val="009B6835"/>
    <w:pPr>
      <w:jc w:val="left"/>
    </w:pPr>
  </w:style>
  <w:style w:type="character" w:customStyle="1" w:styleId="Char3">
    <w:name w:val="批注文字 Char"/>
    <w:basedOn w:val="a0"/>
    <w:link w:val="a9"/>
    <w:uiPriority w:val="99"/>
    <w:semiHidden/>
    <w:rsid w:val="009B6835"/>
  </w:style>
  <w:style w:type="paragraph" w:styleId="aa">
    <w:name w:val="annotation subject"/>
    <w:basedOn w:val="a9"/>
    <w:next w:val="a9"/>
    <w:link w:val="Char4"/>
    <w:uiPriority w:val="99"/>
    <w:semiHidden/>
    <w:unhideWhenUsed/>
    <w:rsid w:val="009B6835"/>
    <w:rPr>
      <w:b/>
      <w:bCs/>
    </w:rPr>
  </w:style>
  <w:style w:type="character" w:customStyle="1" w:styleId="Char4">
    <w:name w:val="批注主题 Char"/>
    <w:basedOn w:val="Char3"/>
    <w:link w:val="aa"/>
    <w:uiPriority w:val="99"/>
    <w:semiHidden/>
    <w:rsid w:val="009B683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406</Words>
  <Characters>2317</Characters>
  <Application>Microsoft Office Word</Application>
  <DocSecurity>0</DocSecurity>
  <Lines>19</Lines>
  <Paragraphs>5</Paragraphs>
  <ScaleCrop>false</ScaleCrop>
  <Company>alibaba</Company>
  <LinksUpToDate>false</LinksUpToDate>
  <CharactersWithSpaces>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曲山</dc:creator>
  <cp:keywords/>
  <dc:description/>
  <cp:lastModifiedBy>曲山</cp:lastModifiedBy>
  <cp:revision>45</cp:revision>
  <dcterms:created xsi:type="dcterms:W3CDTF">2011-07-22T06:04:00Z</dcterms:created>
  <dcterms:modified xsi:type="dcterms:W3CDTF">2011-07-25T02:30:00Z</dcterms:modified>
</cp:coreProperties>
</file>