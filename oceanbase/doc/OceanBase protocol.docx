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6D1DB14" w14:textId="77777777" w:rsidR="00A01649" w:rsidRDefault="00727D99" w:rsidP="00727D99">
      <w:pPr>
        <w:pStyle w:val="Title"/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通信协议</w:t>
      </w:r>
    </w:p>
    <w:p w14:paraId="2BCE71FF" w14:textId="77777777" w:rsidR="00727D99" w:rsidRDefault="00727D99"/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276"/>
        <w:gridCol w:w="2977"/>
        <w:gridCol w:w="1276"/>
        <w:gridCol w:w="870"/>
      </w:tblGrid>
      <w:tr w:rsidR="00727D99" w:rsidRPr="00373939" w14:paraId="3899F64A" w14:textId="77777777" w:rsidTr="00E24F8E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1469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D2A4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B6E5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3672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A9A6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376C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727D99" w:rsidRPr="00373939" w14:paraId="27101631" w14:textId="77777777" w:rsidTr="00E24F8E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3660" w14:textId="77777777" w:rsidR="00727D99" w:rsidRDefault="00727D99" w:rsidP="00E24F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AAE9" w14:textId="77777777" w:rsidR="00727D99" w:rsidRDefault="00727D99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82AA" w14:textId="77777777" w:rsidR="00727D99" w:rsidRDefault="00727D99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7B50" w14:textId="77777777" w:rsidR="00727D99" w:rsidRDefault="00727D99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97CF" w14:textId="77777777" w:rsidR="00727D99" w:rsidRDefault="00727D99" w:rsidP="00727D99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</w:t>
            </w:r>
            <w:r>
              <w:rPr>
                <w:rFonts w:ascii="宋体" w:hAnsi="宋体" w:hint="eastAsia"/>
                <w:bCs/>
                <w:color w:val="0000FF"/>
              </w:rPr>
              <w:t>22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C1AF" w14:textId="77777777" w:rsidR="00727D99" w:rsidRDefault="00727D99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若海</w:t>
            </w:r>
          </w:p>
        </w:tc>
      </w:tr>
      <w:tr w:rsidR="00727D99" w:rsidRPr="00373939" w14:paraId="1CC67104" w14:textId="77777777" w:rsidTr="00E24F8E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1172" w14:textId="77777777" w:rsidR="00727D99" w:rsidRDefault="00727D99" w:rsidP="00E24F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0C5E" w14:textId="77777777" w:rsidR="00727D99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56B4" w14:textId="77777777" w:rsidR="00727D99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0817" w14:textId="77777777" w:rsidR="00727D99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根据review修改，修改序列化格式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25E2" w14:textId="77777777" w:rsidR="00727D99" w:rsidRPr="00FC2EBA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2010-11-3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2C89" w14:textId="77777777" w:rsidR="00727D99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若海</w:t>
            </w:r>
          </w:p>
        </w:tc>
      </w:tr>
      <w:tr w:rsidR="00944514" w:rsidRPr="00373939" w14:paraId="111F1B05" w14:textId="77777777" w:rsidTr="00E24F8E">
        <w:trPr>
          <w:trHeight w:val="70"/>
          <w:ins w:id="0" w:author="Yun Liu" w:date="2011-04-18T15:33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A01" w14:textId="77777777" w:rsidR="00944514" w:rsidRDefault="00944514" w:rsidP="00E24F8E">
            <w:pPr>
              <w:rPr>
                <w:ins w:id="1" w:author="Yun Liu" w:date="2011-04-18T15:33:00Z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19C8" w14:textId="77777777" w:rsidR="00944514" w:rsidRDefault="00944514" w:rsidP="00E24F8E">
            <w:pPr>
              <w:rPr>
                <w:ins w:id="2" w:author="Yun Liu" w:date="2011-04-18T15:33:00Z"/>
                <w:rFonts w:ascii="宋体" w:hAnsi="宋体"/>
                <w:bCs/>
                <w:color w:val="0000FF"/>
              </w:rPr>
            </w:pPr>
            <w:ins w:id="3" w:author="Yun Liu" w:date="2011-04-18T15:33:00Z">
              <w:r>
                <w:rPr>
                  <w:rFonts w:ascii="宋体" w:hAnsi="宋体" w:hint="eastAsia"/>
                  <w:bCs/>
                  <w:color w:val="0000FF"/>
                </w:rPr>
                <w:t>2.0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E7F3" w14:textId="77777777" w:rsidR="00944514" w:rsidRDefault="00944514" w:rsidP="00E24F8E">
            <w:pPr>
              <w:rPr>
                <w:ins w:id="4" w:author="Yun Liu" w:date="2011-04-18T15:33:00Z"/>
                <w:rFonts w:ascii="宋体" w:hAnsi="宋体"/>
                <w:bCs/>
                <w:color w:val="0000FF"/>
              </w:rPr>
            </w:pPr>
            <w:proofErr w:type="spellStart"/>
            <w:ins w:id="5" w:author="Yun Liu" w:date="2011-04-18T15:33:00Z">
              <w:r>
                <w:rPr>
                  <w:rFonts w:ascii="宋体" w:hAnsi="宋体" w:hint="eastAsia"/>
                  <w:bCs/>
                  <w:color w:val="0000FF"/>
                </w:rPr>
                <w:t>ObScanParam</w:t>
              </w:r>
              <w:proofErr w:type="spellEnd"/>
            </w:ins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0408" w14:textId="77777777" w:rsidR="00944514" w:rsidRDefault="00944514">
            <w:pPr>
              <w:pStyle w:val="ListParagraph"/>
              <w:numPr>
                <w:ilvl w:val="0"/>
                <w:numId w:val="38"/>
              </w:numPr>
              <w:ind w:firstLineChars="0"/>
              <w:rPr>
                <w:ins w:id="6" w:author="Yun Liu" w:date="2011-04-18T15:34:00Z"/>
                <w:rFonts w:ascii="宋体" w:hAnsi="宋体"/>
                <w:bCs/>
                <w:color w:val="0000FF"/>
              </w:rPr>
              <w:pPrChange w:id="7" w:author="Yun Liu" w:date="2011-04-18T15:33:00Z">
                <w:pPr/>
              </w:pPrChange>
            </w:pPr>
            <w:ins w:id="8" w:author="Yun Liu" w:date="2011-04-18T15:34:00Z">
              <w:r>
                <w:rPr>
                  <w:rFonts w:ascii="宋体" w:hAnsi="宋体" w:hint="eastAsia"/>
                  <w:bCs/>
                  <w:color w:val="0000FF"/>
                </w:rPr>
                <w:t>新建简单属性过滤</w:t>
              </w:r>
            </w:ins>
          </w:p>
          <w:p w14:paraId="367E8DEF" w14:textId="77777777" w:rsidR="00944514" w:rsidRPr="00944514" w:rsidRDefault="00944514">
            <w:pPr>
              <w:pStyle w:val="ListParagraph"/>
              <w:numPr>
                <w:ilvl w:val="0"/>
                <w:numId w:val="38"/>
              </w:numPr>
              <w:ind w:firstLineChars="0"/>
              <w:rPr>
                <w:ins w:id="9" w:author="Yun Liu" w:date="2011-04-18T15:33:00Z"/>
                <w:rFonts w:ascii="宋体" w:hAnsi="宋体"/>
                <w:bCs/>
                <w:color w:val="0000FF"/>
                <w:rPrChange w:id="10" w:author="Yun Liu" w:date="2011-04-18T15:33:00Z">
                  <w:rPr>
                    <w:ins w:id="11" w:author="Yun Liu" w:date="2011-04-18T15:33:00Z"/>
                  </w:rPr>
                </w:rPrChange>
              </w:rPr>
              <w:pPrChange w:id="12" w:author="Yun Liu" w:date="2011-04-18T15:33:00Z">
                <w:pPr/>
              </w:pPrChange>
            </w:pPr>
            <w:ins w:id="13" w:author="Yun Liu" w:date="2011-04-18T15:34:00Z">
              <w:r>
                <w:rPr>
                  <w:rFonts w:ascii="宋体" w:hAnsi="宋体" w:hint="eastAsia"/>
                  <w:bCs/>
                  <w:color w:val="0000FF"/>
                </w:rPr>
                <w:t>增加</w:t>
              </w:r>
              <w:proofErr w:type="spellStart"/>
              <w:r>
                <w:rPr>
                  <w:rFonts w:ascii="宋体" w:hAnsi="宋体" w:hint="eastAsia"/>
                  <w:bCs/>
                  <w:color w:val="0000FF"/>
                </w:rPr>
                <w:t>groupby</w:t>
              </w:r>
              <w:proofErr w:type="spellEnd"/>
              <w:r>
                <w:rPr>
                  <w:rFonts w:ascii="宋体" w:hAnsi="宋体" w:hint="eastAsia"/>
                  <w:bCs/>
                  <w:color w:val="0000FF"/>
                </w:rPr>
                <w:t>协议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DA4C" w14:textId="77777777" w:rsidR="00944514" w:rsidRDefault="00944514" w:rsidP="00E24F8E">
            <w:pPr>
              <w:rPr>
                <w:ins w:id="14" w:author="Yun Liu" w:date="2011-04-18T15:33:00Z"/>
                <w:rFonts w:ascii="宋体" w:hAnsi="宋体"/>
                <w:bCs/>
                <w:color w:val="0000FF"/>
              </w:rPr>
            </w:pPr>
            <w:ins w:id="15" w:author="Yun Liu" w:date="2011-04-18T15:34:00Z">
              <w:r>
                <w:rPr>
                  <w:rFonts w:ascii="宋体" w:hAnsi="宋体" w:hint="eastAsia"/>
                  <w:bCs/>
                  <w:color w:val="0000FF"/>
                </w:rPr>
                <w:t>2011-04-18</w:t>
              </w:r>
            </w:ins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7299" w14:textId="77777777" w:rsidR="00944514" w:rsidRDefault="00944514" w:rsidP="00E24F8E">
            <w:pPr>
              <w:rPr>
                <w:ins w:id="16" w:author="Yun Liu" w:date="2011-04-18T15:33:00Z"/>
                <w:rFonts w:ascii="宋体" w:hAnsi="宋体"/>
                <w:bCs/>
                <w:color w:val="0000FF"/>
              </w:rPr>
            </w:pPr>
            <w:ins w:id="17" w:author="Yun Liu" w:date="2011-04-18T15:34:00Z">
              <w:r>
                <w:rPr>
                  <w:rFonts w:ascii="宋体" w:hAnsi="宋体" w:hint="eastAsia"/>
                  <w:bCs/>
                  <w:color w:val="0000FF"/>
                </w:rPr>
                <w:t>无施</w:t>
              </w:r>
            </w:ins>
          </w:p>
        </w:tc>
      </w:tr>
      <w:tr w:rsidR="00E039A0" w:rsidRPr="00373939" w14:paraId="4366DE76" w14:textId="77777777" w:rsidTr="00E24F8E">
        <w:trPr>
          <w:trHeight w:val="70"/>
          <w:ins w:id="18" w:author="Yun Liu" w:date="2011-05-23T10:51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FD50" w14:textId="77777777" w:rsidR="00E039A0" w:rsidRDefault="00E039A0" w:rsidP="00E24F8E">
            <w:pPr>
              <w:rPr>
                <w:ins w:id="19" w:author="Yun Liu" w:date="2011-05-23T10:51:00Z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DD6" w14:textId="5C712989" w:rsidR="00E039A0" w:rsidRDefault="00E039A0" w:rsidP="00E24F8E">
            <w:pPr>
              <w:rPr>
                <w:ins w:id="20" w:author="Yun Liu" w:date="2011-05-23T10:51:00Z"/>
                <w:rFonts w:ascii="宋体" w:hAnsi="宋体" w:hint="eastAsia"/>
                <w:bCs/>
                <w:color w:val="0000FF"/>
              </w:rPr>
            </w:pPr>
            <w:ins w:id="21" w:author="Yun Liu" w:date="2011-05-23T10:51:00Z">
              <w:r>
                <w:rPr>
                  <w:rFonts w:ascii="宋体" w:hAnsi="宋体" w:hint="eastAsia"/>
                  <w:bCs/>
                  <w:color w:val="0000FF"/>
                </w:rPr>
                <w:t>2.1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7A8A" w14:textId="7C535059" w:rsidR="00E039A0" w:rsidRDefault="00E039A0" w:rsidP="00E24F8E">
            <w:pPr>
              <w:rPr>
                <w:ins w:id="22" w:author="Yun Liu" w:date="2011-05-23T10:51:00Z"/>
                <w:rFonts w:ascii="宋体" w:hAnsi="宋体" w:hint="eastAsia"/>
                <w:bCs/>
                <w:color w:val="0000FF"/>
              </w:rPr>
            </w:pPr>
            <w:proofErr w:type="spellStart"/>
            <w:ins w:id="23" w:author="Yun Liu" w:date="2011-05-23T10:53:00Z">
              <w:r>
                <w:rPr>
                  <w:rFonts w:ascii="宋体" w:hAnsi="宋体" w:hint="eastAsia"/>
                  <w:bCs/>
                  <w:color w:val="0000FF"/>
                </w:rPr>
                <w:t>ObScanParam</w:t>
              </w:r>
            </w:ins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1489" w14:textId="77777777" w:rsidR="00E039A0" w:rsidRDefault="005E62FB" w:rsidP="00E039A0">
            <w:pPr>
              <w:pStyle w:val="ListParagraph"/>
              <w:numPr>
                <w:ilvl w:val="0"/>
                <w:numId w:val="40"/>
              </w:numPr>
              <w:ind w:firstLineChars="0"/>
              <w:rPr>
                <w:ins w:id="24" w:author="Yun Liu" w:date="2011-05-23T10:53:00Z"/>
                <w:rFonts w:ascii="宋体" w:hAnsi="宋体" w:hint="eastAsia"/>
                <w:bCs/>
                <w:color w:val="0000FF"/>
              </w:rPr>
              <w:pPrChange w:id="25" w:author="Yun Liu" w:date="2011-05-23T10:53:00Z">
                <w:pPr>
                  <w:pStyle w:val="ListParagraph"/>
                  <w:numPr>
                    <w:numId w:val="38"/>
                  </w:numPr>
                  <w:ind w:left="720" w:firstLineChars="0" w:hanging="360"/>
                </w:pPr>
              </w:pPrChange>
            </w:pPr>
            <w:ins w:id="26" w:author="Yun Liu" w:date="2011-05-23T10:53:00Z">
              <w:r>
                <w:rPr>
                  <w:rFonts w:ascii="宋体" w:hAnsi="宋体" w:hint="eastAsia"/>
                  <w:bCs/>
                  <w:color w:val="0000FF"/>
                </w:rPr>
                <w:t>增加count</w:t>
              </w:r>
              <w:r>
                <w:rPr>
                  <w:rFonts w:ascii="宋体" w:hAnsi="宋体"/>
                  <w:bCs/>
                  <w:color w:val="0000FF"/>
                </w:rPr>
                <w:t>(*)</w:t>
              </w:r>
              <w:r>
                <w:rPr>
                  <w:rFonts w:ascii="宋体" w:hAnsi="宋体" w:hint="eastAsia"/>
                  <w:bCs/>
                  <w:color w:val="0000FF"/>
                </w:rPr>
                <w:t>协议描述</w:t>
              </w:r>
            </w:ins>
          </w:p>
          <w:p w14:paraId="06D3B3E9" w14:textId="2E318CF4" w:rsidR="005E62FB" w:rsidRDefault="005E62FB" w:rsidP="00E039A0">
            <w:pPr>
              <w:pStyle w:val="ListParagraph"/>
              <w:numPr>
                <w:ilvl w:val="0"/>
                <w:numId w:val="40"/>
              </w:numPr>
              <w:ind w:firstLineChars="0"/>
              <w:rPr>
                <w:ins w:id="27" w:author="Yun Liu" w:date="2011-05-23T10:51:00Z"/>
                <w:rFonts w:ascii="宋体" w:hAnsi="宋体" w:hint="eastAsia"/>
                <w:bCs/>
                <w:color w:val="0000FF"/>
              </w:rPr>
              <w:pPrChange w:id="28" w:author="Yun Liu" w:date="2011-05-23T10:53:00Z">
                <w:pPr>
                  <w:pStyle w:val="ListParagraph"/>
                  <w:numPr>
                    <w:numId w:val="38"/>
                  </w:numPr>
                  <w:ind w:left="720" w:firstLineChars="0" w:hanging="360"/>
                </w:pPr>
              </w:pPrChange>
            </w:pPr>
            <w:ins w:id="29" w:author="Yun Liu" w:date="2011-05-23T10:53:00Z">
              <w:r>
                <w:rPr>
                  <w:rFonts w:ascii="宋体" w:hAnsi="宋体" w:hint="eastAsia"/>
                  <w:bCs/>
                  <w:color w:val="0000FF"/>
                </w:rPr>
                <w:t>增加</w:t>
              </w:r>
              <w:r>
                <w:rPr>
                  <w:rFonts w:ascii="宋体" w:hAnsi="宋体"/>
                  <w:bCs/>
                  <w:color w:val="0000FF"/>
                </w:rPr>
                <w:t>select(*)</w:t>
              </w:r>
              <w:r>
                <w:rPr>
                  <w:rFonts w:ascii="宋体" w:hAnsi="宋体" w:hint="eastAsia"/>
                  <w:bCs/>
                  <w:color w:val="0000FF"/>
                </w:rPr>
                <w:t>协议描述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B8D5" w14:textId="77777777" w:rsidR="00E039A0" w:rsidRDefault="00E039A0" w:rsidP="00E24F8E">
            <w:pPr>
              <w:rPr>
                <w:ins w:id="30" w:author="Yun Liu" w:date="2011-05-23T10:51:00Z"/>
                <w:rFonts w:ascii="宋体" w:hAnsi="宋体" w:hint="eastAsia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65EC" w14:textId="77777777" w:rsidR="00E039A0" w:rsidRDefault="00E039A0" w:rsidP="00E24F8E">
            <w:pPr>
              <w:rPr>
                <w:ins w:id="31" w:author="Yun Liu" w:date="2011-05-23T10:51:00Z"/>
                <w:rFonts w:ascii="宋体" w:hAnsi="宋体" w:hint="eastAsia"/>
                <w:bCs/>
                <w:color w:val="0000FF"/>
              </w:rPr>
            </w:pPr>
          </w:p>
        </w:tc>
      </w:tr>
    </w:tbl>
    <w:p w14:paraId="715C5492" w14:textId="77777777" w:rsidR="00727D99" w:rsidRDefault="00727D99"/>
    <w:p w14:paraId="7E25695C" w14:textId="77777777" w:rsidR="00C838FF" w:rsidRDefault="00C838FF">
      <w:r>
        <w:rPr>
          <w:rFonts w:hint="eastAsia"/>
        </w:rPr>
        <w:t>本文档描述了客户端和服务器端完成请求的通信协议。</w:t>
      </w:r>
    </w:p>
    <w:p w14:paraId="7C47E63B" w14:textId="77777777" w:rsidR="00C838FF" w:rsidRDefault="00C838FF" w:rsidP="00C838FF">
      <w:pPr>
        <w:pStyle w:val="Heading1"/>
      </w:pPr>
      <w:r>
        <w:rPr>
          <w:rFonts w:hint="eastAsia"/>
        </w:rPr>
        <w:t>包结构</w:t>
      </w:r>
    </w:p>
    <w:p w14:paraId="6D58505B" w14:textId="77777777" w:rsidR="00C838FF" w:rsidRDefault="00C838FF" w:rsidP="00C838FF">
      <w:pPr>
        <w:pStyle w:val="Heading2"/>
      </w:pPr>
      <w:r>
        <w:rPr>
          <w:rFonts w:hint="eastAsia"/>
        </w:rPr>
        <w:t>通用的包结构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</w:tblGrid>
      <w:tr w:rsidR="00BE33EF" w14:paraId="20C817DB" w14:textId="77777777" w:rsidTr="00BE33EF">
        <w:tc>
          <w:tcPr>
            <w:tcW w:w="3369" w:type="dxa"/>
          </w:tcPr>
          <w:p w14:paraId="700F94B0" w14:textId="77777777" w:rsidR="00BE33EF" w:rsidRDefault="00BE33EF" w:rsidP="00C838FF">
            <w:r>
              <w:rPr>
                <w:rFonts w:hint="eastAsia"/>
              </w:rPr>
              <w:t>Magic (4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BE33EF" w14:paraId="5B6A8AF1" w14:textId="77777777" w:rsidTr="00BE33EF">
        <w:tc>
          <w:tcPr>
            <w:tcW w:w="3369" w:type="dxa"/>
          </w:tcPr>
          <w:p w14:paraId="3747E009" w14:textId="77777777" w:rsidR="00BE33EF" w:rsidRDefault="00BE33EF" w:rsidP="00C838FF">
            <w:r>
              <w:rPr>
                <w:rFonts w:hint="eastAsia"/>
              </w:rPr>
              <w:t>Packet Sequence Id (4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BE33EF" w14:paraId="2506A3C7" w14:textId="77777777" w:rsidTr="00BE33EF">
        <w:tc>
          <w:tcPr>
            <w:tcW w:w="3369" w:type="dxa"/>
          </w:tcPr>
          <w:p w14:paraId="216118F1" w14:textId="77777777" w:rsidR="00BE33EF" w:rsidRDefault="00BE33EF" w:rsidP="00C838FF">
            <w:r>
              <w:t>P</w:t>
            </w:r>
            <w:r>
              <w:rPr>
                <w:rFonts w:hint="eastAsia"/>
              </w:rPr>
              <w:t>acket code (4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BE33EF" w14:paraId="628AF956" w14:textId="77777777" w:rsidTr="00BE33EF">
        <w:tc>
          <w:tcPr>
            <w:tcW w:w="3369" w:type="dxa"/>
          </w:tcPr>
          <w:p w14:paraId="0AC5D50D" w14:textId="77777777" w:rsidR="00BE33EF" w:rsidRDefault="00BE33EF" w:rsidP="00C838FF">
            <w:r>
              <w:rPr>
                <w:rFonts w:hint="eastAsia"/>
              </w:rPr>
              <w:t>Total Body Length (4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925260" w14:paraId="06785526" w14:textId="77777777" w:rsidTr="00E24F8E">
        <w:tc>
          <w:tcPr>
            <w:tcW w:w="3369" w:type="dxa"/>
          </w:tcPr>
          <w:p w14:paraId="088C3921" w14:textId="77777777" w:rsidR="00925260" w:rsidRDefault="00925260" w:rsidP="00E24F8E">
            <w:r>
              <w:rPr>
                <w:rFonts w:hint="eastAsia"/>
              </w:rPr>
              <w:t>API Version (4 Bytes)</w:t>
            </w:r>
          </w:p>
        </w:tc>
      </w:tr>
      <w:tr w:rsidR="00BE33EF" w14:paraId="015F1113" w14:textId="77777777" w:rsidTr="00BE33EF">
        <w:tc>
          <w:tcPr>
            <w:tcW w:w="3369" w:type="dxa"/>
          </w:tcPr>
          <w:p w14:paraId="51674215" w14:textId="77777777" w:rsidR="00BE33EF" w:rsidRDefault="00EE5367" w:rsidP="00EE5367">
            <w:r>
              <w:rPr>
                <w:rFonts w:hint="eastAsia"/>
              </w:rPr>
              <w:t>Source Id</w:t>
            </w:r>
            <w:r w:rsidR="00BE33EF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4</w:t>
            </w:r>
            <w:r w:rsidR="00925260">
              <w:rPr>
                <w:rFonts w:hint="eastAsia"/>
              </w:rPr>
              <w:t xml:space="preserve"> </w:t>
            </w:r>
            <w:r w:rsidR="00BE33EF">
              <w:rPr>
                <w:rFonts w:hint="eastAsia"/>
              </w:rPr>
              <w:t>Byte</w:t>
            </w:r>
            <w:r w:rsidR="00925260">
              <w:rPr>
                <w:rFonts w:hint="eastAsia"/>
              </w:rPr>
              <w:t>s</w:t>
            </w:r>
            <w:r w:rsidR="00BE33EF">
              <w:rPr>
                <w:rFonts w:hint="eastAsia"/>
              </w:rPr>
              <w:t>)</w:t>
            </w:r>
          </w:p>
        </w:tc>
      </w:tr>
      <w:tr w:rsidR="00925260" w14:paraId="30C04FA7" w14:textId="77777777" w:rsidTr="00BE33EF">
        <w:tc>
          <w:tcPr>
            <w:tcW w:w="3369" w:type="dxa"/>
          </w:tcPr>
          <w:p w14:paraId="371EB987" w14:textId="77777777" w:rsidR="00925260" w:rsidRDefault="00EE5367" w:rsidP="00EE5367">
            <w:r>
              <w:rPr>
                <w:rFonts w:hint="eastAsia"/>
              </w:rPr>
              <w:t>Target Id</w:t>
            </w:r>
            <w:r w:rsidR="00925260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4</w:t>
            </w:r>
            <w:r w:rsidR="00925260">
              <w:rPr>
                <w:rFonts w:hint="eastAsia"/>
              </w:rPr>
              <w:t xml:space="preserve"> bytes)</w:t>
            </w:r>
          </w:p>
        </w:tc>
      </w:tr>
      <w:tr w:rsidR="00EE5367" w14:paraId="49DE0F1D" w14:textId="77777777" w:rsidTr="00BE33EF">
        <w:tc>
          <w:tcPr>
            <w:tcW w:w="3369" w:type="dxa"/>
          </w:tcPr>
          <w:p w14:paraId="5CBC9647" w14:textId="77777777" w:rsidR="00EE5367" w:rsidRDefault="00F85BC3" w:rsidP="00EE5367">
            <w:r>
              <w:rPr>
                <w:rFonts w:hint="eastAsia"/>
              </w:rPr>
              <w:t>Timeout</w:t>
            </w:r>
            <w:r w:rsidR="00EE5367">
              <w:rPr>
                <w:rFonts w:hint="eastAsia"/>
              </w:rPr>
              <w:t xml:space="preserve"> (4 Bytes)</w:t>
            </w:r>
          </w:p>
        </w:tc>
      </w:tr>
      <w:tr w:rsidR="00BE33EF" w14:paraId="1F4744A5" w14:textId="77777777" w:rsidTr="00BE33EF">
        <w:tc>
          <w:tcPr>
            <w:tcW w:w="3369" w:type="dxa"/>
          </w:tcPr>
          <w:p w14:paraId="66F6A5E6" w14:textId="77777777" w:rsidR="00BE33EF" w:rsidRDefault="00BE33EF" w:rsidP="00BE33EF">
            <w:proofErr w:type="spellStart"/>
            <w:r>
              <w:rPr>
                <w:rFonts w:hint="eastAsia"/>
              </w:rPr>
              <w:t>Ob</w:t>
            </w:r>
            <w:r w:rsidR="00EE5367">
              <w:rPr>
                <w:rFonts w:hint="eastAsia"/>
              </w:rPr>
              <w:t>Record</w:t>
            </w:r>
            <w:r>
              <w:rPr>
                <w:rFonts w:hint="eastAsia"/>
              </w:rPr>
              <w:t>Header</w:t>
            </w:r>
            <w:proofErr w:type="spellEnd"/>
            <w:r>
              <w:rPr>
                <w:rFonts w:hint="eastAsia"/>
              </w:rPr>
              <w:t xml:space="preserve"> (32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BE33EF" w14:paraId="6F67A7E4" w14:textId="77777777" w:rsidTr="00E24F8E">
        <w:trPr>
          <w:trHeight w:val="634"/>
        </w:trPr>
        <w:tc>
          <w:tcPr>
            <w:tcW w:w="3369" w:type="dxa"/>
          </w:tcPr>
          <w:p w14:paraId="0C212A7D" w14:textId="77777777" w:rsidR="00BE33EF" w:rsidRDefault="00BE33EF" w:rsidP="00BE33EF">
            <w:r>
              <w:rPr>
                <w:rFonts w:hint="eastAsia"/>
              </w:rPr>
              <w:t>Body (As needed)</w:t>
            </w:r>
          </w:p>
        </w:tc>
      </w:tr>
    </w:tbl>
    <w:p w14:paraId="76A0D5A7" w14:textId="77777777" w:rsidR="0026631E" w:rsidRDefault="0026631E" w:rsidP="0026631E"/>
    <w:p w14:paraId="13316361" w14:textId="77777777" w:rsidR="0026631E" w:rsidRDefault="0026631E" w:rsidP="0026631E">
      <w:r>
        <w:rPr>
          <w:rFonts w:hint="eastAsia"/>
        </w:rPr>
        <w:t>通用包的头共</w:t>
      </w:r>
      <w:r w:rsidR="00925260">
        <w:rPr>
          <w:rFonts w:hint="eastAsia"/>
        </w:rPr>
        <w:t>64</w:t>
      </w:r>
      <w:r>
        <w:rPr>
          <w:rFonts w:hint="eastAsia"/>
        </w:rPr>
        <w:t>个字节</w:t>
      </w:r>
      <w:r w:rsidR="002D6527">
        <w:rPr>
          <w:rFonts w:hint="eastAsia"/>
        </w:rPr>
        <w:t>，</w:t>
      </w:r>
      <w:r w:rsidR="00EE5367">
        <w:rPr>
          <w:rFonts w:hint="eastAsia"/>
        </w:rPr>
        <w:t>前</w:t>
      </w:r>
      <w:r w:rsidR="00EE5367">
        <w:rPr>
          <w:rFonts w:hint="eastAsia"/>
        </w:rPr>
        <w:t>16</w:t>
      </w:r>
      <w:r w:rsidR="00EE5367">
        <w:rPr>
          <w:rFonts w:hint="eastAsia"/>
        </w:rPr>
        <w:t>个字节为</w:t>
      </w:r>
      <w:proofErr w:type="spellStart"/>
      <w:r w:rsidR="00EE5367">
        <w:rPr>
          <w:rFonts w:hint="eastAsia"/>
        </w:rPr>
        <w:t>tbnet</w:t>
      </w:r>
      <w:proofErr w:type="spellEnd"/>
      <w:r w:rsidR="00EE5367">
        <w:rPr>
          <w:rFonts w:hint="eastAsia"/>
        </w:rPr>
        <w:t>框架的定义，中间</w:t>
      </w:r>
      <w:r w:rsidR="00EE5367">
        <w:rPr>
          <w:rFonts w:hint="eastAsia"/>
        </w:rPr>
        <w:t>16</w:t>
      </w:r>
      <w:r w:rsidR="00EE5367">
        <w:rPr>
          <w:rFonts w:hint="eastAsia"/>
        </w:rPr>
        <w:t>个字节包括应用接口版本号以及调用目标，剩余的是</w:t>
      </w:r>
      <w:proofErr w:type="spellStart"/>
      <w:r w:rsidR="00EE5367">
        <w:rPr>
          <w:rFonts w:hint="eastAsia"/>
        </w:rPr>
        <w:t>ObRecordHeader</w:t>
      </w:r>
      <w:proofErr w:type="spellEnd"/>
      <w:r w:rsidR="00EE5367">
        <w:rPr>
          <w:rFonts w:hint="eastAsia"/>
        </w:rPr>
        <w:t>（</w:t>
      </w:r>
      <w:r w:rsidR="00EE5367">
        <w:rPr>
          <w:rFonts w:hint="eastAsia"/>
        </w:rPr>
        <w:t>32</w:t>
      </w:r>
      <w:r w:rsidR="00EE5367">
        <w:rPr>
          <w:rFonts w:hint="eastAsia"/>
        </w:rPr>
        <w:t>字节），各字段的含义如下</w:t>
      </w:r>
      <w:r w:rsidR="002D6527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653"/>
        <w:gridCol w:w="3013"/>
      </w:tblGrid>
      <w:tr w:rsidR="002D6527" w14:paraId="756EAAD1" w14:textId="77777777" w:rsidTr="002D6527">
        <w:tc>
          <w:tcPr>
            <w:tcW w:w="2856" w:type="dxa"/>
          </w:tcPr>
          <w:p w14:paraId="68BE2F84" w14:textId="77777777" w:rsidR="002D6527" w:rsidRDefault="002D6527" w:rsidP="0026631E">
            <w:r>
              <w:rPr>
                <w:rFonts w:hint="eastAsia"/>
              </w:rPr>
              <w:t>字段名称</w:t>
            </w:r>
          </w:p>
        </w:tc>
        <w:tc>
          <w:tcPr>
            <w:tcW w:w="2653" w:type="dxa"/>
          </w:tcPr>
          <w:p w14:paraId="6331CC65" w14:textId="77777777" w:rsidR="002D6527" w:rsidRDefault="002D6527" w:rsidP="0026631E">
            <w:r>
              <w:rPr>
                <w:rFonts w:hint="eastAsia"/>
              </w:rPr>
              <w:t>含义</w:t>
            </w:r>
          </w:p>
        </w:tc>
        <w:tc>
          <w:tcPr>
            <w:tcW w:w="3013" w:type="dxa"/>
          </w:tcPr>
          <w:p w14:paraId="087B18AF" w14:textId="77777777" w:rsidR="002D6527" w:rsidRDefault="002D6527" w:rsidP="0026631E">
            <w:r>
              <w:rPr>
                <w:rFonts w:hint="eastAsia"/>
              </w:rPr>
              <w:t>值</w:t>
            </w:r>
          </w:p>
        </w:tc>
      </w:tr>
      <w:tr w:rsidR="002D6527" w14:paraId="50D87A9D" w14:textId="77777777" w:rsidTr="002D6527">
        <w:tc>
          <w:tcPr>
            <w:tcW w:w="2856" w:type="dxa"/>
          </w:tcPr>
          <w:p w14:paraId="319C0B70" w14:textId="77777777" w:rsidR="002D6527" w:rsidRDefault="002D6527" w:rsidP="0026631E">
            <w:r>
              <w:rPr>
                <w:rFonts w:hint="eastAsia"/>
              </w:rPr>
              <w:t>Magic</w:t>
            </w:r>
          </w:p>
        </w:tc>
        <w:tc>
          <w:tcPr>
            <w:tcW w:w="2653" w:type="dxa"/>
          </w:tcPr>
          <w:p w14:paraId="4A6F96BD" w14:textId="77777777" w:rsidR="002D6527" w:rsidRDefault="002D6527" w:rsidP="0026631E">
            <w:r>
              <w:rPr>
                <w:rFonts w:hint="eastAsia"/>
              </w:rPr>
              <w:t>通信包的</w:t>
            </w:r>
            <w:r>
              <w:rPr>
                <w:rFonts w:hint="eastAsia"/>
              </w:rPr>
              <w:t>Magic Number</w:t>
            </w:r>
          </w:p>
        </w:tc>
        <w:tc>
          <w:tcPr>
            <w:tcW w:w="3013" w:type="dxa"/>
          </w:tcPr>
          <w:p w14:paraId="35F69C57" w14:textId="77777777" w:rsidR="002D6527" w:rsidRPr="002D6527" w:rsidRDefault="002D6527" w:rsidP="0026631E">
            <w:r w:rsidRPr="002D6527">
              <w:t>0x416e4574</w:t>
            </w:r>
          </w:p>
        </w:tc>
      </w:tr>
      <w:tr w:rsidR="002D6527" w14:paraId="676E682F" w14:textId="77777777" w:rsidTr="002D6527">
        <w:tc>
          <w:tcPr>
            <w:tcW w:w="2856" w:type="dxa"/>
          </w:tcPr>
          <w:p w14:paraId="1BE4BE0B" w14:textId="77777777" w:rsidR="002D6527" w:rsidRDefault="002D6527" w:rsidP="0026631E">
            <w:r>
              <w:rPr>
                <w:rFonts w:hint="eastAsia"/>
              </w:rPr>
              <w:t>Packet Sequence Id</w:t>
            </w:r>
          </w:p>
        </w:tc>
        <w:tc>
          <w:tcPr>
            <w:tcW w:w="2653" w:type="dxa"/>
          </w:tcPr>
          <w:p w14:paraId="315B59C7" w14:textId="77777777" w:rsidR="002D6527" w:rsidRDefault="002D6527" w:rsidP="0026631E">
            <w:r>
              <w:rPr>
                <w:rFonts w:hint="eastAsia"/>
              </w:rPr>
              <w:t>通信包的序列号，每个通信包的序列号应该不同</w:t>
            </w:r>
            <w:r w:rsidR="008020A2">
              <w:rPr>
                <w:rFonts w:hint="eastAsia"/>
              </w:rPr>
              <w:t>，服务器端返回时，会将该值复制到响应包的对应字段</w:t>
            </w:r>
          </w:p>
        </w:tc>
        <w:tc>
          <w:tcPr>
            <w:tcW w:w="3013" w:type="dxa"/>
          </w:tcPr>
          <w:p w14:paraId="18900076" w14:textId="77777777" w:rsidR="002D6527" w:rsidRPr="002D6527" w:rsidRDefault="002D6527" w:rsidP="0026631E"/>
        </w:tc>
      </w:tr>
      <w:tr w:rsidR="002D6527" w14:paraId="37059F53" w14:textId="77777777" w:rsidTr="002D6527">
        <w:tc>
          <w:tcPr>
            <w:tcW w:w="2856" w:type="dxa"/>
          </w:tcPr>
          <w:p w14:paraId="119FD18E" w14:textId="77777777" w:rsidR="002D6527" w:rsidRDefault="002D6527" w:rsidP="0026631E">
            <w:r>
              <w:rPr>
                <w:rFonts w:hint="eastAsia"/>
              </w:rPr>
              <w:lastRenderedPageBreak/>
              <w:t>Packet Code</w:t>
            </w:r>
          </w:p>
        </w:tc>
        <w:tc>
          <w:tcPr>
            <w:tcW w:w="2653" w:type="dxa"/>
          </w:tcPr>
          <w:p w14:paraId="3B36FF71" w14:textId="77777777" w:rsidR="002D6527" w:rsidRDefault="002D6527" w:rsidP="0026631E">
            <w:r>
              <w:rPr>
                <w:rFonts w:hint="eastAsia"/>
              </w:rPr>
              <w:t>包的标识代码</w:t>
            </w:r>
          </w:p>
        </w:tc>
        <w:tc>
          <w:tcPr>
            <w:tcW w:w="3013" w:type="dxa"/>
          </w:tcPr>
          <w:p w14:paraId="47F25722" w14:textId="77777777" w:rsidR="002D6527" w:rsidRDefault="002D6527" w:rsidP="0026631E">
            <w:r>
              <w:rPr>
                <w:rFonts w:hint="eastAsia"/>
              </w:rPr>
              <w:t>见通信包代码定义表</w:t>
            </w:r>
          </w:p>
        </w:tc>
      </w:tr>
      <w:tr w:rsidR="002D6527" w14:paraId="6259C1DE" w14:textId="77777777" w:rsidTr="002D6527">
        <w:tc>
          <w:tcPr>
            <w:tcW w:w="2856" w:type="dxa"/>
          </w:tcPr>
          <w:p w14:paraId="6DBE032C" w14:textId="77777777" w:rsidR="002D6527" w:rsidRDefault="002D6527" w:rsidP="0026631E">
            <w:r>
              <w:rPr>
                <w:rFonts w:hint="eastAsia"/>
              </w:rPr>
              <w:t>Total Body Length</w:t>
            </w:r>
          </w:p>
        </w:tc>
        <w:tc>
          <w:tcPr>
            <w:tcW w:w="2653" w:type="dxa"/>
          </w:tcPr>
          <w:p w14:paraId="2D8CAEE3" w14:textId="77777777" w:rsidR="002D6527" w:rsidRDefault="002D6527" w:rsidP="002D6527">
            <w:r>
              <w:rPr>
                <w:rFonts w:hint="eastAsia"/>
              </w:rPr>
              <w:t>包的长度（除去</w:t>
            </w:r>
            <w:r>
              <w:rPr>
                <w:rFonts w:hint="eastAsia"/>
              </w:rPr>
              <w:t xml:space="preserve">Magic, Packet </w:t>
            </w:r>
            <w:r w:rsidR="00463005">
              <w:t>Sequence</w:t>
            </w:r>
            <w:r>
              <w:rPr>
                <w:rFonts w:hint="eastAsia"/>
              </w:rPr>
              <w:t xml:space="preserve"> Id, Packet Code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Total Body Length</w:t>
            </w:r>
            <w:r>
              <w:rPr>
                <w:rFonts w:hint="eastAsia"/>
              </w:rPr>
              <w:t>）</w:t>
            </w:r>
          </w:p>
        </w:tc>
        <w:tc>
          <w:tcPr>
            <w:tcW w:w="3013" w:type="dxa"/>
          </w:tcPr>
          <w:p w14:paraId="091E16B5" w14:textId="77777777" w:rsidR="002D6527" w:rsidRDefault="002D6527" w:rsidP="0026631E"/>
        </w:tc>
      </w:tr>
      <w:tr w:rsidR="007E6687" w14:paraId="0CEA663A" w14:textId="77777777" w:rsidTr="00E24F8E">
        <w:tc>
          <w:tcPr>
            <w:tcW w:w="2856" w:type="dxa"/>
          </w:tcPr>
          <w:p w14:paraId="286F509E" w14:textId="77777777" w:rsidR="007E6687" w:rsidRDefault="007E6687" w:rsidP="00E24F8E">
            <w:r>
              <w:rPr>
                <w:rFonts w:hint="eastAsia"/>
              </w:rPr>
              <w:t>API Version</w:t>
            </w:r>
          </w:p>
        </w:tc>
        <w:tc>
          <w:tcPr>
            <w:tcW w:w="2653" w:type="dxa"/>
          </w:tcPr>
          <w:p w14:paraId="5174979D" w14:textId="77777777" w:rsidR="007E6687" w:rsidRDefault="00EE5367" w:rsidP="00E24F8E">
            <w:r>
              <w:rPr>
                <w:rFonts w:hint="eastAsia"/>
              </w:rPr>
              <w:t>该</w:t>
            </w:r>
            <w:r w:rsidR="007E6687">
              <w:rPr>
                <w:rFonts w:hint="eastAsia"/>
              </w:rPr>
              <w:t>API</w:t>
            </w:r>
            <w:r>
              <w:rPr>
                <w:rFonts w:hint="eastAsia"/>
              </w:rPr>
              <w:t>接口</w:t>
            </w:r>
            <w:r w:rsidR="007E6687">
              <w:rPr>
                <w:rFonts w:hint="eastAsia"/>
              </w:rPr>
              <w:t>的版本号</w:t>
            </w:r>
          </w:p>
        </w:tc>
        <w:tc>
          <w:tcPr>
            <w:tcW w:w="3013" w:type="dxa"/>
          </w:tcPr>
          <w:p w14:paraId="00E93031" w14:textId="77777777" w:rsidR="007E6687" w:rsidRDefault="007E6687" w:rsidP="00E24F8E"/>
        </w:tc>
      </w:tr>
      <w:tr w:rsidR="002D6527" w14:paraId="6C7E9A47" w14:textId="77777777" w:rsidTr="002D6527">
        <w:tc>
          <w:tcPr>
            <w:tcW w:w="2856" w:type="dxa"/>
          </w:tcPr>
          <w:p w14:paraId="176068CF" w14:textId="77777777" w:rsidR="002D6527" w:rsidRDefault="00EE5367" w:rsidP="00EE5367">
            <w:r>
              <w:rPr>
                <w:rFonts w:hint="eastAsia"/>
              </w:rPr>
              <w:t>Source Id</w:t>
            </w:r>
          </w:p>
        </w:tc>
        <w:tc>
          <w:tcPr>
            <w:tcW w:w="2653" w:type="dxa"/>
          </w:tcPr>
          <w:p w14:paraId="68A192D8" w14:textId="77777777" w:rsidR="002D6527" w:rsidRDefault="00EE5367" w:rsidP="0026631E">
            <w:r>
              <w:rPr>
                <w:rFonts w:hint="eastAsia"/>
              </w:rPr>
              <w:t>发送方的身份，高</w:t>
            </w:r>
            <w:r>
              <w:rPr>
                <w:rFonts w:hint="eastAsia"/>
              </w:rPr>
              <w:t>2-byte</w:t>
            </w:r>
            <w:r>
              <w:rPr>
                <w:rFonts w:hint="eastAsia"/>
              </w:rPr>
              <w:t>为系统代码（</w:t>
            </w:r>
            <w:proofErr w:type="spellStart"/>
            <w:r>
              <w:rPr>
                <w:rFonts w:hint="eastAsia"/>
              </w:rPr>
              <w:t>OceanBase</w:t>
            </w:r>
            <w:proofErr w:type="spellEnd"/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0x1</w:t>
            </w:r>
            <w:r>
              <w:rPr>
                <w:rFonts w:hint="eastAsia"/>
              </w:rPr>
              <w:t>），低</w:t>
            </w:r>
            <w:r>
              <w:rPr>
                <w:rFonts w:hint="eastAsia"/>
              </w:rPr>
              <w:t>2-byte</w:t>
            </w:r>
            <w:r>
              <w:rPr>
                <w:rFonts w:hint="eastAsia"/>
              </w:rPr>
              <w:t>为子系统</w:t>
            </w:r>
          </w:p>
        </w:tc>
        <w:tc>
          <w:tcPr>
            <w:tcW w:w="3013" w:type="dxa"/>
          </w:tcPr>
          <w:p w14:paraId="198B4F29" w14:textId="77777777" w:rsidR="002D6527" w:rsidRDefault="000E1C40" w:rsidP="00EE5367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clieint</w:t>
            </w:r>
            <w:proofErr w:type="spellEnd"/>
          </w:p>
          <w:p w14:paraId="10689C3B" w14:textId="77777777" w:rsidR="000E1C40" w:rsidRDefault="000E1C40" w:rsidP="000E1C40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t>R</w:t>
            </w:r>
            <w:r>
              <w:rPr>
                <w:rFonts w:hint="eastAsia"/>
              </w:rPr>
              <w:t>ootserver</w:t>
            </w:r>
            <w:proofErr w:type="spellEnd"/>
          </w:p>
          <w:p w14:paraId="183E5017" w14:textId="77777777" w:rsidR="000E1C40" w:rsidRDefault="000E1C40" w:rsidP="000E1C40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t>M</w:t>
            </w:r>
            <w:r>
              <w:rPr>
                <w:rFonts w:hint="eastAsia"/>
              </w:rPr>
              <w:t>ergeserver</w:t>
            </w:r>
            <w:proofErr w:type="spellEnd"/>
          </w:p>
          <w:p w14:paraId="29932EDD" w14:textId="77777777" w:rsidR="000E1C40" w:rsidRDefault="000E1C40" w:rsidP="000E1C40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t>U</w:t>
            </w:r>
            <w:r>
              <w:rPr>
                <w:rFonts w:hint="eastAsia"/>
              </w:rPr>
              <w:t>pdateserver</w:t>
            </w:r>
            <w:proofErr w:type="spellEnd"/>
          </w:p>
          <w:p w14:paraId="0E79AA15" w14:textId="77777777" w:rsidR="000E1C40" w:rsidRDefault="000E1C40" w:rsidP="000E1C40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chunkserver</w:t>
            </w:r>
            <w:proofErr w:type="spellEnd"/>
          </w:p>
        </w:tc>
      </w:tr>
      <w:tr w:rsidR="00FA3D4C" w14:paraId="4255F593" w14:textId="77777777" w:rsidTr="002D6527">
        <w:tc>
          <w:tcPr>
            <w:tcW w:w="2856" w:type="dxa"/>
          </w:tcPr>
          <w:p w14:paraId="4FF18DE7" w14:textId="77777777" w:rsidR="00FA3D4C" w:rsidRDefault="00F85BC3" w:rsidP="0026631E">
            <w:r>
              <w:rPr>
                <w:rFonts w:hint="eastAsia"/>
              </w:rPr>
              <w:t>Timeout</w:t>
            </w:r>
          </w:p>
        </w:tc>
        <w:tc>
          <w:tcPr>
            <w:tcW w:w="2653" w:type="dxa"/>
          </w:tcPr>
          <w:p w14:paraId="00DDB75B" w14:textId="77777777" w:rsidR="00FA3D4C" w:rsidRDefault="00F85BC3" w:rsidP="00F85BC3">
            <w:r>
              <w:rPr>
                <w:rFonts w:hint="eastAsia"/>
              </w:rPr>
              <w:t>发送方的超时时间</w:t>
            </w:r>
          </w:p>
        </w:tc>
        <w:tc>
          <w:tcPr>
            <w:tcW w:w="3013" w:type="dxa"/>
          </w:tcPr>
          <w:p w14:paraId="54CFC8C4" w14:textId="77777777" w:rsidR="00FA3D4C" w:rsidRDefault="00B37C8A" w:rsidP="0026631E">
            <w:r>
              <w:rPr>
                <w:rFonts w:hint="eastAsia"/>
              </w:rPr>
              <w:t>单位为</w:t>
            </w:r>
          </w:p>
        </w:tc>
      </w:tr>
      <w:tr w:rsidR="002D6527" w14:paraId="159EE7E2" w14:textId="77777777" w:rsidTr="002D6527">
        <w:tc>
          <w:tcPr>
            <w:tcW w:w="2856" w:type="dxa"/>
          </w:tcPr>
          <w:p w14:paraId="76BADCB2" w14:textId="77777777" w:rsidR="002D6527" w:rsidRDefault="00EA7963" w:rsidP="0026631E">
            <w:proofErr w:type="spellStart"/>
            <w:r>
              <w:rPr>
                <w:rFonts w:hint="eastAsia"/>
              </w:rPr>
              <w:t>ObHeader</w:t>
            </w:r>
            <w:proofErr w:type="spellEnd"/>
          </w:p>
        </w:tc>
        <w:tc>
          <w:tcPr>
            <w:tcW w:w="2653" w:type="dxa"/>
          </w:tcPr>
          <w:p w14:paraId="79B17FC3" w14:textId="77777777" w:rsidR="002D6527" w:rsidRDefault="00EE5367" w:rsidP="0026631E">
            <w:r>
              <w:rPr>
                <w:rFonts w:hint="eastAsia"/>
              </w:rPr>
              <w:t>记录</w:t>
            </w:r>
            <w:r w:rsidR="00EA7963">
              <w:rPr>
                <w:rFonts w:hint="eastAsia"/>
              </w:rPr>
              <w:t>的头信息，包括校验码等</w:t>
            </w:r>
          </w:p>
        </w:tc>
        <w:tc>
          <w:tcPr>
            <w:tcW w:w="3013" w:type="dxa"/>
          </w:tcPr>
          <w:p w14:paraId="297F59A5" w14:textId="77777777" w:rsidR="002D6527" w:rsidRDefault="002D6527" w:rsidP="0026631E"/>
        </w:tc>
      </w:tr>
    </w:tbl>
    <w:p w14:paraId="0C3293E2" w14:textId="77777777" w:rsidR="00BF649E" w:rsidRDefault="00BF649E" w:rsidP="0026631E"/>
    <w:p w14:paraId="0B600338" w14:textId="77777777" w:rsidR="002D6527" w:rsidRDefault="00023FB0" w:rsidP="0026631E">
      <w:r>
        <w:rPr>
          <w:rFonts w:hint="eastAsia"/>
        </w:rPr>
        <w:t>通信包代码定义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3FB0" w14:paraId="2F91335C" w14:textId="77777777" w:rsidTr="00023FB0">
        <w:tc>
          <w:tcPr>
            <w:tcW w:w="4261" w:type="dxa"/>
          </w:tcPr>
          <w:p w14:paraId="7D684512" w14:textId="77777777" w:rsidR="00023FB0" w:rsidRDefault="00023FB0" w:rsidP="0026631E">
            <w:r>
              <w:rPr>
                <w:rFonts w:hint="eastAsia"/>
              </w:rPr>
              <w:t>通信包类型</w:t>
            </w:r>
          </w:p>
        </w:tc>
        <w:tc>
          <w:tcPr>
            <w:tcW w:w="4261" w:type="dxa"/>
          </w:tcPr>
          <w:p w14:paraId="242EB98E" w14:textId="77777777" w:rsidR="00023FB0" w:rsidRDefault="00023FB0" w:rsidP="0026631E">
            <w:r>
              <w:rPr>
                <w:rFonts w:hint="eastAsia"/>
              </w:rPr>
              <w:t>代码</w:t>
            </w:r>
          </w:p>
        </w:tc>
      </w:tr>
      <w:tr w:rsidR="00023FB0" w14:paraId="1FDD74E9" w14:textId="77777777" w:rsidTr="00023FB0">
        <w:tc>
          <w:tcPr>
            <w:tcW w:w="4261" w:type="dxa"/>
          </w:tcPr>
          <w:p w14:paraId="706C21CB" w14:textId="77777777" w:rsidR="00023FB0" w:rsidRDefault="00E558A2" w:rsidP="0026631E">
            <w:r>
              <w:rPr>
                <w:rFonts w:hint="eastAsia"/>
              </w:rPr>
              <w:t>Get Request</w:t>
            </w:r>
          </w:p>
        </w:tc>
        <w:tc>
          <w:tcPr>
            <w:tcW w:w="4261" w:type="dxa"/>
          </w:tcPr>
          <w:p w14:paraId="7F594C9F" w14:textId="77777777" w:rsidR="00023FB0" w:rsidRDefault="00E558A2" w:rsidP="0026631E">
            <w:r>
              <w:rPr>
                <w:rFonts w:hint="eastAsia"/>
              </w:rPr>
              <w:t>101</w:t>
            </w:r>
          </w:p>
        </w:tc>
      </w:tr>
      <w:tr w:rsidR="00023FB0" w14:paraId="19817AB3" w14:textId="77777777" w:rsidTr="00023FB0">
        <w:tc>
          <w:tcPr>
            <w:tcW w:w="4261" w:type="dxa"/>
          </w:tcPr>
          <w:p w14:paraId="0DDADFF2" w14:textId="77777777" w:rsidR="00023FB0" w:rsidRDefault="00E558A2" w:rsidP="0026631E">
            <w:r>
              <w:rPr>
                <w:rFonts w:hint="eastAsia"/>
              </w:rPr>
              <w:t>Get Response</w:t>
            </w:r>
          </w:p>
        </w:tc>
        <w:tc>
          <w:tcPr>
            <w:tcW w:w="4261" w:type="dxa"/>
          </w:tcPr>
          <w:p w14:paraId="20CDFD77" w14:textId="77777777" w:rsidR="00023FB0" w:rsidRDefault="00E558A2" w:rsidP="0026631E">
            <w:r>
              <w:rPr>
                <w:rFonts w:hint="eastAsia"/>
              </w:rPr>
              <w:t>102</w:t>
            </w:r>
          </w:p>
        </w:tc>
      </w:tr>
      <w:tr w:rsidR="00023FB0" w14:paraId="367E7478" w14:textId="77777777" w:rsidTr="00023FB0">
        <w:tc>
          <w:tcPr>
            <w:tcW w:w="4261" w:type="dxa"/>
          </w:tcPr>
          <w:p w14:paraId="174CEEE9" w14:textId="77777777" w:rsidR="00023FB0" w:rsidRDefault="00E558A2" w:rsidP="0026631E">
            <w:r>
              <w:rPr>
                <w:rFonts w:hint="eastAsia"/>
              </w:rPr>
              <w:t>Scan Request</w:t>
            </w:r>
          </w:p>
        </w:tc>
        <w:tc>
          <w:tcPr>
            <w:tcW w:w="4261" w:type="dxa"/>
          </w:tcPr>
          <w:p w14:paraId="7D7617DD" w14:textId="77777777" w:rsidR="00023FB0" w:rsidRDefault="00E558A2" w:rsidP="0026631E">
            <w:r>
              <w:rPr>
                <w:rFonts w:hint="eastAsia"/>
              </w:rPr>
              <w:t>122</w:t>
            </w:r>
          </w:p>
        </w:tc>
      </w:tr>
      <w:tr w:rsidR="00023FB0" w14:paraId="569D4575" w14:textId="77777777" w:rsidTr="00023FB0">
        <w:tc>
          <w:tcPr>
            <w:tcW w:w="4261" w:type="dxa"/>
          </w:tcPr>
          <w:p w14:paraId="2C46EAC0" w14:textId="77777777" w:rsidR="00023FB0" w:rsidRDefault="00E558A2" w:rsidP="0026631E">
            <w:r>
              <w:rPr>
                <w:rFonts w:hint="eastAsia"/>
              </w:rPr>
              <w:t>Scan Response</w:t>
            </w:r>
          </w:p>
        </w:tc>
        <w:tc>
          <w:tcPr>
            <w:tcW w:w="4261" w:type="dxa"/>
          </w:tcPr>
          <w:p w14:paraId="37A88258" w14:textId="77777777" w:rsidR="00023FB0" w:rsidRDefault="00E558A2" w:rsidP="0026631E">
            <w:r>
              <w:rPr>
                <w:rFonts w:hint="eastAsia"/>
              </w:rPr>
              <w:t>123</w:t>
            </w:r>
          </w:p>
        </w:tc>
      </w:tr>
      <w:tr w:rsidR="00B633E4" w14:paraId="44652B1B" w14:textId="77777777" w:rsidTr="00CB33F7">
        <w:tc>
          <w:tcPr>
            <w:tcW w:w="4261" w:type="dxa"/>
          </w:tcPr>
          <w:p w14:paraId="6A7E6B06" w14:textId="77777777" w:rsidR="00B633E4" w:rsidRDefault="00B633E4" w:rsidP="00CB33F7">
            <w:r>
              <w:rPr>
                <w:rFonts w:hint="eastAsia"/>
              </w:rPr>
              <w:t xml:space="preserve">Get </w:t>
            </w:r>
            <w:proofErr w:type="spellStart"/>
            <w:r>
              <w:rPr>
                <w:rFonts w:hint="eastAsia"/>
              </w:rPr>
              <w:t>UpdateServer</w:t>
            </w:r>
            <w:proofErr w:type="spellEnd"/>
            <w:r>
              <w:rPr>
                <w:rFonts w:hint="eastAsia"/>
              </w:rPr>
              <w:t xml:space="preserve"> Info request</w:t>
            </w:r>
          </w:p>
        </w:tc>
        <w:tc>
          <w:tcPr>
            <w:tcW w:w="4261" w:type="dxa"/>
          </w:tcPr>
          <w:p w14:paraId="0EDCB700" w14:textId="77777777" w:rsidR="00B633E4" w:rsidRDefault="00B633E4" w:rsidP="00CB33F7">
            <w:r>
              <w:rPr>
                <w:rFonts w:hint="eastAsia"/>
              </w:rPr>
              <w:t>211</w:t>
            </w:r>
          </w:p>
        </w:tc>
      </w:tr>
      <w:tr w:rsidR="00B633E4" w14:paraId="2A9A5ADC" w14:textId="77777777" w:rsidTr="00CB33F7">
        <w:tc>
          <w:tcPr>
            <w:tcW w:w="4261" w:type="dxa"/>
          </w:tcPr>
          <w:p w14:paraId="783375CF" w14:textId="77777777" w:rsidR="00B633E4" w:rsidRDefault="00B633E4" w:rsidP="00CB33F7">
            <w:r>
              <w:rPr>
                <w:rFonts w:hint="eastAsia"/>
              </w:rPr>
              <w:t xml:space="preserve">Get </w:t>
            </w:r>
            <w:proofErr w:type="spellStart"/>
            <w:r>
              <w:rPr>
                <w:rFonts w:hint="eastAsia"/>
              </w:rPr>
              <w:t>UpdateServer</w:t>
            </w:r>
            <w:proofErr w:type="spellEnd"/>
            <w:r>
              <w:rPr>
                <w:rFonts w:hint="eastAsia"/>
              </w:rPr>
              <w:t xml:space="preserve"> Info response</w:t>
            </w:r>
          </w:p>
        </w:tc>
        <w:tc>
          <w:tcPr>
            <w:tcW w:w="4261" w:type="dxa"/>
          </w:tcPr>
          <w:p w14:paraId="693B7F95" w14:textId="77777777" w:rsidR="00B633E4" w:rsidRDefault="00B633E4" w:rsidP="00CB33F7">
            <w:r>
              <w:rPr>
                <w:rFonts w:hint="eastAsia"/>
              </w:rPr>
              <w:t>212</w:t>
            </w:r>
          </w:p>
        </w:tc>
      </w:tr>
      <w:tr w:rsidR="00023FB0" w14:paraId="4A33EB49" w14:textId="77777777" w:rsidTr="00023FB0">
        <w:tc>
          <w:tcPr>
            <w:tcW w:w="4261" w:type="dxa"/>
          </w:tcPr>
          <w:p w14:paraId="7E9C7AB1" w14:textId="77777777" w:rsidR="00023FB0" w:rsidRDefault="00E558A2" w:rsidP="0026631E">
            <w:r>
              <w:rPr>
                <w:rFonts w:hint="eastAsia"/>
              </w:rPr>
              <w:t>Write</w:t>
            </w:r>
            <w:r w:rsidR="00673426">
              <w:rPr>
                <w:rFonts w:hint="eastAsia"/>
              </w:rPr>
              <w:t xml:space="preserve"> request</w:t>
            </w:r>
          </w:p>
        </w:tc>
        <w:tc>
          <w:tcPr>
            <w:tcW w:w="4261" w:type="dxa"/>
          </w:tcPr>
          <w:p w14:paraId="541BD129" w14:textId="77777777" w:rsidR="00023FB0" w:rsidRDefault="00E558A2" w:rsidP="0026631E">
            <w:r>
              <w:rPr>
                <w:rFonts w:hint="eastAsia"/>
              </w:rPr>
              <w:t>301</w:t>
            </w:r>
          </w:p>
        </w:tc>
      </w:tr>
      <w:tr w:rsidR="00E558A2" w14:paraId="6185D50E" w14:textId="77777777" w:rsidTr="00023FB0">
        <w:tc>
          <w:tcPr>
            <w:tcW w:w="4261" w:type="dxa"/>
          </w:tcPr>
          <w:p w14:paraId="44D61DBF" w14:textId="77777777" w:rsidR="00E558A2" w:rsidRDefault="00E558A2" w:rsidP="0026631E">
            <w:r>
              <w:rPr>
                <w:rFonts w:hint="eastAsia"/>
              </w:rPr>
              <w:t>Write Response</w:t>
            </w:r>
          </w:p>
        </w:tc>
        <w:tc>
          <w:tcPr>
            <w:tcW w:w="4261" w:type="dxa"/>
          </w:tcPr>
          <w:p w14:paraId="653FF423" w14:textId="77777777" w:rsidR="00E558A2" w:rsidRDefault="00E558A2" w:rsidP="0026631E">
            <w:r>
              <w:rPr>
                <w:rFonts w:hint="eastAsia"/>
              </w:rPr>
              <w:t>302</w:t>
            </w:r>
          </w:p>
        </w:tc>
      </w:tr>
      <w:tr w:rsidR="00B66CF9" w14:paraId="009D4CAF" w14:textId="77777777" w:rsidTr="00023FB0">
        <w:tc>
          <w:tcPr>
            <w:tcW w:w="4261" w:type="dxa"/>
          </w:tcPr>
          <w:p w14:paraId="664B5AF7" w14:textId="77777777" w:rsidR="00B66CF9" w:rsidRDefault="00B66CF9" w:rsidP="0026631E">
            <w:r>
              <w:t>G</w:t>
            </w:r>
            <w:r>
              <w:rPr>
                <w:rFonts w:hint="eastAsia"/>
              </w:rPr>
              <w:t xml:space="preserve">et latest </w:t>
            </w:r>
            <w:r>
              <w:t>frozen</w:t>
            </w:r>
            <w:r>
              <w:rPr>
                <w:rFonts w:hint="eastAsia"/>
              </w:rPr>
              <w:t xml:space="preserve"> version</w:t>
            </w:r>
            <w:r w:rsidR="00673426">
              <w:rPr>
                <w:rFonts w:hint="eastAsia"/>
              </w:rPr>
              <w:t xml:space="preserve"> </w:t>
            </w:r>
            <w:r w:rsidR="00673426">
              <w:t>Request</w:t>
            </w:r>
          </w:p>
        </w:tc>
        <w:tc>
          <w:tcPr>
            <w:tcW w:w="4261" w:type="dxa"/>
          </w:tcPr>
          <w:p w14:paraId="73EDB09C" w14:textId="77777777" w:rsidR="00B66CF9" w:rsidRDefault="00B66CF9" w:rsidP="0026631E">
            <w:r>
              <w:rPr>
                <w:rFonts w:hint="eastAsia"/>
              </w:rPr>
              <w:t>303</w:t>
            </w:r>
          </w:p>
        </w:tc>
      </w:tr>
      <w:tr w:rsidR="00673426" w14:paraId="1EA3BA04" w14:textId="77777777" w:rsidTr="00023FB0">
        <w:tc>
          <w:tcPr>
            <w:tcW w:w="4261" w:type="dxa"/>
          </w:tcPr>
          <w:p w14:paraId="2D937A5E" w14:textId="77777777" w:rsidR="00673426" w:rsidRDefault="00673426" w:rsidP="0026631E">
            <w:r>
              <w:t>G</w:t>
            </w:r>
            <w:r>
              <w:rPr>
                <w:rFonts w:hint="eastAsia"/>
              </w:rPr>
              <w:t xml:space="preserve">et latest </w:t>
            </w:r>
            <w:r>
              <w:t>frozen</w:t>
            </w:r>
            <w:r>
              <w:rPr>
                <w:rFonts w:hint="eastAsia"/>
              </w:rPr>
              <w:t xml:space="preserve"> version </w:t>
            </w:r>
            <w:r>
              <w:t>response</w:t>
            </w:r>
          </w:p>
        </w:tc>
        <w:tc>
          <w:tcPr>
            <w:tcW w:w="4261" w:type="dxa"/>
          </w:tcPr>
          <w:p w14:paraId="0DCA22BF" w14:textId="77777777" w:rsidR="00673426" w:rsidRDefault="00673426" w:rsidP="0026631E">
            <w:r>
              <w:rPr>
                <w:rFonts w:hint="eastAsia"/>
              </w:rPr>
              <w:t>304</w:t>
            </w:r>
          </w:p>
        </w:tc>
      </w:tr>
    </w:tbl>
    <w:p w14:paraId="0A23E544" w14:textId="77777777" w:rsidR="00023FB0" w:rsidRPr="002D6527" w:rsidRDefault="00023FB0" w:rsidP="0026631E"/>
    <w:p w14:paraId="1E1F0735" w14:textId="77777777" w:rsidR="0049308C" w:rsidRDefault="0049308C" w:rsidP="0049308C">
      <w:pPr>
        <w:pStyle w:val="Heading2"/>
      </w:pPr>
      <w:proofErr w:type="spellStart"/>
      <w:r>
        <w:rPr>
          <w:rFonts w:hint="eastAsia"/>
        </w:rPr>
        <w:t>ObHeader</w:t>
      </w:r>
      <w:proofErr w:type="spellEnd"/>
      <w:r>
        <w:rPr>
          <w:rFonts w:hint="eastAsia"/>
        </w:rPr>
        <w:t>的结构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19"/>
        <w:gridCol w:w="4520"/>
      </w:tblGrid>
      <w:tr w:rsidR="00A64806" w14:paraId="2B2627AF" w14:textId="77777777" w:rsidTr="00E24F8E">
        <w:tc>
          <w:tcPr>
            <w:tcW w:w="4519" w:type="dxa"/>
          </w:tcPr>
          <w:p w14:paraId="27643F81" w14:textId="77777777" w:rsidR="00A64806" w:rsidRDefault="00EF3505" w:rsidP="00A64806">
            <w:r>
              <w:rPr>
                <w:rFonts w:hint="eastAsia"/>
              </w:rPr>
              <w:t>Magic</w:t>
            </w:r>
            <w:r w:rsidR="00A64806">
              <w:t xml:space="preserve"> (2 Byte</w:t>
            </w:r>
            <w:r w:rsidR="00A64806">
              <w:rPr>
                <w:rFonts w:hint="eastAsia"/>
              </w:rPr>
              <w:t>s</w:t>
            </w:r>
            <w:r w:rsidR="00A64806">
              <w:t>)</w:t>
            </w:r>
          </w:p>
        </w:tc>
        <w:tc>
          <w:tcPr>
            <w:tcW w:w="4520" w:type="dxa"/>
          </w:tcPr>
          <w:p w14:paraId="4BE4FF62" w14:textId="77777777" w:rsidR="00A64806" w:rsidRDefault="00E91042" w:rsidP="00A64806">
            <w:r>
              <w:t>H</w:t>
            </w:r>
            <w:r w:rsidR="00EF3505">
              <w:rPr>
                <w:rFonts w:hint="eastAsia"/>
              </w:rPr>
              <w:t>eader</w:t>
            </w:r>
            <w:r>
              <w:rPr>
                <w:rFonts w:hint="eastAsia"/>
              </w:rPr>
              <w:t xml:space="preserve"> length</w:t>
            </w:r>
            <w:r w:rsidR="00A64806">
              <w:rPr>
                <w:rFonts w:hint="eastAsia"/>
              </w:rPr>
              <w:t xml:space="preserve"> </w:t>
            </w:r>
            <w:r w:rsidR="00A64806">
              <w:t>(2 Byte</w:t>
            </w:r>
            <w:r w:rsidR="00A64806">
              <w:rPr>
                <w:rFonts w:hint="eastAsia"/>
              </w:rPr>
              <w:t>s</w:t>
            </w:r>
            <w:r w:rsidR="00A64806">
              <w:t>)</w:t>
            </w:r>
          </w:p>
        </w:tc>
      </w:tr>
      <w:tr w:rsidR="00A64806" w14:paraId="25364810" w14:textId="77777777" w:rsidTr="00E24F8E">
        <w:tc>
          <w:tcPr>
            <w:tcW w:w="4519" w:type="dxa"/>
          </w:tcPr>
          <w:p w14:paraId="71CD34E5" w14:textId="77777777" w:rsidR="00A64806" w:rsidRDefault="00A64806" w:rsidP="00A64806">
            <w:r>
              <w:rPr>
                <w:rFonts w:hint="eastAsia"/>
              </w:rPr>
              <w:t>Version (2 Bytes)</w:t>
            </w:r>
          </w:p>
        </w:tc>
        <w:tc>
          <w:tcPr>
            <w:tcW w:w="4520" w:type="dxa"/>
          </w:tcPr>
          <w:p w14:paraId="68732A9A" w14:textId="77777777" w:rsidR="00A64806" w:rsidRDefault="00A64806" w:rsidP="007915F3">
            <w:r>
              <w:rPr>
                <w:rFonts w:hint="eastAsia"/>
              </w:rPr>
              <w:t xml:space="preserve">Header </w:t>
            </w:r>
            <w:r w:rsidR="006C214F">
              <w:t>Checksum</w:t>
            </w:r>
            <w:r>
              <w:rPr>
                <w:rFonts w:hint="eastAsia"/>
              </w:rPr>
              <w:t xml:space="preserve"> (2 Bytes)</w:t>
            </w:r>
          </w:p>
        </w:tc>
      </w:tr>
      <w:tr w:rsidR="0049308C" w14:paraId="33BC7B44" w14:textId="77777777" w:rsidTr="006F1C06">
        <w:tc>
          <w:tcPr>
            <w:tcW w:w="9039" w:type="dxa"/>
            <w:gridSpan w:val="2"/>
          </w:tcPr>
          <w:p w14:paraId="2E7759CB" w14:textId="77777777" w:rsidR="0049308C" w:rsidRDefault="0049308C" w:rsidP="0049308C">
            <w:r>
              <w:rPr>
                <w:rFonts w:hint="eastAsia"/>
              </w:rPr>
              <w:t>Data Original Length</w:t>
            </w:r>
            <w:r w:rsidR="006F1C06">
              <w:rPr>
                <w:rFonts w:hint="eastAsia"/>
              </w:rPr>
              <w:t xml:space="preserve"> (4 Bytes)</w:t>
            </w:r>
          </w:p>
        </w:tc>
      </w:tr>
      <w:tr w:rsidR="0049308C" w14:paraId="67FBC459" w14:textId="77777777" w:rsidTr="006F1C06">
        <w:tc>
          <w:tcPr>
            <w:tcW w:w="9039" w:type="dxa"/>
            <w:gridSpan w:val="2"/>
          </w:tcPr>
          <w:p w14:paraId="60D1B438" w14:textId="77777777" w:rsidR="0049308C" w:rsidRDefault="0049308C" w:rsidP="0049308C">
            <w:r>
              <w:rPr>
                <w:rFonts w:hint="eastAsia"/>
              </w:rPr>
              <w:t>Data Compressed Length</w:t>
            </w:r>
            <w:r w:rsidR="006F1C06">
              <w:rPr>
                <w:rFonts w:hint="eastAsia"/>
              </w:rPr>
              <w:t xml:space="preserve"> (4 Bytes)</w:t>
            </w:r>
          </w:p>
        </w:tc>
      </w:tr>
      <w:tr w:rsidR="0049308C" w14:paraId="1AA134EC" w14:textId="77777777" w:rsidTr="006F1C06">
        <w:trPr>
          <w:trHeight w:val="634"/>
        </w:trPr>
        <w:tc>
          <w:tcPr>
            <w:tcW w:w="9039" w:type="dxa"/>
            <w:gridSpan w:val="2"/>
          </w:tcPr>
          <w:p w14:paraId="40A87BC6" w14:textId="77777777" w:rsidR="0049308C" w:rsidRDefault="0049308C" w:rsidP="0049308C">
            <w:r>
              <w:rPr>
                <w:rFonts w:hint="eastAsia"/>
              </w:rPr>
              <w:t>Data checksum</w:t>
            </w:r>
            <w:r w:rsidR="006F1C06">
              <w:rPr>
                <w:rFonts w:hint="eastAsia"/>
              </w:rPr>
              <w:t xml:space="preserve"> (8 Bytes)</w:t>
            </w:r>
          </w:p>
        </w:tc>
      </w:tr>
      <w:tr w:rsidR="00A64806" w14:paraId="56E44054" w14:textId="77777777" w:rsidTr="006F1C06">
        <w:trPr>
          <w:trHeight w:val="634"/>
        </w:trPr>
        <w:tc>
          <w:tcPr>
            <w:tcW w:w="9039" w:type="dxa"/>
            <w:gridSpan w:val="2"/>
          </w:tcPr>
          <w:p w14:paraId="3577FAFB" w14:textId="77777777" w:rsidR="00A64806" w:rsidRDefault="00A64806" w:rsidP="0049308C">
            <w:r>
              <w:t>R</w:t>
            </w:r>
            <w:r>
              <w:rPr>
                <w:rFonts w:hint="eastAsia"/>
              </w:rPr>
              <w:t>eserved (8 Bytes)</w:t>
            </w:r>
          </w:p>
        </w:tc>
      </w:tr>
    </w:tbl>
    <w:p w14:paraId="0D84CBDB" w14:textId="77777777" w:rsidR="00F85E8F" w:rsidRDefault="00F85E8F" w:rsidP="0049308C"/>
    <w:p w14:paraId="3A8D5545" w14:textId="77777777" w:rsidR="0049308C" w:rsidRDefault="0026631E" w:rsidP="0049308C">
      <w:proofErr w:type="spellStart"/>
      <w:r>
        <w:rPr>
          <w:rFonts w:hint="eastAsia"/>
        </w:rPr>
        <w:t>ObHeader</w:t>
      </w:r>
      <w:proofErr w:type="spellEnd"/>
      <w:r>
        <w:rPr>
          <w:rFonts w:hint="eastAsia"/>
        </w:rPr>
        <w:t>共</w:t>
      </w:r>
      <w:r>
        <w:rPr>
          <w:rFonts w:hint="eastAsia"/>
        </w:rPr>
        <w:t>32</w:t>
      </w:r>
      <w:r>
        <w:rPr>
          <w:rFonts w:hint="eastAsia"/>
        </w:rPr>
        <w:t>个字节</w:t>
      </w:r>
      <w:r w:rsidR="00643644">
        <w:rPr>
          <w:rFonts w:hint="eastAsia"/>
        </w:rPr>
        <w:t>，各字段的含义如下：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3644" w14:paraId="4E11A669" w14:textId="77777777" w:rsidTr="00643644">
        <w:tc>
          <w:tcPr>
            <w:tcW w:w="4261" w:type="dxa"/>
          </w:tcPr>
          <w:p w14:paraId="5B0D0132" w14:textId="77777777" w:rsidR="00643644" w:rsidRDefault="00643644" w:rsidP="0049308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14:paraId="1CF3BFCC" w14:textId="77777777" w:rsidR="00643644" w:rsidRDefault="00643644" w:rsidP="0049308C">
            <w:r>
              <w:rPr>
                <w:rFonts w:hint="eastAsia"/>
              </w:rPr>
              <w:t>含义</w:t>
            </w:r>
          </w:p>
        </w:tc>
      </w:tr>
      <w:tr w:rsidR="00643644" w14:paraId="4437A0A6" w14:textId="77777777" w:rsidTr="00643644">
        <w:tc>
          <w:tcPr>
            <w:tcW w:w="4261" w:type="dxa"/>
          </w:tcPr>
          <w:p w14:paraId="1629F7EB" w14:textId="77777777" w:rsidR="00643644" w:rsidRDefault="00CB33F7" w:rsidP="0049308C">
            <w:r>
              <w:rPr>
                <w:rFonts w:hint="eastAsia"/>
              </w:rPr>
              <w:t>Magic</w:t>
            </w:r>
          </w:p>
        </w:tc>
        <w:tc>
          <w:tcPr>
            <w:tcW w:w="4261" w:type="dxa"/>
          </w:tcPr>
          <w:p w14:paraId="6318A9D1" w14:textId="77777777" w:rsidR="00643644" w:rsidRDefault="000F35CA" w:rsidP="00CB33F7">
            <w:proofErr w:type="spellStart"/>
            <w:r>
              <w:rPr>
                <w:rFonts w:hint="eastAsia"/>
              </w:rPr>
              <w:t>ObHeader</w:t>
            </w:r>
            <w:proofErr w:type="spellEnd"/>
            <w:r w:rsidR="00CB33F7">
              <w:rPr>
                <w:rFonts w:hint="eastAsia"/>
              </w:rPr>
              <w:t>(0XB0CC)</w:t>
            </w:r>
          </w:p>
        </w:tc>
      </w:tr>
      <w:tr w:rsidR="003D4FD9" w14:paraId="511A9A6A" w14:textId="77777777" w:rsidTr="00E24F8E">
        <w:tc>
          <w:tcPr>
            <w:tcW w:w="4261" w:type="dxa"/>
          </w:tcPr>
          <w:p w14:paraId="251AE576" w14:textId="77777777" w:rsidR="003D4FD9" w:rsidRDefault="00E91042" w:rsidP="00E24F8E">
            <w:r>
              <w:t>H</w:t>
            </w:r>
            <w:r>
              <w:rPr>
                <w:rFonts w:hint="eastAsia"/>
              </w:rPr>
              <w:t>eader length</w:t>
            </w:r>
          </w:p>
        </w:tc>
        <w:tc>
          <w:tcPr>
            <w:tcW w:w="4261" w:type="dxa"/>
          </w:tcPr>
          <w:p w14:paraId="13E19B97" w14:textId="77777777" w:rsidR="003D4FD9" w:rsidRDefault="00E91042" w:rsidP="00E24F8E"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的长度</w:t>
            </w:r>
          </w:p>
        </w:tc>
      </w:tr>
      <w:tr w:rsidR="00643644" w14:paraId="4DE28C21" w14:textId="77777777" w:rsidTr="00643644">
        <w:tc>
          <w:tcPr>
            <w:tcW w:w="4261" w:type="dxa"/>
          </w:tcPr>
          <w:p w14:paraId="04A2B4F2" w14:textId="77777777" w:rsidR="00643644" w:rsidRDefault="00537256" w:rsidP="0049308C">
            <w:r>
              <w:rPr>
                <w:rFonts w:hint="eastAsia"/>
              </w:rPr>
              <w:lastRenderedPageBreak/>
              <w:t>Version</w:t>
            </w:r>
          </w:p>
        </w:tc>
        <w:tc>
          <w:tcPr>
            <w:tcW w:w="4261" w:type="dxa"/>
          </w:tcPr>
          <w:p w14:paraId="7104529F" w14:textId="77777777" w:rsidR="00643644" w:rsidRDefault="00E91042" w:rsidP="0049308C"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</w:t>
            </w:r>
            <w:r w:rsidR="000F35CA">
              <w:rPr>
                <w:rFonts w:hint="eastAsia"/>
              </w:rPr>
              <w:t>版本号</w:t>
            </w:r>
          </w:p>
        </w:tc>
      </w:tr>
      <w:tr w:rsidR="00643644" w14:paraId="0AEC230F" w14:textId="77777777" w:rsidTr="00643644">
        <w:tc>
          <w:tcPr>
            <w:tcW w:w="4261" w:type="dxa"/>
          </w:tcPr>
          <w:p w14:paraId="0726BD43" w14:textId="77777777" w:rsidR="00643644" w:rsidRDefault="00537256" w:rsidP="0049308C">
            <w:r>
              <w:rPr>
                <w:rFonts w:hint="eastAsia"/>
              </w:rPr>
              <w:t xml:space="preserve">Header </w:t>
            </w:r>
            <w:r w:rsidR="00F32B1F">
              <w:t>Checksum</w:t>
            </w:r>
          </w:p>
        </w:tc>
        <w:tc>
          <w:tcPr>
            <w:tcW w:w="4261" w:type="dxa"/>
          </w:tcPr>
          <w:p w14:paraId="74375CB3" w14:textId="77777777" w:rsidR="00643644" w:rsidRDefault="00143CB6" w:rsidP="0049308C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元信息的校验码</w:t>
            </w:r>
            <w:r w:rsidR="007314D9">
              <w:rPr>
                <w:rFonts w:hint="eastAsia"/>
              </w:rPr>
              <w:t>，奇偶校验</w:t>
            </w:r>
          </w:p>
        </w:tc>
      </w:tr>
      <w:tr w:rsidR="00643644" w14:paraId="16022D68" w14:textId="77777777" w:rsidTr="00643644">
        <w:tc>
          <w:tcPr>
            <w:tcW w:w="4261" w:type="dxa"/>
          </w:tcPr>
          <w:p w14:paraId="2009BCCF" w14:textId="77777777" w:rsidR="00643644" w:rsidRDefault="00537256" w:rsidP="0049308C">
            <w:r>
              <w:rPr>
                <w:rFonts w:hint="eastAsia"/>
              </w:rPr>
              <w:t>Data Original Length</w:t>
            </w:r>
          </w:p>
        </w:tc>
        <w:tc>
          <w:tcPr>
            <w:tcW w:w="4261" w:type="dxa"/>
          </w:tcPr>
          <w:p w14:paraId="309D1A2E" w14:textId="77777777" w:rsidR="00643644" w:rsidRDefault="00143CB6" w:rsidP="00143CB6">
            <w:r>
              <w:rPr>
                <w:rFonts w:hint="eastAsia"/>
              </w:rPr>
              <w:t>数据原长度</w:t>
            </w:r>
          </w:p>
        </w:tc>
      </w:tr>
      <w:tr w:rsidR="00537256" w14:paraId="0FD82DEB" w14:textId="77777777" w:rsidTr="00643644">
        <w:tc>
          <w:tcPr>
            <w:tcW w:w="4261" w:type="dxa"/>
          </w:tcPr>
          <w:p w14:paraId="6C94A853" w14:textId="77777777" w:rsidR="00537256" w:rsidRDefault="00537256" w:rsidP="0049308C">
            <w:r>
              <w:rPr>
                <w:rFonts w:hint="eastAsia"/>
              </w:rPr>
              <w:t>Data Compressed Length</w:t>
            </w:r>
          </w:p>
        </w:tc>
        <w:tc>
          <w:tcPr>
            <w:tcW w:w="4261" w:type="dxa"/>
          </w:tcPr>
          <w:p w14:paraId="1E0A652D" w14:textId="77777777" w:rsidR="00537256" w:rsidRDefault="00143CB6" w:rsidP="00871235">
            <w:r>
              <w:rPr>
                <w:rFonts w:hint="eastAsia"/>
              </w:rPr>
              <w:t>数据压缩后的长度</w:t>
            </w:r>
            <w:r w:rsidR="00871235">
              <w:rPr>
                <w:rFonts w:hint="eastAsia"/>
              </w:rPr>
              <w:t>&lt;=</w:t>
            </w:r>
            <w:r w:rsidR="00871235">
              <w:rPr>
                <w:rFonts w:hint="eastAsia"/>
              </w:rPr>
              <w:t>数据的原长度，如果相等则表示没有压缩。压缩算法由应用另行定义。</w:t>
            </w:r>
          </w:p>
        </w:tc>
      </w:tr>
      <w:tr w:rsidR="00643644" w14:paraId="00A21FCF" w14:textId="77777777" w:rsidTr="00643644">
        <w:tc>
          <w:tcPr>
            <w:tcW w:w="4261" w:type="dxa"/>
          </w:tcPr>
          <w:p w14:paraId="7366372E" w14:textId="77777777" w:rsidR="00643644" w:rsidRDefault="00537256" w:rsidP="0049308C">
            <w:r>
              <w:rPr>
                <w:rFonts w:hint="eastAsia"/>
              </w:rPr>
              <w:t>Data checksum</w:t>
            </w:r>
          </w:p>
        </w:tc>
        <w:tc>
          <w:tcPr>
            <w:tcW w:w="4261" w:type="dxa"/>
          </w:tcPr>
          <w:p w14:paraId="335FE35C" w14:textId="77777777" w:rsidR="00643644" w:rsidRDefault="00143CB6" w:rsidP="0049308C">
            <w:r>
              <w:rPr>
                <w:rFonts w:hint="eastAsia"/>
              </w:rPr>
              <w:t>数据的校验码</w:t>
            </w:r>
            <w:r w:rsidR="007314D9">
              <w:rPr>
                <w:rFonts w:hint="eastAsia"/>
              </w:rPr>
              <w:t>，采用</w:t>
            </w:r>
            <w:r w:rsidR="007314D9">
              <w:rPr>
                <w:rFonts w:hint="eastAsia"/>
              </w:rPr>
              <w:t>crc64</w:t>
            </w:r>
            <w:r w:rsidR="007314D9">
              <w:rPr>
                <w:rFonts w:hint="eastAsia"/>
              </w:rPr>
              <w:t>校验算法</w:t>
            </w:r>
          </w:p>
        </w:tc>
      </w:tr>
      <w:tr w:rsidR="003D4FD9" w14:paraId="3B245161" w14:textId="77777777" w:rsidTr="00643644">
        <w:tc>
          <w:tcPr>
            <w:tcW w:w="4261" w:type="dxa"/>
          </w:tcPr>
          <w:p w14:paraId="66AB0471" w14:textId="77777777" w:rsidR="003D4FD9" w:rsidRDefault="003D4FD9" w:rsidP="0049308C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4261" w:type="dxa"/>
          </w:tcPr>
          <w:p w14:paraId="49D63E64" w14:textId="77777777" w:rsidR="003D4FD9" w:rsidRDefault="003D4FD9" w:rsidP="0049308C">
            <w:r>
              <w:rPr>
                <w:rFonts w:hint="eastAsia"/>
              </w:rPr>
              <w:t>保留位</w:t>
            </w:r>
          </w:p>
        </w:tc>
      </w:tr>
    </w:tbl>
    <w:p w14:paraId="7B52C1EA" w14:textId="77777777" w:rsidR="00643644" w:rsidRDefault="00643644" w:rsidP="0049308C"/>
    <w:p w14:paraId="30E61962" w14:textId="77777777" w:rsidR="00003611" w:rsidRDefault="00626E67" w:rsidP="00945784">
      <w:pPr>
        <w:pStyle w:val="Heading1"/>
      </w:pPr>
      <w:r>
        <w:rPr>
          <w:rFonts w:hint="eastAsia"/>
        </w:rPr>
        <w:t>基本数据类型和数据结构序列</w:t>
      </w:r>
      <w:r w:rsidR="00D04605">
        <w:rPr>
          <w:rFonts w:hint="eastAsia"/>
        </w:rPr>
        <w:t>化描述</w:t>
      </w:r>
    </w:p>
    <w:p w14:paraId="06688352" w14:textId="77777777" w:rsidR="00003611" w:rsidRDefault="00003611" w:rsidP="00003611">
      <w:r>
        <w:rPr>
          <w:rFonts w:hint="eastAsia"/>
        </w:rPr>
        <w:t>本节描述在通信协议中需要使用的</w:t>
      </w:r>
      <w:r w:rsidR="00BD272A">
        <w:rPr>
          <w:rFonts w:hint="eastAsia"/>
        </w:rPr>
        <w:t>基本数据类型和数据结构的序列化方式</w:t>
      </w:r>
    </w:p>
    <w:p w14:paraId="72829589" w14:textId="77777777" w:rsidR="00D04605" w:rsidRPr="00D04605" w:rsidRDefault="00D04605" w:rsidP="00D04605">
      <w:pPr>
        <w:pStyle w:val="Heading2"/>
      </w:pPr>
      <w:r>
        <w:rPr>
          <w:rFonts w:hint="eastAsia"/>
        </w:rPr>
        <w:t>基本</w:t>
      </w:r>
      <w:r w:rsidR="00B678FE">
        <w:rPr>
          <w:rFonts w:hint="eastAsia"/>
        </w:rPr>
        <w:t>数据</w:t>
      </w:r>
      <w:r>
        <w:rPr>
          <w:rFonts w:hint="eastAsia"/>
        </w:rPr>
        <w:t>类型</w:t>
      </w:r>
    </w:p>
    <w:p w14:paraId="16AFA42E" w14:textId="77777777" w:rsidR="00003611" w:rsidRDefault="00D04605" w:rsidP="00003611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基本类型</w:t>
      </w:r>
      <w:r w:rsidR="000537BC">
        <w:rPr>
          <w:rFonts w:hint="eastAsia"/>
        </w:rPr>
        <w:t>主要包括数字和变</w:t>
      </w:r>
      <w:r w:rsidR="002C6E76">
        <w:rPr>
          <w:rFonts w:hint="eastAsia"/>
        </w:rPr>
        <w:t>长</w:t>
      </w:r>
      <w:r w:rsidR="000537BC">
        <w:rPr>
          <w:rFonts w:hint="eastAsia"/>
        </w:rPr>
        <w:t>的字节流两种类型，针对数字，分为定常和变长两种序列化方式。</w:t>
      </w:r>
    </w:p>
    <w:p w14:paraId="6B3A327A" w14:textId="77777777" w:rsidR="00504DBB" w:rsidRDefault="00504DBB" w:rsidP="00003611">
      <w:r>
        <w:rPr>
          <w:rFonts w:hint="eastAsia"/>
        </w:rPr>
        <w:t>本文档的类型和说明定义如下：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4DBB" w14:paraId="2175A950" w14:textId="77777777" w:rsidTr="00504DBB">
        <w:tc>
          <w:tcPr>
            <w:tcW w:w="4261" w:type="dxa"/>
          </w:tcPr>
          <w:p w14:paraId="32AF743F" w14:textId="77777777" w:rsidR="00504DBB" w:rsidRDefault="00504DBB" w:rsidP="00003611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14:paraId="100B6D88" w14:textId="77777777" w:rsidR="00504DBB" w:rsidRDefault="00504DBB" w:rsidP="00003611">
            <w:r>
              <w:rPr>
                <w:rFonts w:hint="eastAsia"/>
              </w:rPr>
              <w:t>说明</w:t>
            </w:r>
          </w:p>
        </w:tc>
      </w:tr>
      <w:tr w:rsidR="00504DBB" w14:paraId="0D6914A6" w14:textId="77777777" w:rsidTr="00504DBB">
        <w:tc>
          <w:tcPr>
            <w:tcW w:w="4261" w:type="dxa"/>
          </w:tcPr>
          <w:p w14:paraId="39ED30AA" w14:textId="77777777" w:rsidR="00504DBB" w:rsidRDefault="00504DBB" w:rsidP="00003611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4261" w:type="dxa"/>
          </w:tcPr>
          <w:p w14:paraId="5B70B1FD" w14:textId="77777777" w:rsidR="00504DBB" w:rsidRDefault="00504DBB" w:rsidP="00003611">
            <w:r>
              <w:rPr>
                <w:rFonts w:hint="eastAsia"/>
              </w:rPr>
              <w:t>定长的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字节整型</w:t>
            </w:r>
          </w:p>
        </w:tc>
      </w:tr>
      <w:tr w:rsidR="00504DBB" w14:paraId="2810D9E5" w14:textId="77777777" w:rsidTr="00504DBB">
        <w:tc>
          <w:tcPr>
            <w:tcW w:w="4261" w:type="dxa"/>
          </w:tcPr>
          <w:p w14:paraId="1349E0B3" w14:textId="77777777" w:rsidR="00504DBB" w:rsidRDefault="00504DBB" w:rsidP="00003611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4261" w:type="dxa"/>
          </w:tcPr>
          <w:p w14:paraId="143DF5F1" w14:textId="77777777" w:rsidR="00504DBB" w:rsidRDefault="00504DBB" w:rsidP="00003611">
            <w:r>
              <w:rPr>
                <w:rFonts w:hint="eastAsia"/>
              </w:rPr>
              <w:t>定长的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字节整型</w:t>
            </w:r>
          </w:p>
        </w:tc>
      </w:tr>
      <w:tr w:rsidR="00504DBB" w14:paraId="0CA8B308" w14:textId="77777777" w:rsidTr="00504DBB">
        <w:tc>
          <w:tcPr>
            <w:tcW w:w="4261" w:type="dxa"/>
          </w:tcPr>
          <w:p w14:paraId="2983FAA3" w14:textId="77777777" w:rsidR="00504DBB" w:rsidRDefault="00504DBB" w:rsidP="00003611">
            <w:r>
              <w:t>V</w:t>
            </w:r>
            <w:r>
              <w:rPr>
                <w:rFonts w:hint="eastAsia"/>
              </w:rPr>
              <w:t>int32</w:t>
            </w:r>
          </w:p>
        </w:tc>
        <w:tc>
          <w:tcPr>
            <w:tcW w:w="4261" w:type="dxa"/>
          </w:tcPr>
          <w:p w14:paraId="47330DE4" w14:textId="77777777" w:rsidR="00504DBB" w:rsidRDefault="00504DBB" w:rsidP="00003611">
            <w:r>
              <w:rPr>
                <w:rFonts w:hint="eastAsia"/>
              </w:rPr>
              <w:t>变长的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字节整型</w:t>
            </w:r>
          </w:p>
        </w:tc>
      </w:tr>
      <w:tr w:rsidR="00504DBB" w14:paraId="6D430B25" w14:textId="77777777" w:rsidTr="00504DBB">
        <w:tc>
          <w:tcPr>
            <w:tcW w:w="4261" w:type="dxa"/>
          </w:tcPr>
          <w:p w14:paraId="3EE8ED28" w14:textId="77777777" w:rsidR="00504DBB" w:rsidRDefault="00504DBB" w:rsidP="00003611">
            <w:r>
              <w:t>V</w:t>
            </w:r>
            <w:r>
              <w:rPr>
                <w:rFonts w:hint="eastAsia"/>
              </w:rPr>
              <w:t>int64</w:t>
            </w:r>
          </w:p>
        </w:tc>
        <w:tc>
          <w:tcPr>
            <w:tcW w:w="4261" w:type="dxa"/>
          </w:tcPr>
          <w:p w14:paraId="08DEFAAA" w14:textId="77777777" w:rsidR="00504DBB" w:rsidRDefault="00504DBB" w:rsidP="00003611">
            <w:r>
              <w:rPr>
                <w:rFonts w:hint="eastAsia"/>
              </w:rPr>
              <w:t>变长的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字节整型</w:t>
            </w:r>
          </w:p>
        </w:tc>
      </w:tr>
      <w:tr w:rsidR="00504DBB" w14:paraId="0ABFC7E3" w14:textId="77777777" w:rsidTr="00504DBB">
        <w:tc>
          <w:tcPr>
            <w:tcW w:w="4261" w:type="dxa"/>
          </w:tcPr>
          <w:p w14:paraId="400F7DE8" w14:textId="77777777" w:rsidR="00504DBB" w:rsidRDefault="00504DBB" w:rsidP="0000361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261" w:type="dxa"/>
          </w:tcPr>
          <w:p w14:paraId="2D5E03AD" w14:textId="77777777" w:rsidR="00504DBB" w:rsidRDefault="00504DBB" w:rsidP="00003611">
            <w:r>
              <w:rPr>
                <w:rFonts w:hint="eastAsia"/>
              </w:rPr>
              <w:t>字节流类型</w:t>
            </w:r>
          </w:p>
        </w:tc>
      </w:tr>
      <w:tr w:rsidR="00504DBB" w14:paraId="296EE52F" w14:textId="77777777" w:rsidTr="00504DBB">
        <w:tc>
          <w:tcPr>
            <w:tcW w:w="4261" w:type="dxa"/>
          </w:tcPr>
          <w:p w14:paraId="7A64003D" w14:textId="77777777" w:rsidR="00504DBB" w:rsidRDefault="000B5F5A" w:rsidP="00003611"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 w14:paraId="696A2DE0" w14:textId="77777777" w:rsidR="00504DBB" w:rsidRDefault="000B5F5A" w:rsidP="00003611">
            <w:r>
              <w:rPr>
                <w:rFonts w:hint="eastAsia"/>
              </w:rPr>
              <w:t>字节</w:t>
            </w:r>
          </w:p>
        </w:tc>
      </w:tr>
    </w:tbl>
    <w:p w14:paraId="1E5B0AC0" w14:textId="77777777" w:rsidR="00504DBB" w:rsidRPr="00504DBB" w:rsidRDefault="00504DBB" w:rsidP="00003611"/>
    <w:p w14:paraId="25B836F3" w14:textId="77777777" w:rsidR="000537BC" w:rsidRDefault="00E0185B" w:rsidP="00E0185B">
      <w:pPr>
        <w:pStyle w:val="Heading3"/>
      </w:pPr>
      <w:r>
        <w:rPr>
          <w:rFonts w:hint="eastAsia"/>
        </w:rPr>
        <w:t>数字类型定</w:t>
      </w:r>
      <w:r w:rsidR="00A27854">
        <w:rPr>
          <w:rFonts w:hint="eastAsia"/>
        </w:rPr>
        <w:t>长</w:t>
      </w:r>
      <w:r>
        <w:rPr>
          <w:rFonts w:hint="eastAsia"/>
        </w:rPr>
        <w:t>序列化</w:t>
      </w:r>
    </w:p>
    <w:p w14:paraId="2720E1E5" w14:textId="77777777" w:rsidR="00E0185B" w:rsidRDefault="00A27854" w:rsidP="00E0185B">
      <w:r>
        <w:rPr>
          <w:rFonts w:hint="eastAsia"/>
        </w:rPr>
        <w:t>数字类型的定长序列化是</w:t>
      </w:r>
      <w:r w:rsidR="00344AC0">
        <w:rPr>
          <w:rFonts w:hint="eastAsia"/>
        </w:rPr>
        <w:t>按网络序（高字节在前低字节在后）进行</w:t>
      </w:r>
      <w:r>
        <w:rPr>
          <w:rFonts w:hint="eastAsia"/>
        </w:rPr>
        <w:t>。比如一个</w:t>
      </w:r>
      <w:r>
        <w:rPr>
          <w:rFonts w:hint="eastAsia"/>
        </w:rPr>
        <w:t>32</w:t>
      </w:r>
      <w:r>
        <w:rPr>
          <w:rFonts w:hint="eastAsia"/>
        </w:rPr>
        <w:t>位的整</w:t>
      </w:r>
      <w:r w:rsidR="00344AC0">
        <w:rPr>
          <w:rFonts w:hint="eastAsia"/>
        </w:rPr>
        <w:t>数</w:t>
      </w:r>
      <w:r>
        <w:rPr>
          <w:rFonts w:hint="eastAsia"/>
        </w:rPr>
        <w:t>256</w:t>
      </w:r>
      <w:r>
        <w:rPr>
          <w:rFonts w:hint="eastAsia"/>
        </w:rPr>
        <w:t>，</w:t>
      </w:r>
      <w:r w:rsidR="00344AC0">
        <w:rPr>
          <w:rFonts w:hint="eastAsia"/>
        </w:rPr>
        <w:t>序列化后为</w:t>
      </w:r>
      <w:r>
        <w:rPr>
          <w:rFonts w:hint="eastAsia"/>
        </w:rPr>
        <w:t>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7854" w14:paraId="320C8A0F" w14:textId="77777777" w:rsidTr="00A27854">
        <w:trPr>
          <w:jc w:val="center"/>
        </w:trPr>
        <w:tc>
          <w:tcPr>
            <w:tcW w:w="2130" w:type="dxa"/>
          </w:tcPr>
          <w:p w14:paraId="3386CAF6" w14:textId="77777777" w:rsidR="00A27854" w:rsidRDefault="00A27854" w:rsidP="00E0185B">
            <w:r>
              <w:rPr>
                <w:rFonts w:hint="eastAsia"/>
              </w:rPr>
              <w:t>00000000</w:t>
            </w:r>
          </w:p>
        </w:tc>
        <w:tc>
          <w:tcPr>
            <w:tcW w:w="2130" w:type="dxa"/>
          </w:tcPr>
          <w:p w14:paraId="5524FEC1" w14:textId="77777777" w:rsidR="00A27854" w:rsidRDefault="00A27854" w:rsidP="00E0185B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074E2595" w14:textId="77777777" w:rsidR="00A27854" w:rsidRDefault="00A27854" w:rsidP="00E0185B">
            <w:r>
              <w:rPr>
                <w:rFonts w:hint="eastAsia"/>
              </w:rPr>
              <w:t>00000001</w:t>
            </w:r>
          </w:p>
        </w:tc>
        <w:tc>
          <w:tcPr>
            <w:tcW w:w="2131" w:type="dxa"/>
          </w:tcPr>
          <w:p w14:paraId="5C047515" w14:textId="77777777" w:rsidR="00A27854" w:rsidRDefault="00A27854" w:rsidP="00E0185B">
            <w:r>
              <w:rPr>
                <w:rFonts w:hint="eastAsia"/>
              </w:rPr>
              <w:t>00000000</w:t>
            </w:r>
          </w:p>
        </w:tc>
      </w:tr>
    </w:tbl>
    <w:p w14:paraId="26193CB7" w14:textId="77777777" w:rsidR="002D2A3C" w:rsidRDefault="002D2A3C" w:rsidP="002D2A3C">
      <w:pPr>
        <w:pStyle w:val="Heading3"/>
      </w:pPr>
      <w:r>
        <w:rPr>
          <w:rFonts w:hint="eastAsia"/>
        </w:rPr>
        <w:t>数字类型的变长序列化</w:t>
      </w:r>
    </w:p>
    <w:p w14:paraId="313AF519" w14:textId="77777777" w:rsidR="002D2A3C" w:rsidRDefault="002D2A3C" w:rsidP="002D2A3C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的协议中支持对数字类型的变长传输，基本的格式为：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E634BC" w14:paraId="202527BD" w14:textId="77777777" w:rsidTr="00E634BC">
        <w:tc>
          <w:tcPr>
            <w:tcW w:w="959" w:type="dxa"/>
          </w:tcPr>
          <w:p w14:paraId="3DD997E6" w14:textId="77777777" w:rsidR="00E634BC" w:rsidRDefault="00E634BC" w:rsidP="002D2A3C">
            <w:r>
              <w:rPr>
                <w:rFonts w:hint="eastAsia"/>
              </w:rPr>
              <w:t>标志位</w:t>
            </w:r>
          </w:p>
        </w:tc>
        <w:tc>
          <w:tcPr>
            <w:tcW w:w="992" w:type="dxa"/>
          </w:tcPr>
          <w:p w14:paraId="5FA527E5" w14:textId="77777777" w:rsidR="00E634BC" w:rsidRDefault="00E634BC" w:rsidP="002D2A3C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</w:tcPr>
          <w:p w14:paraId="5DF8781F" w14:textId="77777777" w:rsidR="00E634BC" w:rsidRDefault="00E634BC" w:rsidP="002D2A3C">
            <w:pPr>
              <w:jc w:val="center"/>
            </w:pPr>
            <w:r>
              <w:rPr>
                <w:rFonts w:hint="eastAsia"/>
              </w:rPr>
              <w:t>……</w:t>
            </w:r>
            <w:r w:rsidR="009155CA">
              <w:rPr>
                <w:rFonts w:hint="eastAsia"/>
              </w:rPr>
              <w:t>……</w:t>
            </w:r>
          </w:p>
        </w:tc>
      </w:tr>
    </w:tbl>
    <w:p w14:paraId="4C723568" w14:textId="77777777" w:rsidR="0042283A" w:rsidRDefault="0042283A" w:rsidP="002D2A3C"/>
    <w:p w14:paraId="5477B604" w14:textId="77777777" w:rsidR="002D2A3C" w:rsidRDefault="002D2A3C" w:rsidP="002D2A3C">
      <w:r>
        <w:rPr>
          <w:rFonts w:hint="eastAsia"/>
        </w:rPr>
        <w:t>每个字节的第一位为标识位，标识位用于表示该字节是否是数字的末字节，</w:t>
      </w:r>
      <w:r w:rsidR="00BF3F88">
        <w:rPr>
          <w:rFonts w:hint="eastAsia"/>
        </w:rPr>
        <w:t>其它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位表示</w:t>
      </w:r>
      <w:r>
        <w:rPr>
          <w:rFonts w:hint="eastAsia"/>
        </w:rPr>
        <w:lastRenderedPageBreak/>
        <w:t>真实的数据</w:t>
      </w:r>
      <w:r w:rsidR="0042283A">
        <w:rPr>
          <w:rFonts w:hint="eastAsia"/>
        </w:rPr>
        <w:t>，标识为的定义为：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D2A3C" w14:paraId="7303754D" w14:textId="77777777" w:rsidTr="002D2A3C">
        <w:tc>
          <w:tcPr>
            <w:tcW w:w="4261" w:type="dxa"/>
          </w:tcPr>
          <w:p w14:paraId="0F8E8C20" w14:textId="77777777" w:rsidR="002D2A3C" w:rsidRDefault="002D2A3C" w:rsidP="002D2A3C">
            <w:r>
              <w:rPr>
                <w:rFonts w:hint="eastAsia"/>
              </w:rPr>
              <w:t>标识位</w:t>
            </w:r>
          </w:p>
        </w:tc>
        <w:tc>
          <w:tcPr>
            <w:tcW w:w="4261" w:type="dxa"/>
          </w:tcPr>
          <w:p w14:paraId="6AA264D7" w14:textId="77777777" w:rsidR="002D2A3C" w:rsidRDefault="002D2A3C" w:rsidP="002D2A3C">
            <w:r>
              <w:rPr>
                <w:rFonts w:hint="eastAsia"/>
              </w:rPr>
              <w:t>含义</w:t>
            </w:r>
          </w:p>
        </w:tc>
      </w:tr>
      <w:tr w:rsidR="002D2A3C" w14:paraId="3F7862C4" w14:textId="77777777" w:rsidTr="002D2A3C">
        <w:tc>
          <w:tcPr>
            <w:tcW w:w="4261" w:type="dxa"/>
          </w:tcPr>
          <w:p w14:paraId="66B80C12" w14:textId="77777777" w:rsidR="002D2A3C" w:rsidRDefault="002D2A3C" w:rsidP="002D2A3C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3DB40D8B" w14:textId="77777777" w:rsidR="002D2A3C" w:rsidRDefault="002D2A3C" w:rsidP="002D2A3C">
            <w:r>
              <w:rPr>
                <w:rFonts w:hint="eastAsia"/>
              </w:rPr>
              <w:t>该字节不是数字的末尾字节</w:t>
            </w:r>
          </w:p>
        </w:tc>
      </w:tr>
      <w:tr w:rsidR="002D2A3C" w14:paraId="0EF553EA" w14:textId="77777777" w:rsidTr="002D2A3C">
        <w:tc>
          <w:tcPr>
            <w:tcW w:w="4261" w:type="dxa"/>
          </w:tcPr>
          <w:p w14:paraId="0871C7CE" w14:textId="77777777" w:rsidR="002D2A3C" w:rsidRPr="002D2A3C" w:rsidRDefault="002D2A3C" w:rsidP="002D2A3C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100AF212" w14:textId="77777777" w:rsidR="002D2A3C" w:rsidRDefault="002D2A3C" w:rsidP="002D2A3C">
            <w:r>
              <w:rPr>
                <w:rFonts w:hint="eastAsia"/>
              </w:rPr>
              <w:t>该字节是数字的末尾字节</w:t>
            </w:r>
          </w:p>
        </w:tc>
      </w:tr>
    </w:tbl>
    <w:p w14:paraId="74A0F466" w14:textId="77777777" w:rsidR="0042283A" w:rsidRDefault="0042283A" w:rsidP="002D2A3C"/>
    <w:p w14:paraId="5DCCD654" w14:textId="77777777" w:rsidR="002D2A3C" w:rsidRDefault="00A44B96" w:rsidP="002D2A3C">
      <w:r>
        <w:rPr>
          <w:rFonts w:hint="eastAsia"/>
        </w:rPr>
        <w:t>由于每个字节的第一位用于表示标识，用于表示真实数据只剩下</w:t>
      </w:r>
      <w:r>
        <w:rPr>
          <w:rFonts w:hint="eastAsia"/>
        </w:rPr>
        <w:t>7</w:t>
      </w:r>
      <w:r>
        <w:rPr>
          <w:rFonts w:hint="eastAsia"/>
        </w:rPr>
        <w:t>位，如果</w:t>
      </w:r>
      <w:r w:rsidR="00EF44D3">
        <w:rPr>
          <w:rFonts w:hint="eastAsia"/>
        </w:rPr>
        <w:t>一个</w:t>
      </w:r>
      <w:r w:rsidR="00EF44D3">
        <w:rPr>
          <w:rFonts w:hint="eastAsia"/>
        </w:rPr>
        <w:t>4</w:t>
      </w:r>
      <w:r w:rsidR="00EF44D3">
        <w:rPr>
          <w:rFonts w:hint="eastAsia"/>
        </w:rPr>
        <w:t>字节的整型，其值超过</w:t>
      </w:r>
      <w:r w:rsidR="00EF44D3">
        <w:rPr>
          <w:rFonts w:hint="eastAsia"/>
        </w:rPr>
        <w:t>28 bit</w:t>
      </w:r>
      <w:r w:rsidR="00EF44D3">
        <w:rPr>
          <w:rFonts w:hint="eastAsia"/>
        </w:rPr>
        <w:t>能表示的范围，则序列化后需要</w:t>
      </w:r>
      <w:r w:rsidR="00EF44D3">
        <w:rPr>
          <w:rFonts w:hint="eastAsia"/>
        </w:rPr>
        <w:t>5</w:t>
      </w:r>
      <w:r w:rsidR="00EF44D3">
        <w:rPr>
          <w:rFonts w:hint="eastAsia"/>
        </w:rPr>
        <w:t>个字节。</w:t>
      </w:r>
    </w:p>
    <w:p w14:paraId="1647364D" w14:textId="77777777" w:rsidR="001C05A2" w:rsidRDefault="001C05A2" w:rsidP="002D2A3C"/>
    <w:p w14:paraId="44FADD06" w14:textId="77777777" w:rsidR="001C05A2" w:rsidRDefault="001C05A2" w:rsidP="002D2A3C">
      <w:r>
        <w:rPr>
          <w:rFonts w:hint="eastAsia"/>
        </w:rPr>
        <w:t>小于</w:t>
      </w:r>
      <w:r>
        <w:rPr>
          <w:rFonts w:hint="eastAsia"/>
        </w:rPr>
        <w:t>4</w:t>
      </w:r>
      <w:r>
        <w:rPr>
          <w:rFonts w:hint="eastAsia"/>
        </w:rPr>
        <w:t>个字节的整型不支持变长序列化，布尔型</w:t>
      </w:r>
      <w:r w:rsidR="00287B40"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false</w:t>
      </w:r>
    </w:p>
    <w:p w14:paraId="66FDF9BB" w14:textId="77777777" w:rsidR="00EF44D3" w:rsidRDefault="00EF44D3" w:rsidP="002D2A3C"/>
    <w:p w14:paraId="386270DF" w14:textId="77777777" w:rsidR="00EF44D3" w:rsidRDefault="00EF44D3" w:rsidP="002D2A3C">
      <w:r>
        <w:rPr>
          <w:rFonts w:hint="eastAsia"/>
        </w:rPr>
        <w:t>序列化例子</w:t>
      </w:r>
      <w:r w:rsidR="00EA768D">
        <w:rPr>
          <w:rFonts w:hint="eastAsia"/>
        </w:rPr>
        <w:t>1</w:t>
      </w:r>
      <w:r>
        <w:rPr>
          <w:rFonts w:hint="eastAsia"/>
        </w:rPr>
        <w:t>：</w:t>
      </w:r>
    </w:p>
    <w:p w14:paraId="3390F11B" w14:textId="77777777" w:rsidR="00EF44D3" w:rsidRDefault="00EF44D3" w:rsidP="002D2A3C">
      <w:r>
        <w:rPr>
          <w:rFonts w:hint="eastAsia"/>
        </w:rPr>
        <w:t>4</w:t>
      </w:r>
      <w:r>
        <w:rPr>
          <w:rFonts w:hint="eastAsia"/>
        </w:rPr>
        <w:t>字节的整型，值为</w:t>
      </w:r>
      <w:r>
        <w:rPr>
          <w:rFonts w:hint="eastAsia"/>
        </w:rPr>
        <w:t>5</w:t>
      </w:r>
      <w:r>
        <w:rPr>
          <w:rFonts w:hint="eastAsia"/>
        </w:rPr>
        <w:t>，二进制的完整表示为：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F44D3" w14:paraId="3091A994" w14:textId="77777777" w:rsidTr="00E24F8E">
        <w:trPr>
          <w:jc w:val="center"/>
        </w:trPr>
        <w:tc>
          <w:tcPr>
            <w:tcW w:w="2130" w:type="dxa"/>
          </w:tcPr>
          <w:p w14:paraId="5A7E6755" w14:textId="77777777" w:rsidR="00EF44D3" w:rsidRDefault="00EF44D3" w:rsidP="00E24F8E">
            <w:r>
              <w:rPr>
                <w:rFonts w:hint="eastAsia"/>
              </w:rPr>
              <w:t>00000000</w:t>
            </w:r>
          </w:p>
        </w:tc>
        <w:tc>
          <w:tcPr>
            <w:tcW w:w="2130" w:type="dxa"/>
          </w:tcPr>
          <w:p w14:paraId="3E4F0F81" w14:textId="77777777" w:rsidR="00EF44D3" w:rsidRDefault="00EF44D3" w:rsidP="00E24F8E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7A12A9B7" w14:textId="77777777" w:rsidR="00EF44D3" w:rsidRDefault="00EF44D3" w:rsidP="00E24F8E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3905DA3A" w14:textId="77777777" w:rsidR="00EF44D3" w:rsidRDefault="00EF44D3" w:rsidP="00E24F8E">
            <w:r>
              <w:rPr>
                <w:rFonts w:hint="eastAsia"/>
              </w:rPr>
              <w:t>00000101</w:t>
            </w:r>
          </w:p>
        </w:tc>
      </w:tr>
    </w:tbl>
    <w:p w14:paraId="5F2369AE" w14:textId="77777777" w:rsidR="003948C4" w:rsidRDefault="003948C4" w:rsidP="002D2A3C"/>
    <w:p w14:paraId="6C9A2D06" w14:textId="77777777" w:rsidR="00EF44D3" w:rsidRDefault="00EF44D3" w:rsidP="002D2A3C">
      <w:r>
        <w:rPr>
          <w:rFonts w:hint="eastAsia"/>
        </w:rPr>
        <w:t>序列化后为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032"/>
      </w:tblGrid>
      <w:tr w:rsidR="00EF44D3" w14:paraId="735746AA" w14:textId="77777777" w:rsidTr="00EF44D3">
        <w:tc>
          <w:tcPr>
            <w:tcW w:w="4490" w:type="dxa"/>
          </w:tcPr>
          <w:p w14:paraId="71BE1FD6" w14:textId="77777777" w:rsidR="00EF44D3" w:rsidRDefault="00EF44D3" w:rsidP="00EF44D3">
            <w:r>
              <w:rPr>
                <w:rFonts w:hint="eastAsia"/>
              </w:rPr>
              <w:t>0</w:t>
            </w:r>
          </w:p>
        </w:tc>
        <w:tc>
          <w:tcPr>
            <w:tcW w:w="4032" w:type="dxa"/>
          </w:tcPr>
          <w:p w14:paraId="25D83ADF" w14:textId="77777777" w:rsidR="00EF44D3" w:rsidRDefault="00EF44D3" w:rsidP="002D2A3C">
            <w:r>
              <w:rPr>
                <w:rFonts w:hint="eastAsia"/>
              </w:rPr>
              <w:t>0000101</w:t>
            </w:r>
          </w:p>
        </w:tc>
      </w:tr>
    </w:tbl>
    <w:p w14:paraId="763ED6CC" w14:textId="77777777" w:rsidR="00EF44D3" w:rsidRDefault="00EA768D" w:rsidP="002D2A3C">
      <w:r>
        <w:rPr>
          <w:rFonts w:hint="eastAsia"/>
        </w:rPr>
        <w:t>0</w:t>
      </w:r>
      <w:r>
        <w:rPr>
          <w:rFonts w:hint="eastAsia"/>
        </w:rPr>
        <w:t>表示该字节为数值的最后一个字节，其值为</w:t>
      </w:r>
      <w:r>
        <w:rPr>
          <w:rFonts w:hint="eastAsia"/>
        </w:rPr>
        <w:t xml:space="preserve"> 0000101</w:t>
      </w:r>
      <w:r>
        <w:rPr>
          <w:rFonts w:hint="eastAsia"/>
        </w:rPr>
        <w:t>，序列化后可得知值为</w:t>
      </w:r>
      <w:r>
        <w:rPr>
          <w:rFonts w:hint="eastAsia"/>
        </w:rPr>
        <w:t>5</w:t>
      </w:r>
    </w:p>
    <w:p w14:paraId="63C357CD" w14:textId="77777777" w:rsidR="00EA768D" w:rsidRDefault="00EA768D" w:rsidP="002D2A3C"/>
    <w:p w14:paraId="580C51E0" w14:textId="77777777" w:rsidR="00EA768D" w:rsidRDefault="00EA768D" w:rsidP="002D2A3C">
      <w:r>
        <w:rPr>
          <w:rFonts w:hint="eastAsia"/>
        </w:rPr>
        <w:t>序列化例子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BADE89F" w14:textId="77777777" w:rsidR="00EA768D" w:rsidRDefault="00EA768D" w:rsidP="002D2A3C">
      <w:r>
        <w:rPr>
          <w:rFonts w:hint="eastAsia"/>
        </w:rPr>
        <w:t>4</w:t>
      </w:r>
      <w:r>
        <w:rPr>
          <w:rFonts w:hint="eastAsia"/>
        </w:rPr>
        <w:t>字节的整形，值为</w:t>
      </w:r>
      <w:r w:rsidRPr="00EA768D">
        <w:t>536870912</w:t>
      </w:r>
      <w:r>
        <w:rPr>
          <w:rFonts w:hint="eastAsia"/>
        </w:rPr>
        <w:t>，其二进制完整表示为：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A768D" w14:paraId="173F10A4" w14:textId="77777777" w:rsidTr="00E24F8E">
        <w:trPr>
          <w:jc w:val="center"/>
        </w:trPr>
        <w:tc>
          <w:tcPr>
            <w:tcW w:w="2130" w:type="dxa"/>
          </w:tcPr>
          <w:p w14:paraId="09C20B55" w14:textId="77777777" w:rsidR="00EA768D" w:rsidRDefault="00EA768D" w:rsidP="00E24F8E">
            <w:r w:rsidRPr="00EA768D">
              <w:t>00100000</w:t>
            </w:r>
          </w:p>
        </w:tc>
        <w:tc>
          <w:tcPr>
            <w:tcW w:w="2130" w:type="dxa"/>
          </w:tcPr>
          <w:p w14:paraId="7439812F" w14:textId="77777777" w:rsidR="00EA768D" w:rsidRDefault="00EA768D" w:rsidP="00E24F8E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5D1DE8F3" w14:textId="77777777" w:rsidR="00EA768D" w:rsidRDefault="00EA768D" w:rsidP="00E24F8E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5F7E9C4D" w14:textId="77777777" w:rsidR="00EA768D" w:rsidRDefault="00EA768D" w:rsidP="00EA768D">
            <w:r>
              <w:rPr>
                <w:rFonts w:hint="eastAsia"/>
              </w:rPr>
              <w:t>00000000</w:t>
            </w:r>
          </w:p>
        </w:tc>
      </w:tr>
    </w:tbl>
    <w:p w14:paraId="696E0ECF" w14:textId="77777777" w:rsidR="00245B82" w:rsidRDefault="00245B82" w:rsidP="002D2A3C"/>
    <w:p w14:paraId="3E3B13FC" w14:textId="77777777" w:rsidR="00245B82" w:rsidRDefault="00245B82" w:rsidP="002D2A3C"/>
    <w:p w14:paraId="7B7A7CE4" w14:textId="77777777" w:rsidR="00EA768D" w:rsidRDefault="00EA768D" w:rsidP="002D2A3C">
      <w:r>
        <w:rPr>
          <w:rFonts w:hint="eastAsia"/>
        </w:rPr>
        <w:t>序列化后为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A768D" w14:paraId="6AF2E513" w14:textId="77777777" w:rsidTr="00EA768D">
        <w:tc>
          <w:tcPr>
            <w:tcW w:w="1704" w:type="dxa"/>
          </w:tcPr>
          <w:p w14:paraId="25162892" w14:textId="77777777" w:rsidR="00EA768D" w:rsidRDefault="005B7819" w:rsidP="00B12296">
            <w:r>
              <w:rPr>
                <w:noProof/>
              </w:rPr>
              <w:pict w14:anchorId="73167B40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41" type="#_x0000_t32" style="position:absolute;left:0;text-align:left;margin-left:39.75pt;margin-top:13.15pt;width:310.5pt;height:84pt;z-index:251662336" o:connectortype="straight">
                  <v:stroke dashstyle="longDash" startarrow="block" endarrow="block"/>
                </v:shape>
              </w:pict>
            </w:r>
            <w:r w:rsidR="00EA768D">
              <w:rPr>
                <w:rFonts w:hint="eastAsia"/>
              </w:rPr>
              <w:t xml:space="preserve">1 </w:t>
            </w:r>
            <w:r w:rsidR="00EA768D" w:rsidRPr="00245B82">
              <w:rPr>
                <w:rFonts w:hint="eastAsia"/>
                <w:color w:val="C00000"/>
              </w:rPr>
              <w:t>00000</w:t>
            </w:r>
            <w:r w:rsidR="00B12296" w:rsidRPr="00245B82">
              <w:rPr>
                <w:rFonts w:hint="eastAsia"/>
                <w:color w:val="C00000"/>
              </w:rPr>
              <w:t>0</w:t>
            </w:r>
            <w:r w:rsidR="00EA768D" w:rsidRPr="00245B82">
              <w:rPr>
                <w:rFonts w:hint="eastAsia"/>
                <w:color w:val="C00000"/>
              </w:rPr>
              <w:t>0</w:t>
            </w:r>
          </w:p>
        </w:tc>
        <w:tc>
          <w:tcPr>
            <w:tcW w:w="1704" w:type="dxa"/>
          </w:tcPr>
          <w:p w14:paraId="5E1F38B0" w14:textId="77777777" w:rsidR="00EA768D" w:rsidRDefault="005B7819" w:rsidP="002D2A3C">
            <w:r>
              <w:rPr>
                <w:noProof/>
              </w:rPr>
              <w:pict w14:anchorId="40834361">
                <v:shape id="_x0000_s1040" type="#_x0000_t32" style="position:absolute;left:0;text-align:left;margin-left:28.05pt;margin-top:13.15pt;width:163.5pt;height:82.5pt;z-index:251661312;mso-position-horizontal-relative:text;mso-position-vertical-relative:text" o:connectortype="straight">
                  <v:stroke dashstyle="longDashDotDot" startarrow="block" endarrow="block"/>
                </v:shape>
              </w:pict>
            </w:r>
            <w:r>
              <w:rPr>
                <w:noProof/>
              </w:rPr>
              <w:pict w14:anchorId="06BCC745">
                <v:shape id="_x0000_s1038" type="#_x0000_t32" style="position:absolute;left:0;text-align:left;margin-left:35.55pt;margin-top:13.15pt;width:164.25pt;height:78pt;flip:x;z-index:251659264;mso-position-horizontal-relative:text;mso-position-vertical-relative:text" o:connectortype="straight">
                  <v:stroke dashstyle="1 1" startarrow="block" endarrow="block" endcap="round"/>
                </v:shape>
              </w:pict>
            </w:r>
            <w:r w:rsidR="00EA768D">
              <w:rPr>
                <w:rFonts w:hint="eastAsia"/>
              </w:rPr>
              <w:t xml:space="preserve">1 </w:t>
            </w:r>
            <w:r w:rsidR="00EA768D" w:rsidRPr="00245B82">
              <w:rPr>
                <w:rFonts w:hint="eastAsia"/>
                <w:color w:val="92D050"/>
              </w:rPr>
              <w:t>0000000</w:t>
            </w:r>
          </w:p>
        </w:tc>
        <w:tc>
          <w:tcPr>
            <w:tcW w:w="1704" w:type="dxa"/>
          </w:tcPr>
          <w:p w14:paraId="6ECE94FF" w14:textId="77777777" w:rsidR="00EA768D" w:rsidRDefault="005B7819" w:rsidP="002D2A3C">
            <w:r>
              <w:rPr>
                <w:noProof/>
              </w:rPr>
              <w:pict w14:anchorId="13354C2E">
                <v:shape id="_x0000_s1039" type="#_x0000_t32" style="position:absolute;left:0;text-align:left;margin-left:26.1pt;margin-top:7.9pt;width:.75pt;height:87.75pt;z-index:251660288;mso-position-horizontal-relative:text;mso-position-vertical-relative:text" o:connectortype="straight">
                  <v:stroke startarrow="block" endarrow="block"/>
                </v:shape>
              </w:pict>
            </w:r>
            <w:r w:rsidR="00EA768D">
              <w:rPr>
                <w:rFonts w:hint="eastAsia"/>
              </w:rPr>
              <w:t xml:space="preserve">1 </w:t>
            </w:r>
            <w:r w:rsidR="00EA768D" w:rsidRPr="00245B82">
              <w:rPr>
                <w:rFonts w:hint="eastAsia"/>
                <w:color w:val="00B050"/>
              </w:rPr>
              <w:t>0000000</w:t>
            </w:r>
          </w:p>
        </w:tc>
        <w:tc>
          <w:tcPr>
            <w:tcW w:w="1705" w:type="dxa"/>
          </w:tcPr>
          <w:p w14:paraId="0636EB68" w14:textId="77777777" w:rsidR="00EA768D" w:rsidRDefault="00EA768D" w:rsidP="002D2A3C">
            <w:r>
              <w:rPr>
                <w:rFonts w:hint="eastAsia"/>
              </w:rPr>
              <w:t xml:space="preserve">1 </w:t>
            </w:r>
            <w:r w:rsidRPr="00245B82">
              <w:rPr>
                <w:rFonts w:hint="eastAsia"/>
                <w:color w:val="0070C0"/>
              </w:rPr>
              <w:t>0000000</w:t>
            </w:r>
          </w:p>
        </w:tc>
        <w:tc>
          <w:tcPr>
            <w:tcW w:w="1705" w:type="dxa"/>
          </w:tcPr>
          <w:p w14:paraId="03F1B67F" w14:textId="77777777" w:rsidR="00EA768D" w:rsidRDefault="00EA768D" w:rsidP="00B12296">
            <w:r>
              <w:rPr>
                <w:rFonts w:hint="eastAsia"/>
              </w:rPr>
              <w:t xml:space="preserve">0 </w:t>
            </w:r>
            <w:r w:rsidRPr="00245B82">
              <w:rPr>
                <w:rFonts w:hint="eastAsia"/>
                <w:color w:val="7030A0"/>
              </w:rPr>
              <w:t>00000</w:t>
            </w:r>
            <w:r w:rsidR="00B12296" w:rsidRPr="00245B82">
              <w:rPr>
                <w:rFonts w:hint="eastAsia"/>
                <w:color w:val="7030A0"/>
              </w:rPr>
              <w:t>1</w:t>
            </w:r>
            <w:r w:rsidRPr="00245B82">
              <w:rPr>
                <w:rFonts w:hint="eastAsia"/>
                <w:color w:val="7030A0"/>
              </w:rPr>
              <w:t>0</w:t>
            </w:r>
          </w:p>
        </w:tc>
      </w:tr>
    </w:tbl>
    <w:p w14:paraId="034AF9ED" w14:textId="77777777" w:rsidR="00245B82" w:rsidRDefault="005B7819" w:rsidP="002D2A3C">
      <w:r>
        <w:rPr>
          <w:noProof/>
        </w:rPr>
        <w:pict w14:anchorId="7EB83755">
          <v:shape id="_x0000_s1037" type="#_x0000_t32" style="position:absolute;left:0;text-align:left;margin-left:30.75pt;margin-top:1.55pt;width:341.25pt;height:73.5pt;flip:x;z-index:251658240;mso-position-horizontal-relative:text;mso-position-vertical-relative:text" o:connectortype="straight">
            <v:stroke dashstyle="dash" startarrow="block" endarrow="block"/>
          </v:shape>
        </w:pict>
      </w:r>
    </w:p>
    <w:p w14:paraId="6E629B7D" w14:textId="77777777" w:rsidR="00245B82" w:rsidRDefault="00245B82" w:rsidP="002D2A3C"/>
    <w:p w14:paraId="57F3F290" w14:textId="77777777" w:rsidR="005063D9" w:rsidRDefault="005063D9" w:rsidP="002D2A3C"/>
    <w:p w14:paraId="44AD5B4C" w14:textId="77777777" w:rsidR="00245B82" w:rsidRDefault="00245B82" w:rsidP="002D2A3C"/>
    <w:p w14:paraId="49945C68" w14:textId="77777777" w:rsidR="00245B82" w:rsidRDefault="00245B82" w:rsidP="002D2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45B82" w14:paraId="1D6ED074" w14:textId="77777777" w:rsidTr="00245B82">
        <w:tc>
          <w:tcPr>
            <w:tcW w:w="1704" w:type="dxa"/>
          </w:tcPr>
          <w:p w14:paraId="5BA9EDE7" w14:textId="77777777" w:rsidR="00245B82" w:rsidRDefault="00245B82" w:rsidP="002D2A3C">
            <w:r w:rsidRPr="00245B82">
              <w:rPr>
                <w:rFonts w:hint="eastAsia"/>
                <w:color w:val="7030A0"/>
              </w:rPr>
              <w:t>0000010</w:t>
            </w:r>
          </w:p>
        </w:tc>
        <w:tc>
          <w:tcPr>
            <w:tcW w:w="1704" w:type="dxa"/>
          </w:tcPr>
          <w:p w14:paraId="211894E1" w14:textId="77777777" w:rsidR="00245B82" w:rsidRDefault="00245B82" w:rsidP="002D2A3C">
            <w:r w:rsidRPr="00245B82">
              <w:rPr>
                <w:rFonts w:hint="eastAsia"/>
                <w:color w:val="0070C0"/>
              </w:rPr>
              <w:t>0000000</w:t>
            </w:r>
          </w:p>
        </w:tc>
        <w:tc>
          <w:tcPr>
            <w:tcW w:w="1704" w:type="dxa"/>
          </w:tcPr>
          <w:p w14:paraId="47144D09" w14:textId="77777777" w:rsidR="00245B82" w:rsidRDefault="00245B82" w:rsidP="002D2A3C">
            <w:r w:rsidRPr="00245B82">
              <w:rPr>
                <w:rFonts w:hint="eastAsia"/>
                <w:color w:val="00B050"/>
              </w:rPr>
              <w:t>0000000</w:t>
            </w:r>
          </w:p>
        </w:tc>
        <w:tc>
          <w:tcPr>
            <w:tcW w:w="1705" w:type="dxa"/>
          </w:tcPr>
          <w:p w14:paraId="70DC2F2E" w14:textId="77777777" w:rsidR="00245B82" w:rsidRDefault="00245B82" w:rsidP="002D2A3C">
            <w:r w:rsidRPr="00245B82">
              <w:rPr>
                <w:rFonts w:hint="eastAsia"/>
                <w:color w:val="92D050"/>
              </w:rPr>
              <w:t>0000000</w:t>
            </w:r>
          </w:p>
        </w:tc>
        <w:tc>
          <w:tcPr>
            <w:tcW w:w="1705" w:type="dxa"/>
          </w:tcPr>
          <w:p w14:paraId="4A0ADA8B" w14:textId="77777777" w:rsidR="00245B82" w:rsidRDefault="00245B82" w:rsidP="002D2A3C">
            <w:r w:rsidRPr="00245B82">
              <w:rPr>
                <w:rFonts w:hint="eastAsia"/>
                <w:color w:val="C00000"/>
              </w:rPr>
              <w:t>0000000</w:t>
            </w:r>
          </w:p>
        </w:tc>
      </w:tr>
    </w:tbl>
    <w:p w14:paraId="3F3FB055" w14:textId="77777777" w:rsidR="005063D9" w:rsidRDefault="00DD5688" w:rsidP="002D2A3C">
      <w:r>
        <w:rPr>
          <w:rFonts w:hint="eastAsia"/>
        </w:rPr>
        <w:t>反序列化后得出结果为</w:t>
      </w:r>
      <w:r w:rsidR="009746D9" w:rsidRPr="009746D9">
        <w:t>100000000000000000000000000000</w:t>
      </w:r>
      <w:r w:rsidR="009746D9">
        <w:rPr>
          <w:rFonts w:hint="eastAsia"/>
        </w:rPr>
        <w:t>，即</w:t>
      </w:r>
      <w:r w:rsidRPr="00EA768D">
        <w:t>536870912</w:t>
      </w:r>
    </w:p>
    <w:p w14:paraId="095C7D95" w14:textId="77777777" w:rsidR="003E2E8A" w:rsidRDefault="003E2E8A" w:rsidP="003E2E8A">
      <w:pPr>
        <w:pStyle w:val="Heading3"/>
      </w:pPr>
      <w:r>
        <w:rPr>
          <w:rFonts w:hint="eastAsia"/>
        </w:rPr>
        <w:t>浮点型的表示</w:t>
      </w:r>
    </w:p>
    <w:p w14:paraId="3C4A624B" w14:textId="77777777" w:rsidR="003E2E8A" w:rsidRDefault="003E2E8A" w:rsidP="00971BC8">
      <w:r>
        <w:rPr>
          <w:rFonts w:hint="eastAsia"/>
        </w:rPr>
        <w:t>浮点型在序列化时</w:t>
      </w:r>
      <w:r w:rsidR="00971BC8">
        <w:rPr>
          <w:rFonts w:hint="eastAsia"/>
        </w:rPr>
        <w:t>按网络序（高字节在前低字节在后）进行，例如：</w:t>
      </w:r>
    </w:p>
    <w:p w14:paraId="0CA9B4AF" w14:textId="77777777" w:rsidR="00971BC8" w:rsidRDefault="00971BC8" w:rsidP="00971BC8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Float</w:t>
      </w:r>
      <w:r>
        <w:rPr>
          <w:rFonts w:hint="eastAsia"/>
        </w:rPr>
        <w:t>序列化为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65856474" w14:textId="77777777" w:rsidR="00971BC8" w:rsidRDefault="00971BC8" w:rsidP="00971BC8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Double</w:t>
      </w:r>
      <w:r>
        <w:rPr>
          <w:rFonts w:hint="eastAsia"/>
        </w:rPr>
        <w:t>序列化为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14:paraId="496BAFE6" w14:textId="77777777" w:rsidR="00B835D2" w:rsidRDefault="00B835D2" w:rsidP="00B835D2">
      <w:pPr>
        <w:pStyle w:val="Heading3"/>
      </w:pPr>
      <w:r>
        <w:rPr>
          <w:rFonts w:hint="eastAsia"/>
        </w:rPr>
        <w:t>变长字节流的表示</w:t>
      </w:r>
    </w:p>
    <w:p w14:paraId="4347EAC3" w14:textId="77777777" w:rsidR="00B835D2" w:rsidRDefault="00B835D2" w:rsidP="00B835D2">
      <w:r>
        <w:rPr>
          <w:rFonts w:hint="eastAsia"/>
        </w:rPr>
        <w:t>变长字节流</w:t>
      </w:r>
      <w:r w:rsidR="00504DBB">
        <w:rPr>
          <w:rFonts w:hint="eastAsia"/>
        </w:rPr>
        <w:t>(</w:t>
      </w:r>
      <w:proofErr w:type="spellStart"/>
      <w:r w:rsidR="00504DBB">
        <w:rPr>
          <w:rFonts w:hint="eastAsia"/>
        </w:rPr>
        <w:t>varchar</w:t>
      </w:r>
      <w:proofErr w:type="spellEnd"/>
      <w:r w:rsidR="00504DBB">
        <w:rPr>
          <w:rFonts w:hint="eastAsia"/>
        </w:rPr>
        <w:t>)</w:t>
      </w:r>
      <w:r>
        <w:rPr>
          <w:rFonts w:hint="eastAsia"/>
        </w:rPr>
        <w:t>的序列化格式为：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835D2" w14:paraId="64993ACE" w14:textId="77777777" w:rsidTr="00EB5409">
        <w:tc>
          <w:tcPr>
            <w:tcW w:w="1809" w:type="dxa"/>
          </w:tcPr>
          <w:p w14:paraId="39061D5F" w14:textId="77777777" w:rsidR="00B835D2" w:rsidRDefault="00B835D2" w:rsidP="00B835D2">
            <w:r>
              <w:rPr>
                <w:rFonts w:hint="eastAsia"/>
              </w:rPr>
              <w:lastRenderedPageBreak/>
              <w:t>长度</w:t>
            </w:r>
            <w:r w:rsidR="00EB5409">
              <w:rPr>
                <w:rFonts w:hint="eastAsia"/>
              </w:rPr>
              <w:t>(vint64)</w:t>
            </w:r>
          </w:p>
        </w:tc>
        <w:tc>
          <w:tcPr>
            <w:tcW w:w="6713" w:type="dxa"/>
          </w:tcPr>
          <w:p w14:paraId="3AA199E2" w14:textId="77777777" w:rsidR="00B835D2" w:rsidRDefault="00EF4505" w:rsidP="00B835D2">
            <w:r>
              <w:rPr>
                <w:rFonts w:hint="eastAsia"/>
              </w:rPr>
              <w:t>字节流</w:t>
            </w:r>
          </w:p>
        </w:tc>
      </w:tr>
    </w:tbl>
    <w:p w14:paraId="6571EA84" w14:textId="77777777" w:rsidR="00B835D2" w:rsidRDefault="00B835D2" w:rsidP="00B835D2"/>
    <w:p w14:paraId="5E3EC98E" w14:textId="77777777" w:rsidR="00EF4505" w:rsidRDefault="00EF4505" w:rsidP="00B835D2">
      <w:r>
        <w:rPr>
          <w:rFonts w:hint="eastAsia"/>
        </w:rPr>
        <w:t>长度为</w:t>
      </w:r>
      <w:r>
        <w:rPr>
          <w:rFonts w:hint="eastAsia"/>
        </w:rPr>
        <w:t>8</w:t>
      </w:r>
      <w:r>
        <w:rPr>
          <w:rFonts w:hint="eastAsia"/>
        </w:rPr>
        <w:t>字节的整形，按照变长的形式序列化，字节流为待序列化的字节流的拷贝。</w:t>
      </w:r>
    </w:p>
    <w:p w14:paraId="29C7333D" w14:textId="77777777" w:rsidR="00AE2559" w:rsidRDefault="00FC2DD7" w:rsidP="00AE2559">
      <w:r>
        <w:rPr>
          <w:rFonts w:hint="eastAsia"/>
        </w:rPr>
        <w:t>比如</w:t>
      </w:r>
      <w:r>
        <w:rPr>
          <w:rFonts w:hint="eastAsia"/>
        </w:rPr>
        <w:t>testing</w:t>
      </w:r>
      <w:r>
        <w:rPr>
          <w:rFonts w:hint="eastAsia"/>
        </w:rPr>
        <w:t>，序列化后为</w:t>
      </w:r>
    </w:p>
    <w:p w14:paraId="5A057F27" w14:textId="77777777" w:rsidR="00AE2559" w:rsidRDefault="00AE2559" w:rsidP="00AE2559">
      <w:pPr>
        <w:rPr>
          <w:color w:val="C00000"/>
          <w:sz w:val="36"/>
          <w:szCs w:val="36"/>
        </w:rPr>
      </w:pPr>
      <w:r w:rsidRPr="00AE2559">
        <w:rPr>
          <w:sz w:val="36"/>
          <w:szCs w:val="36"/>
        </w:rPr>
        <w:t xml:space="preserve">07 </w:t>
      </w:r>
      <w:r w:rsidRPr="00AE2559">
        <w:rPr>
          <w:color w:val="C00000"/>
          <w:sz w:val="36"/>
          <w:szCs w:val="36"/>
        </w:rPr>
        <w:t>74 65 73 74 69 6e 67</w:t>
      </w:r>
    </w:p>
    <w:p w14:paraId="1FEBECC3" w14:textId="77777777" w:rsidR="00AE2559" w:rsidRDefault="00AE2559" w:rsidP="00AE2559">
      <w:r w:rsidRPr="00AE2559">
        <w:rPr>
          <w:rFonts w:hint="eastAsia"/>
        </w:rPr>
        <w:t>其中</w:t>
      </w:r>
      <w:r w:rsidRPr="00AE2559">
        <w:rPr>
          <w:rFonts w:hint="eastAsia"/>
        </w:rPr>
        <w:t>07</w:t>
      </w:r>
      <w:r w:rsidRPr="00AE2559">
        <w:rPr>
          <w:rFonts w:hint="eastAsia"/>
        </w:rPr>
        <w:t>为长度</w:t>
      </w:r>
      <w:r w:rsidR="001C290A">
        <w:rPr>
          <w:rFonts w:hint="eastAsia"/>
        </w:rPr>
        <w:t>（数字类型的变长序列化）</w:t>
      </w:r>
      <w:r w:rsidRPr="00AE2559">
        <w:rPr>
          <w:rFonts w:hint="eastAsia"/>
        </w:rPr>
        <w:t>，后面为</w:t>
      </w:r>
      <w:r w:rsidRPr="00AE2559">
        <w:rPr>
          <w:rFonts w:hint="eastAsia"/>
        </w:rPr>
        <w:t>testing</w:t>
      </w:r>
      <w:r w:rsidRPr="00AE2559">
        <w:rPr>
          <w:rFonts w:hint="eastAsia"/>
        </w:rPr>
        <w:t>的</w:t>
      </w:r>
      <w:r w:rsidRPr="00AE2559">
        <w:rPr>
          <w:rFonts w:hint="eastAsia"/>
        </w:rPr>
        <w:t>utf-8</w:t>
      </w:r>
      <w:r w:rsidRPr="00AE2559">
        <w:rPr>
          <w:rFonts w:hint="eastAsia"/>
        </w:rPr>
        <w:t>形式</w:t>
      </w:r>
    </w:p>
    <w:p w14:paraId="38E6B667" w14:textId="77777777" w:rsidR="00307315" w:rsidRDefault="00307315" w:rsidP="00AE2559"/>
    <w:p w14:paraId="05F064CA" w14:textId="77777777" w:rsidR="00307315" w:rsidRDefault="00307315" w:rsidP="00307315">
      <w:pPr>
        <w:pStyle w:val="Heading2"/>
      </w:pPr>
      <w:r>
        <w:rPr>
          <w:rFonts w:hint="eastAsia"/>
        </w:rPr>
        <w:t>数据结构序列化描述</w:t>
      </w:r>
    </w:p>
    <w:p w14:paraId="725744EA" w14:textId="77777777" w:rsidR="00DA18FD" w:rsidRDefault="00DA18FD" w:rsidP="00DA18FD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通信中常用的数据结构有：</w:t>
      </w:r>
    </w:p>
    <w:p w14:paraId="18FBB34E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ObResultCode</w:t>
      </w:r>
      <w:proofErr w:type="spellEnd"/>
    </w:p>
    <w:p w14:paraId="0B1A7934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ObServer</w:t>
      </w:r>
      <w:proofErr w:type="spellEnd"/>
    </w:p>
    <w:p w14:paraId="11A86668" w14:textId="77777777" w:rsidR="00F348F4" w:rsidRDefault="00F348F4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ObObj</w:t>
      </w:r>
      <w:proofErr w:type="spellEnd"/>
    </w:p>
    <w:p w14:paraId="046D6533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ObGetParam</w:t>
      </w:r>
      <w:proofErr w:type="spellEnd"/>
    </w:p>
    <w:p w14:paraId="73CFF897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ObScanParam</w:t>
      </w:r>
      <w:proofErr w:type="spellEnd"/>
    </w:p>
    <w:p w14:paraId="0C80B95C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ObMutator</w:t>
      </w:r>
      <w:proofErr w:type="spellEnd"/>
    </w:p>
    <w:p w14:paraId="4153C5AE" w14:textId="77777777" w:rsidR="005B65FF" w:rsidRDefault="005B65FF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ObScanner</w:t>
      </w:r>
      <w:proofErr w:type="spellEnd"/>
    </w:p>
    <w:p w14:paraId="45D37416" w14:textId="77777777" w:rsidR="005F6D40" w:rsidRDefault="005F6D40" w:rsidP="005F6D40">
      <w:pPr>
        <w:pStyle w:val="Heading3"/>
      </w:pPr>
      <w:proofErr w:type="spellStart"/>
      <w:r>
        <w:t>ObResultCode</w:t>
      </w:r>
      <w:proofErr w:type="spellEnd"/>
    </w:p>
    <w:p w14:paraId="5C193B98" w14:textId="77777777" w:rsidR="00504DBB" w:rsidRDefault="00504DBB" w:rsidP="00504DBB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用于表示一个操作的结果状态，由两部分组成：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4DBB" w14:paraId="48458E3C" w14:textId="77777777" w:rsidTr="00504DBB">
        <w:tc>
          <w:tcPr>
            <w:tcW w:w="4261" w:type="dxa"/>
          </w:tcPr>
          <w:p w14:paraId="4F101A9F" w14:textId="77777777" w:rsidR="00504DBB" w:rsidRDefault="00504DBB" w:rsidP="00504DBB">
            <w:r>
              <w:t>C</w:t>
            </w:r>
            <w:r>
              <w:rPr>
                <w:rFonts w:hint="eastAsia"/>
              </w:rPr>
              <w:t>ode (</w:t>
            </w:r>
            <w:r w:rsidR="00AE09DC">
              <w:rPr>
                <w:rFonts w:hint="eastAsia"/>
              </w:rPr>
              <w:t>v</w:t>
            </w:r>
            <w:r>
              <w:rPr>
                <w:rFonts w:hint="eastAsia"/>
              </w:rPr>
              <w:t>int32)</w:t>
            </w:r>
          </w:p>
        </w:tc>
        <w:tc>
          <w:tcPr>
            <w:tcW w:w="4261" w:type="dxa"/>
          </w:tcPr>
          <w:p w14:paraId="37DA2EE3" w14:textId="77777777" w:rsidR="00504DBB" w:rsidRDefault="00AE09DC" w:rsidP="00504DBB">
            <w:r>
              <w:t>M</w:t>
            </w:r>
            <w:r>
              <w:rPr>
                <w:rFonts w:hint="eastAsia"/>
              </w:rPr>
              <w:t>essage(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2F6E707C" w14:textId="77777777" w:rsidR="00504DBB" w:rsidRDefault="00504DBB" w:rsidP="00504DBB"/>
    <w:p w14:paraId="3ADE12F9" w14:textId="77777777" w:rsidR="00AE09DC" w:rsidRPr="00504DBB" w:rsidRDefault="00AE09DC" w:rsidP="00504DBB">
      <w:r>
        <w:rPr>
          <w:rFonts w:hint="eastAsia"/>
        </w:rPr>
        <w:t>message</w:t>
      </w:r>
      <w:r>
        <w:rPr>
          <w:rFonts w:hint="eastAsia"/>
        </w:rPr>
        <w:t>的长度不超过</w:t>
      </w:r>
      <w:r>
        <w:rPr>
          <w:rFonts w:hint="eastAsia"/>
        </w:rPr>
        <w:t>256</w:t>
      </w:r>
      <w:r>
        <w:rPr>
          <w:rFonts w:hint="eastAsia"/>
        </w:rPr>
        <w:t>字节</w:t>
      </w:r>
    </w:p>
    <w:p w14:paraId="748AB0B2" w14:textId="77777777" w:rsidR="005F6D40" w:rsidRDefault="005F6D40" w:rsidP="005F6D40">
      <w:pPr>
        <w:pStyle w:val="Heading3"/>
      </w:pPr>
      <w:proofErr w:type="spellStart"/>
      <w:r>
        <w:t>ObServer</w:t>
      </w:r>
      <w:proofErr w:type="spellEnd"/>
    </w:p>
    <w:p w14:paraId="07A99F7E" w14:textId="77777777" w:rsidR="00672991" w:rsidRDefault="00672991" w:rsidP="00672991">
      <w:proofErr w:type="spellStart"/>
      <w:r>
        <w:rPr>
          <w:rFonts w:hint="eastAsia"/>
        </w:rPr>
        <w:t>ObServer</w:t>
      </w:r>
      <w:proofErr w:type="spellEnd"/>
      <w:r>
        <w:rPr>
          <w:rFonts w:hint="eastAsia"/>
        </w:rPr>
        <w:t>用于表示一个服务器的地址信息，结构为：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72991" w14:paraId="6940C442" w14:textId="77777777" w:rsidTr="00672991">
        <w:tc>
          <w:tcPr>
            <w:tcW w:w="2840" w:type="dxa"/>
          </w:tcPr>
          <w:p w14:paraId="11585DF2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ersion (vint32)</w:t>
            </w:r>
          </w:p>
        </w:tc>
        <w:tc>
          <w:tcPr>
            <w:tcW w:w="2841" w:type="dxa"/>
          </w:tcPr>
          <w:p w14:paraId="0618D719" w14:textId="77777777" w:rsidR="00672991" w:rsidRDefault="00672991" w:rsidP="00672991">
            <w:r>
              <w:t>P</w:t>
            </w:r>
            <w:r>
              <w:rPr>
                <w:rFonts w:hint="eastAsia"/>
              </w:rPr>
              <w:t>ort (vint32)</w:t>
            </w:r>
          </w:p>
        </w:tc>
        <w:tc>
          <w:tcPr>
            <w:tcW w:w="2841" w:type="dxa"/>
          </w:tcPr>
          <w:p w14:paraId="020086D1" w14:textId="77777777" w:rsidR="00672991" w:rsidRDefault="00672991" w:rsidP="00672991">
            <w:r>
              <w:rPr>
                <w:rFonts w:hint="eastAsia"/>
              </w:rPr>
              <w:t>address</w:t>
            </w:r>
          </w:p>
        </w:tc>
      </w:tr>
    </w:tbl>
    <w:p w14:paraId="74B60AFE" w14:textId="77777777" w:rsidR="00672991" w:rsidRDefault="00672991" w:rsidP="00672991">
      <w:r>
        <w:rPr>
          <w:rFonts w:hint="eastAsia"/>
        </w:rPr>
        <w:t>version</w:t>
      </w:r>
      <w:r>
        <w:rPr>
          <w:rFonts w:hint="eastAsia"/>
        </w:rPr>
        <w:t>表示地址的协议版本，当前的值为：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2991" w14:paraId="70865D1D" w14:textId="77777777" w:rsidTr="00672991">
        <w:tc>
          <w:tcPr>
            <w:tcW w:w="4261" w:type="dxa"/>
          </w:tcPr>
          <w:p w14:paraId="06D09C27" w14:textId="77777777" w:rsidR="00672991" w:rsidRDefault="00672991" w:rsidP="00672991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14:paraId="0C032A9C" w14:textId="77777777" w:rsidR="00672991" w:rsidRDefault="00672991" w:rsidP="00672991">
            <w:r>
              <w:rPr>
                <w:rFonts w:hint="eastAsia"/>
              </w:rPr>
              <w:t>IPV4</w:t>
            </w:r>
          </w:p>
        </w:tc>
      </w:tr>
      <w:tr w:rsidR="00672991" w14:paraId="78289D24" w14:textId="77777777" w:rsidTr="00672991">
        <w:tc>
          <w:tcPr>
            <w:tcW w:w="4261" w:type="dxa"/>
          </w:tcPr>
          <w:p w14:paraId="6DAF1572" w14:textId="77777777" w:rsidR="00672991" w:rsidRDefault="00672991" w:rsidP="00672991"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14:paraId="70D6B69D" w14:textId="77777777" w:rsidR="00672991" w:rsidRDefault="00672991" w:rsidP="00672991">
            <w:r>
              <w:rPr>
                <w:rFonts w:hint="eastAsia"/>
              </w:rPr>
              <w:t>IPV6</w:t>
            </w:r>
          </w:p>
        </w:tc>
      </w:tr>
    </w:tbl>
    <w:p w14:paraId="492174E0" w14:textId="77777777" w:rsidR="00672991" w:rsidRDefault="00672991" w:rsidP="00672991"/>
    <w:p w14:paraId="238D8686" w14:textId="77777777" w:rsidR="00672991" w:rsidRDefault="00672991" w:rsidP="00672991">
      <w:r>
        <w:rPr>
          <w:rFonts w:hint="eastAsia"/>
        </w:rPr>
        <w:t>如果为</w:t>
      </w:r>
      <w:r>
        <w:rPr>
          <w:rFonts w:hint="eastAsia"/>
        </w:rPr>
        <w:t>IPV4</w:t>
      </w:r>
      <w:r>
        <w:rPr>
          <w:rFonts w:hint="eastAsia"/>
        </w:rPr>
        <w:t>，则</w:t>
      </w:r>
      <w:r>
        <w:rPr>
          <w:rFonts w:hint="eastAsia"/>
        </w:rPr>
        <w:t>address</w:t>
      </w:r>
      <w:r>
        <w:rPr>
          <w:rFonts w:hint="eastAsia"/>
        </w:rPr>
        <w:t>格式为：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672991" w14:paraId="37D69EBE" w14:textId="77777777" w:rsidTr="00E24F8E">
        <w:tc>
          <w:tcPr>
            <w:tcW w:w="4261" w:type="dxa"/>
          </w:tcPr>
          <w:p w14:paraId="076E91A8" w14:textId="77777777" w:rsidR="00672991" w:rsidRDefault="00672991" w:rsidP="00E24F8E">
            <w:r>
              <w:t>A</w:t>
            </w:r>
            <w:r>
              <w:rPr>
                <w:rFonts w:hint="eastAsia"/>
              </w:rPr>
              <w:t>ddress (vint32)</w:t>
            </w:r>
          </w:p>
        </w:tc>
      </w:tr>
    </w:tbl>
    <w:p w14:paraId="3F94A827" w14:textId="77777777" w:rsidR="00672991" w:rsidRDefault="00672991" w:rsidP="00672991"/>
    <w:p w14:paraId="4503C4CC" w14:textId="77777777" w:rsidR="00672991" w:rsidRDefault="00672991" w:rsidP="00672991">
      <w:r>
        <w:rPr>
          <w:rFonts w:hint="eastAsia"/>
        </w:rPr>
        <w:t>如果是</w:t>
      </w:r>
      <w:r>
        <w:rPr>
          <w:rFonts w:hint="eastAsia"/>
        </w:rPr>
        <w:t>IPV6</w:t>
      </w:r>
      <w:r>
        <w:rPr>
          <w:rFonts w:hint="eastAsia"/>
        </w:rPr>
        <w:t>，则</w:t>
      </w:r>
      <w:r>
        <w:rPr>
          <w:rFonts w:hint="eastAsia"/>
        </w:rPr>
        <w:t>address</w:t>
      </w:r>
      <w:r>
        <w:rPr>
          <w:rFonts w:hint="eastAsia"/>
        </w:rPr>
        <w:t>格式为：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72991" w14:paraId="274A4363" w14:textId="77777777" w:rsidTr="00672991">
        <w:tc>
          <w:tcPr>
            <w:tcW w:w="2130" w:type="dxa"/>
          </w:tcPr>
          <w:p w14:paraId="3CA19DC7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int32</w:t>
            </w:r>
          </w:p>
        </w:tc>
        <w:tc>
          <w:tcPr>
            <w:tcW w:w="2130" w:type="dxa"/>
          </w:tcPr>
          <w:p w14:paraId="1F2EA2B4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int32</w:t>
            </w:r>
          </w:p>
        </w:tc>
        <w:tc>
          <w:tcPr>
            <w:tcW w:w="2131" w:type="dxa"/>
          </w:tcPr>
          <w:p w14:paraId="5B248AD6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int32</w:t>
            </w:r>
          </w:p>
        </w:tc>
        <w:tc>
          <w:tcPr>
            <w:tcW w:w="2131" w:type="dxa"/>
          </w:tcPr>
          <w:p w14:paraId="23EF1D78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int32</w:t>
            </w:r>
          </w:p>
        </w:tc>
      </w:tr>
    </w:tbl>
    <w:p w14:paraId="6707E8AE" w14:textId="77777777" w:rsidR="00F348F4" w:rsidRDefault="00F348F4" w:rsidP="005F6D40">
      <w:pPr>
        <w:pStyle w:val="Heading3"/>
      </w:pPr>
      <w:proofErr w:type="spellStart"/>
      <w:r>
        <w:rPr>
          <w:rFonts w:hint="eastAsia"/>
        </w:rPr>
        <w:lastRenderedPageBreak/>
        <w:t>ObObj</w:t>
      </w:r>
      <w:proofErr w:type="spellEnd"/>
    </w:p>
    <w:p w14:paraId="3576527F" w14:textId="77777777" w:rsidR="00F348F4" w:rsidRPr="00F348F4" w:rsidRDefault="00F348F4" w:rsidP="00F348F4"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中的通用类型，其可以表示多种数据类型，定义和序列化形式请参见《</w:t>
      </w:r>
      <w:proofErr w:type="spellStart"/>
      <w:r w:rsidRPr="00F348F4">
        <w:rPr>
          <w:rFonts w:hint="eastAsia"/>
        </w:rPr>
        <w:t>ObObj</w:t>
      </w:r>
      <w:proofErr w:type="spellEnd"/>
      <w:r w:rsidRPr="00F348F4">
        <w:rPr>
          <w:rFonts w:hint="eastAsia"/>
        </w:rPr>
        <w:t>序列化格式与扩展字段语义</w:t>
      </w:r>
      <w:r>
        <w:rPr>
          <w:rFonts w:hint="eastAsia"/>
        </w:rPr>
        <w:t>》</w:t>
      </w:r>
    </w:p>
    <w:p w14:paraId="1747B292" w14:textId="77777777" w:rsidR="005F6D40" w:rsidRDefault="005F6D40" w:rsidP="005F6D40">
      <w:pPr>
        <w:pStyle w:val="Heading3"/>
      </w:pPr>
      <w:proofErr w:type="spellStart"/>
      <w:r>
        <w:t>ObGetParam</w:t>
      </w:r>
      <w:proofErr w:type="spellEnd"/>
    </w:p>
    <w:p w14:paraId="349A5C1D" w14:textId="77777777" w:rsidR="007558E1" w:rsidRPr="001041FE" w:rsidRDefault="007558E1" w:rsidP="007558E1">
      <w:pPr>
        <w:spacing w:line="360" w:lineRule="auto"/>
        <w:ind w:firstLine="420"/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ObGetParam</w:t>
      </w:r>
      <w:proofErr w:type="spellEnd"/>
      <w:r w:rsidRPr="001041FE">
        <w:rPr>
          <w:rFonts w:asciiTheme="majorHAnsi" w:hAnsiTheme="majorHAnsi"/>
        </w:rPr>
        <w:t>用于指定查询相关列的数据，包括表名、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和列名等，由如下的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对象组成：</w:t>
      </w:r>
    </w:p>
    <w:p w14:paraId="20CC8C8B" w14:textId="77777777" w:rsidR="007558E1" w:rsidRPr="001041FE" w:rsidRDefault="007558E1" w:rsidP="007558E1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基本参数标识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 xml:space="preserve">) + </w:t>
      </w:r>
    </w:p>
    <w:p w14:paraId="62387953" w14:textId="77777777" w:rsidR="007558E1" w:rsidRPr="001041FE" w:rsidRDefault="007558E1" w:rsidP="007558E1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表行列参数标识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 +</w:t>
      </w:r>
    </w:p>
    <w:p w14:paraId="2B935446" w14:textId="77777777" w:rsidR="007558E1" w:rsidRPr="001041FE" w:rsidRDefault="007558E1" w:rsidP="007558E1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数据结束标识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>)</w:t>
      </w:r>
    </w:p>
    <w:p w14:paraId="4E14C337" w14:textId="77777777" w:rsidR="007558E1" w:rsidRDefault="007558E1" w:rsidP="007558E1">
      <w:pPr>
        <w:spacing w:line="360" w:lineRule="auto"/>
        <w:ind w:firstLine="42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各部分具体序列化后的组成结构如下</w:t>
      </w:r>
      <w:r>
        <w:rPr>
          <w:rFonts w:asciiTheme="majorHAnsi" w:hAnsiTheme="majorHAnsi" w:hint="eastAsia"/>
        </w:rPr>
        <w:t>图</w:t>
      </w:r>
      <w:r w:rsidRPr="001041FE">
        <w:rPr>
          <w:rFonts w:asciiTheme="majorHAnsi" w:hAnsiTheme="majorHAnsi"/>
        </w:rPr>
        <w:t>所示：</w:t>
      </w:r>
    </w:p>
    <w:p w14:paraId="0D920141" w14:textId="77777777" w:rsidR="007558E1" w:rsidRPr="00D31779" w:rsidRDefault="007558E1" w:rsidP="007558E1">
      <w:pPr>
        <w:spacing w:line="360" w:lineRule="auto"/>
        <w:ind w:firstLine="420"/>
        <w:rPr>
          <w:rFonts w:asciiTheme="majorHAnsi" w:hAnsiTheme="majorHAnsi"/>
          <w:i/>
          <w:szCs w:val="21"/>
        </w:rPr>
      </w:pPr>
      <w:r w:rsidRPr="00D31779">
        <w:rPr>
          <w:rFonts w:asciiTheme="majorHAnsi" w:hAnsiTheme="majorHAnsi" w:hint="eastAsia"/>
          <w:i/>
          <w:szCs w:val="21"/>
        </w:rPr>
        <w:t>注：下划线对象为类型标识</w:t>
      </w:r>
      <w:proofErr w:type="spellStart"/>
      <w:r w:rsidRPr="00D31779">
        <w:rPr>
          <w:rFonts w:asciiTheme="majorHAnsi" w:hAnsiTheme="majorHAnsi" w:hint="eastAsia"/>
          <w:i/>
          <w:szCs w:val="21"/>
        </w:rPr>
        <w:t>ObObj</w:t>
      </w:r>
      <w:proofErr w:type="spellEnd"/>
      <w:r w:rsidRPr="00D31779">
        <w:rPr>
          <w:rFonts w:asciiTheme="majorHAnsi" w:hAnsiTheme="majorHAnsi" w:hint="eastAsia"/>
          <w:i/>
          <w:szCs w:val="21"/>
        </w:rPr>
        <w:t>扩展，空白的格子表示没有</w:t>
      </w:r>
      <w:proofErr w:type="spellStart"/>
      <w:r w:rsidRPr="00D31779">
        <w:rPr>
          <w:rFonts w:asciiTheme="majorHAnsi" w:hAnsiTheme="majorHAnsi" w:hint="eastAsia"/>
          <w:i/>
          <w:szCs w:val="21"/>
        </w:rPr>
        <w:t>ObObj</w:t>
      </w:r>
      <w:proofErr w:type="spellEnd"/>
      <w:r w:rsidRPr="00D31779">
        <w:rPr>
          <w:rFonts w:asciiTheme="majorHAnsi" w:hAnsiTheme="majorHAnsi" w:hint="eastAsia"/>
          <w:i/>
          <w:szCs w:val="21"/>
        </w:rPr>
        <w:t>对象，其余每个格子代表一个</w:t>
      </w:r>
      <w:proofErr w:type="spellStart"/>
      <w:r w:rsidRPr="00D31779">
        <w:rPr>
          <w:rFonts w:asciiTheme="majorHAnsi" w:hAnsiTheme="majorHAnsi" w:hint="eastAsia"/>
          <w:i/>
          <w:szCs w:val="21"/>
        </w:rPr>
        <w:t>ObObj</w:t>
      </w:r>
      <w:proofErr w:type="spellEnd"/>
      <w:r w:rsidRPr="00D31779">
        <w:rPr>
          <w:rFonts w:asciiTheme="majorHAnsi" w:hAnsiTheme="majorHAnsi" w:hint="eastAsia"/>
          <w:i/>
          <w:szCs w:val="21"/>
        </w:rPr>
        <w:t>的对象，序列化结果是非空白区域的</w:t>
      </w:r>
      <w:proofErr w:type="spellStart"/>
      <w:r w:rsidRPr="00D31779">
        <w:rPr>
          <w:rFonts w:asciiTheme="majorHAnsi" w:hAnsiTheme="majorHAnsi" w:hint="eastAsia"/>
          <w:i/>
          <w:szCs w:val="21"/>
        </w:rPr>
        <w:t>ObObj</w:t>
      </w:r>
      <w:proofErr w:type="spellEnd"/>
      <w:r w:rsidRPr="00D31779">
        <w:rPr>
          <w:rFonts w:asciiTheme="majorHAnsi" w:hAnsiTheme="majorHAnsi" w:hint="eastAsia"/>
          <w:i/>
          <w:szCs w:val="21"/>
        </w:rPr>
        <w:t>连续存储</w:t>
      </w:r>
      <w:r w:rsidRPr="00D31779">
        <w:rPr>
          <w:rFonts w:asciiTheme="majorHAnsi" w:hAnsiTheme="majorHAnsi" w:hint="eastAsia"/>
          <w:i/>
          <w:szCs w:val="21"/>
        </w:rPr>
        <w:t>,</w:t>
      </w:r>
      <w:r w:rsidRPr="00D31779">
        <w:rPr>
          <w:rFonts w:asciiTheme="majorHAnsi" w:hAnsiTheme="majorHAnsi" w:hint="eastAsia"/>
          <w:i/>
          <w:szCs w:val="21"/>
        </w:rPr>
        <w:t>以下各个图的注释与此相同。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4"/>
        <w:gridCol w:w="1614"/>
        <w:gridCol w:w="2115"/>
        <w:gridCol w:w="781"/>
        <w:gridCol w:w="781"/>
        <w:gridCol w:w="1387"/>
      </w:tblGrid>
      <w:tr w:rsidR="007558E1" w:rsidRPr="001041FE" w14:paraId="1EB85467" w14:textId="77777777" w:rsidTr="00B37C8A"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3546E026" w14:textId="77777777" w:rsidR="007558E1" w:rsidRPr="00E2005F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E2005F">
              <w:rPr>
                <w:rFonts w:asciiTheme="majorHAnsi" w:hAnsiTheme="majorHAnsi"/>
                <w:u w:val="single"/>
              </w:rPr>
              <w:t>基本参数标识</w:t>
            </w:r>
          </w:p>
        </w:tc>
        <w:tc>
          <w:tcPr>
            <w:tcW w:w="947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7B11DADB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是否</w:t>
            </w:r>
            <w:r w:rsidRPr="001041FE">
              <w:rPr>
                <w:rFonts w:asciiTheme="majorHAnsi" w:hAnsiTheme="majorHAnsi"/>
              </w:rPr>
              <w:t>cache</w:t>
            </w:r>
          </w:p>
        </w:tc>
        <w:tc>
          <w:tcPr>
            <w:tcW w:w="1241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77060794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version Border flag</w:t>
            </w:r>
          </w:p>
        </w:tc>
        <w:tc>
          <w:tcPr>
            <w:tcW w:w="916" w:type="pct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3D5DBB1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version</w:t>
            </w:r>
          </w:p>
        </w:tc>
        <w:tc>
          <w:tcPr>
            <w:tcW w:w="813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4FDE5038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version</w:t>
            </w:r>
          </w:p>
        </w:tc>
      </w:tr>
      <w:tr w:rsidR="007558E1" w:rsidRPr="001041FE" w14:paraId="47C6DFB2" w14:textId="77777777" w:rsidTr="00B37C8A"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08AC804" w14:textId="77777777" w:rsidR="007558E1" w:rsidRPr="00951145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951145">
              <w:rPr>
                <w:rFonts w:asciiTheme="majorHAnsi" w:hAnsiTheme="majorHAnsi"/>
                <w:u w:val="single"/>
              </w:rPr>
              <w:t>表行列参数标识</w:t>
            </w:r>
          </w:p>
        </w:tc>
        <w:tc>
          <w:tcPr>
            <w:tcW w:w="947" w:type="pct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727F7B4" w14:textId="77777777" w:rsidR="007558E1" w:rsidRPr="00951145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951145">
              <w:rPr>
                <w:rFonts w:asciiTheme="majorHAnsi" w:hAnsiTheme="majorHAnsi"/>
                <w:u w:val="single"/>
              </w:rPr>
              <w:t>表名指令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2971" w:type="pct"/>
            <w:gridSpan w:val="4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3567B5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3310B516" w14:textId="77777777" w:rsidTr="00B37C8A">
        <w:tc>
          <w:tcPr>
            <w:tcW w:w="1082" w:type="pct"/>
            <w:vMerge w:val="restart"/>
            <w:shd w:val="clear" w:color="auto" w:fill="FFFFFF" w:themeFill="background1"/>
          </w:tcPr>
          <w:p w14:paraId="33808BC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 w:val="restart"/>
            <w:shd w:val="clear" w:color="auto" w:fill="FFFFFF" w:themeFill="background1"/>
          </w:tcPr>
          <w:p w14:paraId="657E27A7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33C428E1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  <w:proofErr w:type="spellStart"/>
            <w:r w:rsidRPr="000D3571">
              <w:rPr>
                <w:rFonts w:asciiTheme="majorHAnsi" w:hAnsiTheme="majorHAnsi"/>
                <w:u w:val="single"/>
              </w:rPr>
              <w:t>Rowkey</w:t>
            </w:r>
            <w:proofErr w:type="spellEnd"/>
            <w:r w:rsidRPr="000D3571">
              <w:rPr>
                <w:rFonts w:asciiTheme="majorHAnsi" w:hAnsiTheme="majorHAnsi"/>
                <w:u w:val="single"/>
              </w:rPr>
              <w:t>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7611935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1B930701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22FFD4A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4B8CCA7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 w:val="restart"/>
            <w:shd w:val="clear" w:color="auto" w:fill="FFFFFF" w:themeFill="background1"/>
          </w:tcPr>
          <w:p w14:paraId="734087AE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DA2047E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B11181A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728071C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449AA767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shd w:val="clear" w:color="auto" w:fill="FFFFFF" w:themeFill="background1"/>
          </w:tcPr>
          <w:p w14:paraId="7C1503D7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4D413EC0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3F919AA3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39D67ACF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7432171C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0AD8B0D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CBC518E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2FE775AA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4FE6483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506C45A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64B83CC7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  <w:proofErr w:type="spellStart"/>
            <w:r w:rsidRPr="000D3571">
              <w:rPr>
                <w:rFonts w:asciiTheme="majorHAnsi" w:hAnsiTheme="majorHAnsi"/>
                <w:u w:val="single"/>
              </w:rPr>
              <w:t>Rowkey</w:t>
            </w:r>
            <w:proofErr w:type="spellEnd"/>
            <w:r w:rsidRPr="000D3571">
              <w:rPr>
                <w:rFonts w:asciiTheme="majorHAnsi" w:hAnsiTheme="majorHAnsi"/>
                <w:u w:val="single"/>
              </w:rPr>
              <w:t>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B0091D6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0AF7985D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5D99DA1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724F99CF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 w:val="restart"/>
            <w:shd w:val="clear" w:color="auto" w:fill="FFFFFF" w:themeFill="background1"/>
          </w:tcPr>
          <w:p w14:paraId="72CCA005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F23C98B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7060D4D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579CEA78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39DBF0C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shd w:val="clear" w:color="auto" w:fill="FFFFFF" w:themeFill="background1"/>
          </w:tcPr>
          <w:p w14:paraId="45B02349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11467513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05150E6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1E39340B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138E4125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365F64B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9A66A86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6E36819D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5A99669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A00887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117F20A2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…</w:t>
            </w: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5513A890" w14:textId="77777777" w:rsidR="007558E1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691B96E2" w14:textId="77777777" w:rsidTr="00B37C8A">
        <w:tc>
          <w:tcPr>
            <w:tcW w:w="1082" w:type="pct"/>
            <w:vMerge/>
            <w:shd w:val="clear" w:color="auto" w:fill="95B3D7" w:themeFill="accent1" w:themeFillTint="99"/>
          </w:tcPr>
          <w:p w14:paraId="3C17540E" w14:textId="77777777" w:rsidR="007558E1" w:rsidRPr="00951145" w:rsidRDefault="007558E1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47" w:type="pct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660065D7" w14:textId="77777777" w:rsidR="007558E1" w:rsidRPr="00951145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951145">
              <w:rPr>
                <w:rFonts w:asciiTheme="majorHAnsi" w:hAnsiTheme="majorHAnsi"/>
                <w:u w:val="single"/>
              </w:rPr>
              <w:t>表名指令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2971" w:type="pct"/>
            <w:gridSpan w:val="4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384FD14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6E370F61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627847FF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 w:val="restart"/>
            <w:shd w:val="clear" w:color="auto" w:fill="FFFFFF" w:themeFill="background1"/>
          </w:tcPr>
          <w:p w14:paraId="3B6EF10E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A2283BF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  <w:proofErr w:type="spellStart"/>
            <w:r w:rsidRPr="000D3571">
              <w:rPr>
                <w:rFonts w:asciiTheme="majorHAnsi" w:hAnsiTheme="majorHAnsi"/>
                <w:u w:val="single"/>
              </w:rPr>
              <w:t>Rowkey</w:t>
            </w:r>
            <w:proofErr w:type="spellEnd"/>
            <w:r w:rsidRPr="000D3571">
              <w:rPr>
                <w:rFonts w:asciiTheme="majorHAnsi" w:hAnsiTheme="majorHAnsi"/>
                <w:u w:val="single"/>
              </w:rPr>
              <w:t>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925122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572A9221" w14:textId="77777777" w:rsidTr="00B37C8A">
        <w:trPr>
          <w:trHeight w:val="70"/>
        </w:trPr>
        <w:tc>
          <w:tcPr>
            <w:tcW w:w="1082" w:type="pct"/>
            <w:vMerge/>
            <w:shd w:val="clear" w:color="auto" w:fill="FFFFFF" w:themeFill="background1"/>
          </w:tcPr>
          <w:p w14:paraId="5155DD9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66220214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 w:val="restart"/>
            <w:shd w:val="clear" w:color="auto" w:fill="FFFFFF" w:themeFill="background1"/>
          </w:tcPr>
          <w:p w14:paraId="41B6A384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16ABC829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2C3881C8" w14:textId="77777777" w:rsidTr="00B37C8A">
        <w:tc>
          <w:tcPr>
            <w:tcW w:w="1082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1734CF89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00A828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E3F3584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9F4B7B6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020D1CFA" w14:textId="77777777" w:rsidTr="00B37C8A">
        <w:tc>
          <w:tcPr>
            <w:tcW w:w="5000" w:type="pct"/>
            <w:gridSpan w:val="6"/>
            <w:shd w:val="clear" w:color="auto" w:fill="DBE5F1" w:themeFill="accent1" w:themeFillTint="33"/>
          </w:tcPr>
          <w:p w14:paraId="0ED7A622" w14:textId="77777777" w:rsidR="007558E1" w:rsidRPr="00E2005F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E2005F">
              <w:rPr>
                <w:rFonts w:asciiTheme="majorHAnsi" w:hAnsiTheme="majorHAnsi"/>
                <w:u w:val="single"/>
              </w:rPr>
              <w:t>数据结束标识</w:t>
            </w:r>
          </w:p>
        </w:tc>
      </w:tr>
    </w:tbl>
    <w:p w14:paraId="4C1D6641" w14:textId="77777777" w:rsidR="007558E1" w:rsidRPr="004A795A" w:rsidRDefault="007558E1" w:rsidP="007558E1">
      <w:pPr>
        <w:spacing w:line="360" w:lineRule="auto"/>
        <w:ind w:firstLine="420"/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所有</w:t>
      </w:r>
      <w:r>
        <w:rPr>
          <w:rFonts w:asciiTheme="majorHAnsi" w:hAnsiTheme="majorHAnsi" w:hint="eastAsia"/>
        </w:rPr>
        <w:t>ID</w:t>
      </w:r>
      <w:r>
        <w:rPr>
          <w:rFonts w:asciiTheme="majorHAnsi" w:hAnsiTheme="majorHAnsi" w:hint="eastAsia"/>
        </w:rPr>
        <w:t>和名字相关的数据，</w:t>
      </w:r>
      <w:r w:rsidRPr="001041FE">
        <w:rPr>
          <w:rFonts w:asciiTheme="majorHAnsi" w:hAnsiTheme="majorHAnsi"/>
        </w:rPr>
        <w:t>客户端用名字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忽略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，内部调用用</w:t>
      </w:r>
      <w:r w:rsidRPr="001041FE">
        <w:rPr>
          <w:rFonts w:asciiTheme="majorHAnsi" w:hAnsiTheme="majorHAnsi"/>
        </w:rPr>
        <w:t>ID(</w:t>
      </w:r>
      <w:r w:rsidRPr="001041FE">
        <w:rPr>
          <w:rFonts w:asciiTheme="majorHAnsi" w:hAnsiTheme="majorHAnsi"/>
        </w:rPr>
        <w:t>忽略名字</w:t>
      </w:r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序列化</w:t>
      </w:r>
      <w:r w:rsidRPr="001041FE">
        <w:rPr>
          <w:rFonts w:asciiTheme="majorHAnsi" w:hAnsiTheme="majorHAnsi"/>
        </w:rPr>
        <w:t>结构不区分是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还是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序列化时根据如果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>类型长度为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，则序列化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类型，</w:t>
      </w:r>
      <w:r w:rsidRPr="001041FE">
        <w:rPr>
          <w:rFonts w:asciiTheme="majorHAnsi" w:hAnsiTheme="majorHAnsi"/>
        </w:rPr>
        <w:t>反序列化时根据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的类型，设置不同的数据，由应用方根据协议约定获取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或者</w:t>
      </w:r>
      <w:r w:rsidRPr="001041FE">
        <w:rPr>
          <w:rFonts w:asciiTheme="majorHAnsi" w:hAnsiTheme="majorHAnsi"/>
        </w:rPr>
        <w:t>Name</w:t>
      </w:r>
      <w:r w:rsidRPr="001041FE">
        <w:rPr>
          <w:rFonts w:asciiTheme="majorHAnsi" w:hAnsiTheme="majorHAnsi"/>
        </w:rPr>
        <w:t>。</w:t>
      </w:r>
    </w:p>
    <w:p w14:paraId="1EE8B7BD" w14:textId="77777777" w:rsidR="007558E1" w:rsidRPr="001041FE" w:rsidRDefault="007558E1" w:rsidP="007558E1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lastRenderedPageBreak/>
        <w:t>基本参数：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724"/>
        <w:gridCol w:w="1394"/>
        <w:gridCol w:w="2258"/>
        <w:gridCol w:w="1667"/>
        <w:gridCol w:w="1479"/>
      </w:tblGrid>
      <w:tr w:rsidR="007558E1" w:rsidRPr="001041FE" w14:paraId="3EA6D28A" w14:textId="77777777" w:rsidTr="00B37C8A">
        <w:tc>
          <w:tcPr>
            <w:tcW w:w="1011" w:type="pct"/>
            <w:shd w:val="clear" w:color="auto" w:fill="FFFFFF" w:themeFill="background1"/>
          </w:tcPr>
          <w:p w14:paraId="60DD9C4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基本参数标识</w:t>
            </w:r>
          </w:p>
        </w:tc>
        <w:tc>
          <w:tcPr>
            <w:tcW w:w="818" w:type="pct"/>
            <w:shd w:val="clear" w:color="auto" w:fill="FFFFFF" w:themeFill="background1"/>
          </w:tcPr>
          <w:p w14:paraId="30C07E9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是否</w:t>
            </w:r>
            <w:r w:rsidRPr="001041FE">
              <w:rPr>
                <w:rFonts w:asciiTheme="majorHAnsi" w:hAnsiTheme="majorHAnsi"/>
              </w:rPr>
              <w:t>cache</w:t>
            </w:r>
          </w:p>
        </w:tc>
        <w:tc>
          <w:tcPr>
            <w:tcW w:w="1325" w:type="pct"/>
            <w:shd w:val="clear" w:color="auto" w:fill="FFFFFF" w:themeFill="background1"/>
          </w:tcPr>
          <w:p w14:paraId="63C484C6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version Border flag</w:t>
            </w:r>
          </w:p>
        </w:tc>
        <w:tc>
          <w:tcPr>
            <w:tcW w:w="978" w:type="pct"/>
            <w:shd w:val="clear" w:color="auto" w:fill="FFFFFF" w:themeFill="background1"/>
          </w:tcPr>
          <w:p w14:paraId="052682B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version</w:t>
            </w:r>
          </w:p>
        </w:tc>
        <w:tc>
          <w:tcPr>
            <w:tcW w:w="868" w:type="pct"/>
            <w:shd w:val="clear" w:color="auto" w:fill="FFFFFF" w:themeFill="background1"/>
          </w:tcPr>
          <w:p w14:paraId="31705CD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version</w:t>
            </w:r>
          </w:p>
        </w:tc>
      </w:tr>
    </w:tbl>
    <w:p w14:paraId="20E7CC94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基本参数标识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>
        <w:rPr>
          <w:rFonts w:asciiTheme="majorHAnsi" w:hAnsiTheme="majorHAnsi" w:hint="eastAsia"/>
        </w:rPr>
        <w:t xml:space="preserve"> </w:t>
      </w:r>
      <w:r w:rsidRPr="000D0DE6">
        <w:rPr>
          <w:rFonts w:asciiTheme="majorHAnsi" w:hAnsiTheme="majorHAnsi" w:hint="eastAsia"/>
          <w:b/>
        </w:rPr>
        <w:t>BASIC_PARAM_FIELD</w:t>
      </w:r>
    </w:p>
    <w:p w14:paraId="77A01870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是否</w:t>
      </w:r>
      <w:r w:rsidRPr="001041FE">
        <w:rPr>
          <w:rFonts w:asciiTheme="majorHAnsi" w:hAnsiTheme="majorHAnsi"/>
        </w:rPr>
        <w:t xml:space="preserve">cache 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是否</w:t>
      </w:r>
      <w:r w:rsidRPr="001041FE">
        <w:rPr>
          <w:rFonts w:asciiTheme="majorHAnsi" w:hAnsiTheme="majorHAnsi"/>
        </w:rPr>
        <w:t>cache</w:t>
      </w:r>
      <w:r w:rsidRPr="001041FE">
        <w:rPr>
          <w:rFonts w:asciiTheme="majorHAnsi" w:hAnsiTheme="majorHAnsi"/>
        </w:rPr>
        <w:t>：</w:t>
      </w:r>
      <w:r w:rsidRPr="001041FE">
        <w:rPr>
          <w:rFonts w:asciiTheme="majorHAnsi" w:hAnsiTheme="majorHAnsi"/>
        </w:rPr>
        <w:t>0</w:t>
      </w:r>
      <w:r w:rsidRPr="001041FE">
        <w:rPr>
          <w:rFonts w:asciiTheme="majorHAnsi" w:hAnsiTheme="majorHAnsi"/>
        </w:rPr>
        <w:t>为否，</w:t>
      </w:r>
      <w:r w:rsidRPr="001041FE">
        <w:rPr>
          <w:rFonts w:asciiTheme="majorHAnsi" w:hAnsiTheme="majorHAnsi"/>
        </w:rPr>
        <w:t>1</w:t>
      </w:r>
      <w:r w:rsidRPr="001041FE">
        <w:rPr>
          <w:rFonts w:asciiTheme="majorHAnsi" w:hAnsiTheme="majorHAnsi"/>
        </w:rPr>
        <w:t>为是；</w:t>
      </w:r>
    </w:p>
    <w:p w14:paraId="53D67640" w14:textId="77777777" w:rsidR="007558E1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 xml:space="preserve">version </w:t>
      </w:r>
      <w:proofErr w:type="spellStart"/>
      <w:r w:rsidRPr="001041FE">
        <w:rPr>
          <w:rFonts w:asciiTheme="majorHAnsi" w:hAnsiTheme="majorHAnsi"/>
        </w:rPr>
        <w:t>borderflag</w:t>
      </w:r>
      <w:proofErr w:type="spellEnd"/>
      <w:r w:rsidRPr="001041FE">
        <w:rPr>
          <w:rFonts w:asciiTheme="majorHAnsi" w:hAnsiTheme="majorHAnsi"/>
        </w:rPr>
        <w:t xml:space="preserve"> 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 ) : </w:t>
      </w:r>
      <w:r w:rsidRPr="001041FE">
        <w:rPr>
          <w:rFonts w:asciiTheme="majorHAnsi" w:hAnsiTheme="majorHAnsi"/>
        </w:rPr>
        <w:t>与</w:t>
      </w:r>
      <w:proofErr w:type="spellStart"/>
      <w:r w:rsidRPr="001041FE">
        <w:rPr>
          <w:rFonts w:asciiTheme="majorHAnsi" w:hAnsiTheme="majorHAnsi"/>
        </w:rPr>
        <w:t>ObRange</w:t>
      </w:r>
      <w:proofErr w:type="spellEnd"/>
      <w:r w:rsidRPr="001041FE">
        <w:rPr>
          <w:rFonts w:asciiTheme="majorHAnsi" w:hAnsiTheme="majorHAnsi"/>
        </w:rPr>
        <w:t>中的</w:t>
      </w:r>
      <w:proofErr w:type="spellStart"/>
      <w:r w:rsidRPr="001041FE">
        <w:rPr>
          <w:rFonts w:asciiTheme="majorHAnsi" w:hAnsiTheme="majorHAnsi"/>
        </w:rPr>
        <w:t>BorderFlag</w:t>
      </w:r>
      <w:proofErr w:type="spellEnd"/>
      <w:r w:rsidRPr="001041FE">
        <w:rPr>
          <w:rFonts w:asciiTheme="majorHAnsi" w:hAnsiTheme="majorHAnsi"/>
        </w:rPr>
        <w:t>类似；</w:t>
      </w:r>
    </w:p>
    <w:p w14:paraId="65834EF0" w14:textId="77777777" w:rsidR="007558E1" w:rsidRPr="00757963" w:rsidRDefault="007558E1" w:rsidP="007558E1">
      <w:pPr>
        <w:pStyle w:val="ListParagraph"/>
        <w:spacing w:line="360" w:lineRule="auto"/>
        <w:ind w:left="420" w:firstLineChars="0" w:firstLine="0"/>
        <w:rPr>
          <w:rFonts w:asciiTheme="majorHAnsi" w:hAnsiTheme="majorHAnsi"/>
        </w:rPr>
      </w:pPr>
      <w:r w:rsidRPr="00757963">
        <w:rPr>
          <w:rFonts w:asciiTheme="majorHAnsi" w:hAnsiTheme="majorHAnsi"/>
        </w:rPr>
        <w:t xml:space="preserve">version </w:t>
      </w:r>
      <w:proofErr w:type="spellStart"/>
      <w:r w:rsidRPr="00757963">
        <w:rPr>
          <w:rFonts w:asciiTheme="majorHAnsi" w:hAnsiTheme="majorHAnsi"/>
        </w:rPr>
        <w:t>BorderFlag</w:t>
      </w:r>
      <w:proofErr w:type="spellEnd"/>
      <w:r w:rsidRPr="00757963">
        <w:rPr>
          <w:rFonts w:asciiTheme="majorHAnsi" w:hAnsiTheme="majorHAnsi"/>
        </w:rPr>
        <w:t>用于辅助表达后续的</w:t>
      </w:r>
      <w:r w:rsidRPr="00757963">
        <w:rPr>
          <w:rFonts w:asciiTheme="majorHAnsi" w:hAnsiTheme="majorHAnsi"/>
        </w:rPr>
        <w:t>begin version</w:t>
      </w:r>
      <w:r w:rsidRPr="00757963">
        <w:rPr>
          <w:rFonts w:asciiTheme="majorHAnsi" w:hAnsiTheme="majorHAnsi"/>
        </w:rPr>
        <w:t>和</w:t>
      </w:r>
      <w:r w:rsidRPr="00757963">
        <w:rPr>
          <w:rFonts w:asciiTheme="majorHAnsi" w:hAnsiTheme="majorHAnsi"/>
        </w:rPr>
        <w:t>end version</w:t>
      </w:r>
      <w:r w:rsidRPr="00757963">
        <w:rPr>
          <w:rFonts w:asciiTheme="majorHAnsi" w:hAnsiTheme="majorHAnsi"/>
        </w:rPr>
        <w:t>的含义，即</w:t>
      </w:r>
      <w:r w:rsidRPr="00757963">
        <w:rPr>
          <w:rFonts w:asciiTheme="majorHAnsi" w:hAnsiTheme="majorHAnsi"/>
        </w:rPr>
        <w:t>0000EBCX</w:t>
      </w:r>
      <w:r w:rsidRPr="00757963">
        <w:rPr>
          <w:rFonts w:asciiTheme="majorHAnsi" w:hAnsiTheme="majorHAnsi"/>
        </w:rPr>
        <w:t>，其中位</w:t>
      </w:r>
      <w:r w:rsidRPr="00757963">
        <w:rPr>
          <w:rFonts w:asciiTheme="majorHAnsi" w:hAnsiTheme="majorHAnsi"/>
        </w:rPr>
        <w:t>E</w:t>
      </w:r>
      <w:r w:rsidRPr="00757963">
        <w:rPr>
          <w:rFonts w:asciiTheme="majorHAnsi" w:hAnsiTheme="majorHAnsi"/>
        </w:rPr>
        <w:t>表示</w:t>
      </w:r>
      <w:r w:rsidRPr="00757963">
        <w:rPr>
          <w:rFonts w:asciiTheme="majorHAnsi" w:hAnsiTheme="majorHAnsi"/>
        </w:rPr>
        <w:t>end</w:t>
      </w:r>
      <w:r w:rsidRPr="00757963">
        <w:rPr>
          <w:rFonts w:asciiTheme="majorHAnsi" w:hAnsiTheme="majorHAnsi"/>
        </w:rPr>
        <w:t>是否最大，位</w:t>
      </w:r>
      <w:r w:rsidRPr="00757963">
        <w:rPr>
          <w:rFonts w:asciiTheme="majorHAnsi" w:hAnsiTheme="majorHAnsi"/>
        </w:rPr>
        <w:t>B</w:t>
      </w:r>
      <w:r w:rsidRPr="00757963">
        <w:rPr>
          <w:rFonts w:asciiTheme="majorHAnsi" w:hAnsiTheme="majorHAnsi"/>
        </w:rPr>
        <w:t>表示</w:t>
      </w:r>
      <w:r w:rsidRPr="00757963">
        <w:rPr>
          <w:rFonts w:asciiTheme="majorHAnsi" w:hAnsiTheme="majorHAnsi"/>
        </w:rPr>
        <w:t>begin</w:t>
      </w:r>
      <w:r w:rsidRPr="00757963">
        <w:rPr>
          <w:rFonts w:asciiTheme="majorHAnsi" w:hAnsiTheme="majorHAnsi"/>
        </w:rPr>
        <w:t>是否最小，位</w:t>
      </w:r>
      <w:r w:rsidRPr="00757963">
        <w:rPr>
          <w:rFonts w:asciiTheme="majorHAnsi" w:hAnsiTheme="majorHAnsi"/>
        </w:rPr>
        <w:t>C</w:t>
      </w:r>
      <w:r w:rsidRPr="00757963">
        <w:rPr>
          <w:rFonts w:asciiTheme="majorHAnsi" w:hAnsiTheme="majorHAnsi"/>
        </w:rPr>
        <w:t>表示</w:t>
      </w:r>
      <w:r w:rsidRPr="00757963">
        <w:rPr>
          <w:rFonts w:asciiTheme="majorHAnsi" w:hAnsiTheme="majorHAnsi"/>
        </w:rPr>
        <w:t>end</w:t>
      </w:r>
      <w:r w:rsidRPr="00757963">
        <w:rPr>
          <w:rFonts w:asciiTheme="majorHAnsi" w:hAnsiTheme="majorHAnsi"/>
        </w:rPr>
        <w:t>是否包含边界，位</w:t>
      </w:r>
      <w:r w:rsidRPr="00757963">
        <w:rPr>
          <w:rFonts w:asciiTheme="majorHAnsi" w:hAnsiTheme="majorHAnsi"/>
        </w:rPr>
        <w:t>X</w:t>
      </w:r>
      <w:r w:rsidRPr="00757963">
        <w:rPr>
          <w:rFonts w:asciiTheme="majorHAnsi" w:hAnsiTheme="majorHAnsi"/>
        </w:rPr>
        <w:t>表示</w:t>
      </w:r>
      <w:r w:rsidRPr="00757963">
        <w:rPr>
          <w:rFonts w:asciiTheme="majorHAnsi" w:hAnsiTheme="majorHAnsi"/>
        </w:rPr>
        <w:t>begin</w:t>
      </w:r>
      <w:r w:rsidRPr="00757963">
        <w:rPr>
          <w:rFonts w:asciiTheme="majorHAnsi" w:hAnsiTheme="majorHAnsi"/>
        </w:rPr>
        <w:t>是否包含边界；</w:t>
      </w:r>
    </w:p>
    <w:p w14:paraId="79783748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 xml:space="preserve">begin version 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 ) :</w:t>
      </w:r>
      <w:r>
        <w:rPr>
          <w:rFonts w:asciiTheme="majorHAnsi" w:hAnsiTheme="majorHAnsi" w:hint="eastAsia"/>
        </w:rPr>
        <w:t>获取数据的</w:t>
      </w:r>
      <w:r w:rsidRPr="001041FE">
        <w:rPr>
          <w:rFonts w:asciiTheme="majorHAnsi" w:hAnsiTheme="majorHAnsi"/>
        </w:rPr>
        <w:t>起始版本；</w:t>
      </w:r>
    </w:p>
    <w:p w14:paraId="13EDCD27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end version 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 ) :</w:t>
      </w:r>
      <w:r>
        <w:rPr>
          <w:rFonts w:asciiTheme="majorHAnsi" w:hAnsiTheme="majorHAnsi" w:hint="eastAsia"/>
        </w:rPr>
        <w:t>获取数据的</w:t>
      </w:r>
      <w:r w:rsidRPr="001041FE">
        <w:rPr>
          <w:rFonts w:asciiTheme="majorHAnsi" w:hAnsiTheme="majorHAnsi"/>
        </w:rPr>
        <w:t>截止版本；</w:t>
      </w:r>
    </w:p>
    <w:p w14:paraId="24E41EB9" w14:textId="77777777" w:rsidR="007558E1" w:rsidRPr="001041FE" w:rsidRDefault="007558E1" w:rsidP="007558E1">
      <w:pPr>
        <w:spacing w:line="360" w:lineRule="auto"/>
        <w:ind w:firstLine="42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begin</w:t>
      </w:r>
      <w:r w:rsidRPr="001041FE">
        <w:rPr>
          <w:rFonts w:asciiTheme="majorHAnsi" w:hAnsiTheme="majorHAnsi"/>
        </w:rPr>
        <w:t>和</w:t>
      </w:r>
      <w:r w:rsidRPr="001041FE">
        <w:rPr>
          <w:rFonts w:asciiTheme="majorHAnsi" w:hAnsiTheme="majorHAnsi"/>
        </w:rPr>
        <w:t>end</w:t>
      </w:r>
      <w:r w:rsidRPr="001041FE">
        <w:rPr>
          <w:rFonts w:asciiTheme="majorHAnsi" w:hAnsiTheme="majorHAnsi"/>
        </w:rPr>
        <w:t>两个</w:t>
      </w:r>
      <w:r w:rsidRPr="001041FE">
        <w:rPr>
          <w:rFonts w:asciiTheme="majorHAnsi" w:hAnsiTheme="majorHAnsi"/>
        </w:rPr>
        <w:t>version</w:t>
      </w:r>
      <w:r w:rsidRPr="001041FE">
        <w:rPr>
          <w:rFonts w:asciiTheme="majorHAnsi" w:hAnsiTheme="majorHAnsi"/>
        </w:rPr>
        <w:t>为</w:t>
      </w:r>
      <w:r w:rsidRPr="001041FE">
        <w:rPr>
          <w:rFonts w:asciiTheme="majorHAnsi" w:hAnsiTheme="majorHAnsi"/>
        </w:rPr>
        <w:t>update server frozen</w:t>
      </w:r>
      <w:r w:rsidRPr="001041FE">
        <w:rPr>
          <w:rFonts w:asciiTheme="majorHAnsi" w:hAnsiTheme="majorHAnsi"/>
        </w:rPr>
        <w:t>的</w:t>
      </w:r>
      <w:r w:rsidRPr="001041FE">
        <w:rPr>
          <w:rFonts w:asciiTheme="majorHAnsi" w:hAnsiTheme="majorHAnsi"/>
        </w:rPr>
        <w:t>version</w:t>
      </w:r>
      <w:r w:rsidRPr="001041FE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是否包含边界由</w:t>
      </w:r>
      <w:proofErr w:type="spellStart"/>
      <w:r>
        <w:rPr>
          <w:rFonts w:asciiTheme="majorHAnsi" w:hAnsiTheme="majorHAnsi" w:hint="eastAsia"/>
        </w:rPr>
        <w:t>borderflag</w:t>
      </w:r>
      <w:proofErr w:type="spellEnd"/>
      <w:r>
        <w:rPr>
          <w:rFonts w:asciiTheme="majorHAnsi" w:hAnsiTheme="majorHAnsi" w:hint="eastAsia"/>
        </w:rPr>
        <w:t>定义</w:t>
      </w:r>
      <w:r w:rsidRPr="001041FE">
        <w:rPr>
          <w:rFonts w:asciiTheme="majorHAnsi" w:hAnsiTheme="majorHAnsi"/>
        </w:rPr>
        <w:t>。客户端通常不需要关心这两个</w:t>
      </w:r>
      <w:r w:rsidRPr="001041FE">
        <w:rPr>
          <w:rFonts w:asciiTheme="majorHAnsi" w:hAnsiTheme="majorHAnsi"/>
        </w:rPr>
        <w:t>version</w:t>
      </w:r>
      <w:r w:rsidRPr="001041FE">
        <w:rPr>
          <w:rFonts w:asciiTheme="majorHAnsi" w:hAnsiTheme="majorHAnsi"/>
        </w:rPr>
        <w:t>，分别设置它们为最小和最大，</w:t>
      </w:r>
      <w:r w:rsidRPr="001041FE">
        <w:rPr>
          <w:rFonts w:asciiTheme="majorHAnsi" w:hAnsiTheme="majorHAnsi"/>
        </w:rPr>
        <w:t>merge server</w:t>
      </w:r>
      <w:r w:rsidRPr="001041FE">
        <w:rPr>
          <w:rFonts w:asciiTheme="majorHAnsi" w:hAnsiTheme="majorHAnsi"/>
        </w:rPr>
        <w:t>则需要根据</w:t>
      </w:r>
      <w:r w:rsidRPr="001041FE">
        <w:rPr>
          <w:rFonts w:asciiTheme="majorHAnsi" w:hAnsiTheme="majorHAnsi"/>
        </w:rPr>
        <w:t>chunk server</w:t>
      </w:r>
      <w:r w:rsidRPr="001041FE">
        <w:rPr>
          <w:rFonts w:asciiTheme="majorHAnsi" w:hAnsiTheme="majorHAnsi"/>
        </w:rPr>
        <w:t>返回的数据版本</w:t>
      </w:r>
      <w:r w:rsidRPr="001041FE">
        <w:rPr>
          <w:rFonts w:asciiTheme="majorHAnsi" w:hAnsiTheme="majorHAnsi"/>
        </w:rPr>
        <w:t>A</w:t>
      </w:r>
      <w:r w:rsidRPr="001041FE">
        <w:rPr>
          <w:rFonts w:asciiTheme="majorHAnsi" w:hAnsiTheme="majorHAnsi"/>
        </w:rPr>
        <w:t>，设置新的</w:t>
      </w:r>
      <w:proofErr w:type="spellStart"/>
      <w:r w:rsidRPr="001041FE">
        <w:rPr>
          <w:rFonts w:asciiTheme="majorHAnsi" w:hAnsiTheme="majorHAnsi"/>
        </w:rPr>
        <w:t>ObGetParam</w:t>
      </w:r>
      <w:proofErr w:type="spellEnd"/>
      <w:r w:rsidRPr="001041FE">
        <w:rPr>
          <w:rFonts w:asciiTheme="majorHAnsi" w:hAnsiTheme="majorHAnsi"/>
        </w:rPr>
        <w:t>的</w:t>
      </w:r>
      <w:r w:rsidRPr="001041FE">
        <w:rPr>
          <w:rFonts w:asciiTheme="majorHAnsi" w:hAnsiTheme="majorHAnsi"/>
        </w:rPr>
        <w:t>begin version</w:t>
      </w:r>
      <w:r w:rsidRPr="001041FE">
        <w:rPr>
          <w:rFonts w:asciiTheme="majorHAnsi" w:hAnsiTheme="majorHAnsi"/>
        </w:rPr>
        <w:t>为</w:t>
      </w:r>
      <w:r w:rsidRPr="001041FE">
        <w:rPr>
          <w:rFonts w:asciiTheme="majorHAnsi" w:hAnsiTheme="majorHAnsi"/>
        </w:rPr>
        <w:t>A</w:t>
      </w:r>
      <w:r w:rsidRPr="001041FE">
        <w:rPr>
          <w:rFonts w:asciiTheme="majorHAnsi" w:hAnsiTheme="majorHAnsi"/>
        </w:rPr>
        <w:t>；如果是在做</w:t>
      </w:r>
      <w:r w:rsidRPr="001041FE">
        <w:rPr>
          <w:rFonts w:asciiTheme="majorHAnsi" w:hAnsiTheme="majorHAnsi"/>
        </w:rPr>
        <w:t>dump</w:t>
      </w:r>
      <w:r w:rsidRPr="001041FE">
        <w:rPr>
          <w:rFonts w:asciiTheme="majorHAnsi" w:hAnsiTheme="majorHAnsi"/>
        </w:rPr>
        <w:t>操作，则客户端需要从</w:t>
      </w:r>
      <w:r w:rsidRPr="001041FE">
        <w:rPr>
          <w:rFonts w:asciiTheme="majorHAnsi" w:hAnsiTheme="majorHAnsi"/>
        </w:rPr>
        <w:t>update server</w:t>
      </w:r>
      <w:r w:rsidRPr="001041FE">
        <w:rPr>
          <w:rFonts w:asciiTheme="majorHAnsi" w:hAnsiTheme="majorHAnsi"/>
        </w:rPr>
        <w:t>获取最近的</w:t>
      </w:r>
      <w:proofErr w:type="spellStart"/>
      <w:r w:rsidRPr="001041FE">
        <w:rPr>
          <w:rFonts w:asciiTheme="majorHAnsi" w:hAnsiTheme="majorHAnsi"/>
        </w:rPr>
        <w:t>forzen</w:t>
      </w:r>
      <w:proofErr w:type="spellEnd"/>
      <w:r w:rsidRPr="001041FE">
        <w:rPr>
          <w:rFonts w:asciiTheme="majorHAnsi" w:hAnsiTheme="majorHAnsi"/>
        </w:rPr>
        <w:t>版本</w:t>
      </w:r>
      <w:r w:rsidRPr="001041FE">
        <w:rPr>
          <w:rFonts w:asciiTheme="majorHAnsi" w:hAnsiTheme="majorHAnsi"/>
        </w:rPr>
        <w:t>B</w:t>
      </w:r>
      <w:r w:rsidRPr="001041FE">
        <w:rPr>
          <w:rFonts w:asciiTheme="majorHAnsi" w:hAnsiTheme="majorHAnsi"/>
        </w:rPr>
        <w:t>，将结果设置到</w:t>
      </w:r>
      <w:r w:rsidRPr="001041FE">
        <w:rPr>
          <w:rFonts w:asciiTheme="majorHAnsi" w:hAnsiTheme="majorHAnsi"/>
        </w:rPr>
        <w:t>end version</w:t>
      </w:r>
      <w:r w:rsidRPr="001041FE">
        <w:rPr>
          <w:rFonts w:asciiTheme="majorHAnsi" w:hAnsiTheme="majorHAnsi"/>
        </w:rPr>
        <w:t>，</w:t>
      </w:r>
      <w:r w:rsidRPr="001041FE">
        <w:rPr>
          <w:rFonts w:asciiTheme="majorHAnsi" w:hAnsiTheme="majorHAnsi"/>
        </w:rPr>
        <w:t>merge server</w:t>
      </w:r>
      <w:r w:rsidRPr="001041FE">
        <w:rPr>
          <w:rFonts w:asciiTheme="majorHAnsi" w:hAnsiTheme="majorHAnsi"/>
        </w:rPr>
        <w:t>则需要根据</w:t>
      </w:r>
      <w:r w:rsidRPr="001041FE">
        <w:rPr>
          <w:rFonts w:asciiTheme="majorHAnsi" w:hAnsiTheme="majorHAnsi"/>
        </w:rPr>
        <w:t>chunk server</w:t>
      </w:r>
      <w:r w:rsidRPr="001041FE">
        <w:rPr>
          <w:rFonts w:asciiTheme="majorHAnsi" w:hAnsiTheme="majorHAnsi"/>
        </w:rPr>
        <w:t>返回的数据</w:t>
      </w:r>
      <w:r w:rsidRPr="001041FE">
        <w:rPr>
          <w:rFonts w:asciiTheme="majorHAnsi" w:hAnsiTheme="majorHAnsi"/>
        </w:rPr>
        <w:t>version A</w:t>
      </w:r>
      <w:r w:rsidRPr="001041FE">
        <w:rPr>
          <w:rFonts w:asciiTheme="majorHAnsi" w:hAnsiTheme="majorHAnsi"/>
        </w:rPr>
        <w:t>，设置新的</w:t>
      </w:r>
      <w:r w:rsidRPr="001041FE">
        <w:rPr>
          <w:rFonts w:asciiTheme="majorHAnsi" w:hAnsiTheme="majorHAnsi"/>
        </w:rPr>
        <w:t xml:space="preserve">get </w:t>
      </w:r>
      <w:proofErr w:type="spellStart"/>
      <w:r w:rsidRPr="001041FE">
        <w:rPr>
          <w:rFonts w:asciiTheme="majorHAnsi" w:hAnsiTheme="majorHAnsi"/>
        </w:rPr>
        <w:t>param</w:t>
      </w:r>
      <w:proofErr w:type="spellEnd"/>
      <w:r w:rsidRPr="001041FE">
        <w:rPr>
          <w:rFonts w:asciiTheme="majorHAnsi" w:hAnsiTheme="majorHAnsi"/>
        </w:rPr>
        <w:t>的</w:t>
      </w:r>
      <w:r w:rsidRPr="001041FE">
        <w:rPr>
          <w:rFonts w:asciiTheme="majorHAnsi" w:hAnsiTheme="majorHAnsi"/>
        </w:rPr>
        <w:t>begin version</w:t>
      </w:r>
      <w:r w:rsidRPr="001041FE">
        <w:rPr>
          <w:rFonts w:asciiTheme="majorHAnsi" w:hAnsiTheme="majorHAnsi"/>
        </w:rPr>
        <w:t>为</w:t>
      </w:r>
      <w:r w:rsidRPr="001041FE">
        <w:rPr>
          <w:rFonts w:asciiTheme="majorHAnsi" w:hAnsiTheme="majorHAnsi"/>
        </w:rPr>
        <w:t>A, end version</w:t>
      </w:r>
      <w:r w:rsidRPr="001041FE">
        <w:rPr>
          <w:rFonts w:asciiTheme="majorHAnsi" w:hAnsiTheme="majorHAnsi"/>
        </w:rPr>
        <w:t>设置为</w:t>
      </w:r>
      <w:r w:rsidRPr="001041FE">
        <w:rPr>
          <w:rFonts w:asciiTheme="majorHAnsi" w:hAnsiTheme="majorHAnsi"/>
        </w:rPr>
        <w:t>B</w:t>
      </w:r>
      <w:r w:rsidRPr="001041FE">
        <w:rPr>
          <w:rFonts w:asciiTheme="majorHAnsi" w:hAnsiTheme="majorHAnsi"/>
        </w:rPr>
        <w:t>。</w:t>
      </w:r>
    </w:p>
    <w:p w14:paraId="5E7B529B" w14:textId="77777777" w:rsidR="007558E1" w:rsidRPr="001041FE" w:rsidRDefault="007558E1" w:rsidP="007558E1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表行列参数：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2151"/>
        <w:gridCol w:w="2152"/>
      </w:tblGrid>
      <w:tr w:rsidR="007558E1" w:rsidRPr="001041FE" w14:paraId="70066133" w14:textId="77777777" w:rsidTr="00B37C8A">
        <w:tc>
          <w:tcPr>
            <w:tcW w:w="1809" w:type="dxa"/>
            <w:shd w:val="clear" w:color="auto" w:fill="8DB3E2" w:themeFill="text2" w:themeFillTint="66"/>
          </w:tcPr>
          <w:p w14:paraId="3C1CF56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表行列参数标识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3DFE4163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表名指令</w:t>
            </w:r>
          </w:p>
        </w:tc>
        <w:tc>
          <w:tcPr>
            <w:tcW w:w="4303" w:type="dxa"/>
            <w:gridSpan w:val="2"/>
            <w:shd w:val="clear" w:color="auto" w:fill="95B3D7" w:themeFill="accent1" w:themeFillTint="99"/>
          </w:tcPr>
          <w:p w14:paraId="5E1F40D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70A31FDA" w14:textId="77777777" w:rsidTr="00B37C8A">
        <w:tc>
          <w:tcPr>
            <w:tcW w:w="1809" w:type="dxa"/>
            <w:vMerge w:val="restart"/>
          </w:tcPr>
          <w:p w14:paraId="3FCBC21C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 w:val="restart"/>
            <w:shd w:val="clear" w:color="auto" w:fill="FFFFFF" w:themeFill="background1"/>
          </w:tcPr>
          <w:p w14:paraId="06E28B4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3C0529B6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  <w:r w:rsidRPr="007C79F6">
              <w:rPr>
                <w:rFonts w:asciiTheme="majorHAnsi" w:hAnsiTheme="majorHAnsi"/>
              </w:rPr>
              <w:t>指令</w:t>
            </w:r>
          </w:p>
        </w:tc>
        <w:tc>
          <w:tcPr>
            <w:tcW w:w="2152" w:type="dxa"/>
            <w:shd w:val="clear" w:color="auto" w:fill="95B3D7" w:themeFill="accent1" w:themeFillTint="99"/>
          </w:tcPr>
          <w:p w14:paraId="2D1DF094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0451BA5E" w14:textId="77777777" w:rsidTr="00B37C8A">
        <w:tc>
          <w:tcPr>
            <w:tcW w:w="1809" w:type="dxa"/>
            <w:vMerge/>
          </w:tcPr>
          <w:p w14:paraId="3D09CFF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3C7C854F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 w:val="restart"/>
            <w:shd w:val="clear" w:color="auto" w:fill="FFFFFF" w:themeFill="background1"/>
          </w:tcPr>
          <w:p w14:paraId="1012F939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shd w:val="clear" w:color="auto" w:fill="95B3D7" w:themeFill="accent1" w:themeFillTint="99"/>
          </w:tcPr>
          <w:p w14:paraId="42EFCB29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C2FC922" w14:textId="77777777" w:rsidTr="00B37C8A">
        <w:tc>
          <w:tcPr>
            <w:tcW w:w="1809" w:type="dxa"/>
            <w:vMerge/>
          </w:tcPr>
          <w:p w14:paraId="4E674CC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6BF9B467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/>
            <w:shd w:val="clear" w:color="auto" w:fill="FFFFFF" w:themeFill="background1"/>
          </w:tcPr>
          <w:p w14:paraId="658AB725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shd w:val="clear" w:color="auto" w:fill="95B3D7" w:themeFill="accent1" w:themeFillTint="99"/>
          </w:tcPr>
          <w:p w14:paraId="15A0FDA8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BF1ABD3" w14:textId="77777777" w:rsidTr="00B37C8A">
        <w:tc>
          <w:tcPr>
            <w:tcW w:w="1809" w:type="dxa"/>
            <w:vMerge/>
          </w:tcPr>
          <w:p w14:paraId="3043F28C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39BCAC7E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16322A2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shd w:val="clear" w:color="auto" w:fill="95B3D7" w:themeFill="accent1" w:themeFillTint="99"/>
          </w:tcPr>
          <w:p w14:paraId="1D86EAFD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57B29A20" w14:textId="77777777" w:rsidTr="00B37C8A">
        <w:tc>
          <w:tcPr>
            <w:tcW w:w="1809" w:type="dxa"/>
            <w:vMerge/>
          </w:tcPr>
          <w:p w14:paraId="6159952B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44BC7274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shd w:val="clear" w:color="auto" w:fill="8DB3E2" w:themeFill="text2" w:themeFillTint="66"/>
          </w:tcPr>
          <w:p w14:paraId="0C7FB23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  <w:r w:rsidRPr="007C79F6">
              <w:rPr>
                <w:rFonts w:asciiTheme="majorHAnsi" w:hAnsiTheme="majorHAnsi"/>
              </w:rPr>
              <w:t>指令</w:t>
            </w:r>
          </w:p>
        </w:tc>
        <w:tc>
          <w:tcPr>
            <w:tcW w:w="2152" w:type="dxa"/>
            <w:shd w:val="clear" w:color="auto" w:fill="95B3D7" w:themeFill="accent1" w:themeFillTint="99"/>
          </w:tcPr>
          <w:p w14:paraId="19E3EAC7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1CA92E3F" w14:textId="77777777" w:rsidTr="00B37C8A">
        <w:tc>
          <w:tcPr>
            <w:tcW w:w="1809" w:type="dxa"/>
            <w:vMerge/>
          </w:tcPr>
          <w:p w14:paraId="79CFA28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2D9BEEC3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 w:val="restart"/>
            <w:shd w:val="clear" w:color="auto" w:fill="FFFFFF" w:themeFill="background1"/>
          </w:tcPr>
          <w:p w14:paraId="52238C46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shd w:val="clear" w:color="auto" w:fill="95B3D7" w:themeFill="accent1" w:themeFillTint="99"/>
          </w:tcPr>
          <w:p w14:paraId="38C946A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5FE41BB" w14:textId="77777777" w:rsidTr="00B37C8A">
        <w:tc>
          <w:tcPr>
            <w:tcW w:w="1809" w:type="dxa"/>
            <w:vMerge/>
          </w:tcPr>
          <w:p w14:paraId="215FE0BC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63D4876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2811D19A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4EA2C8CD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  <w:r>
              <w:rPr>
                <w:rFonts w:asciiTheme="majorHAnsi" w:hAnsiTheme="majorHAnsi" w:hint="eastAsia"/>
              </w:rPr>
              <w:t>.</w:t>
            </w:r>
          </w:p>
        </w:tc>
      </w:tr>
    </w:tbl>
    <w:p w14:paraId="162C73EF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表行列参数标识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 w:rsidRPr="00330D05">
        <w:rPr>
          <w:rFonts w:asciiTheme="majorHAnsi" w:hAnsiTheme="majorHAnsi" w:hint="eastAsia"/>
          <w:b/>
        </w:rPr>
        <w:t xml:space="preserve"> TABLE_PARAM_FIELD</w:t>
      </w:r>
    </w:p>
    <w:p w14:paraId="426858DD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表名指令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)) + </w:t>
      </w:r>
      <w:r w:rsidRPr="001041FE">
        <w:rPr>
          <w:rFonts w:asciiTheme="majorHAnsi" w:hAnsiTheme="majorHAnsi"/>
        </w:rPr>
        <w:t>表名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或者表</w:t>
      </w:r>
      <w:r w:rsidRPr="001041FE">
        <w:rPr>
          <w:rFonts w:asciiTheme="majorHAnsi" w:hAnsiTheme="majorHAnsi"/>
        </w:rPr>
        <w:t xml:space="preserve">ID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 xml:space="preserve"> 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 </w:t>
      </w:r>
      <w:r w:rsidRPr="00330D05">
        <w:rPr>
          <w:rFonts w:asciiTheme="majorHAnsi" w:hAnsiTheme="majorHAnsi" w:hint="eastAsia"/>
          <w:b/>
        </w:rPr>
        <w:t>TABLE_NAME_FIELD</w:t>
      </w:r>
    </w:p>
    <w:p w14:paraId="3825E33D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指令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)) + 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>
        <w:rPr>
          <w:rFonts w:asciiTheme="majorHAnsi" w:hAnsiTheme="majorHAnsi" w:hint="eastAsia"/>
        </w:rPr>
        <w:t xml:space="preserve"> </w:t>
      </w:r>
      <w:r w:rsidRPr="007F442D">
        <w:rPr>
          <w:rFonts w:asciiTheme="majorHAnsi" w:hAnsiTheme="majorHAnsi" w:hint="eastAsia"/>
          <w:b/>
        </w:rPr>
        <w:t>ROW_KEY_FIELD</w:t>
      </w:r>
    </w:p>
    <w:p w14:paraId="208B638B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 :</w:t>
      </w:r>
      <w:r w:rsidRPr="001041FE">
        <w:rPr>
          <w:rFonts w:asciiTheme="majorHAnsi" w:hAnsiTheme="majorHAnsi"/>
        </w:rPr>
        <w:t>读取的各个列名</w:t>
      </w:r>
    </w:p>
    <w:p w14:paraId="1E7690CF" w14:textId="77777777" w:rsidR="006F1AF9" w:rsidRPr="006F1AF9" w:rsidRDefault="007558E1" w:rsidP="007558E1">
      <w:r w:rsidRPr="001041FE">
        <w:rPr>
          <w:rFonts w:asciiTheme="majorHAnsi" w:hAnsiTheme="majorHAnsi"/>
        </w:rPr>
        <w:t>由于通常请求时是查询一个表同一个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的多列，所以</w:t>
      </w:r>
      <w:proofErr w:type="spellStart"/>
      <w:r w:rsidRPr="001041FE">
        <w:rPr>
          <w:rFonts w:asciiTheme="majorHAnsi" w:hAnsiTheme="majorHAnsi"/>
        </w:rPr>
        <w:t>GetParam</w:t>
      </w:r>
      <w:proofErr w:type="spellEnd"/>
      <w:r w:rsidRPr="001041FE">
        <w:rPr>
          <w:rFonts w:asciiTheme="majorHAnsi" w:hAnsiTheme="majorHAnsi"/>
        </w:rPr>
        <w:t>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大多具有相同的表名、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，为了减小序列化的大小，相邻的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的表名相同，则除了第一个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序列化时写入表名，后续的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都不写入表名，即减少两个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表名指令</w:t>
      </w:r>
      <w:r w:rsidRPr="001041FE">
        <w:rPr>
          <w:rFonts w:asciiTheme="majorHAnsi" w:hAnsiTheme="majorHAnsi"/>
        </w:rPr>
        <w:t xml:space="preserve">+ </w:t>
      </w:r>
      <w:r w:rsidRPr="001041FE">
        <w:rPr>
          <w:rFonts w:asciiTheme="majorHAnsi" w:hAnsiTheme="majorHAnsi"/>
        </w:rPr>
        <w:t>表名或者</w:t>
      </w:r>
      <w:r w:rsidRPr="001041FE">
        <w:rPr>
          <w:rFonts w:asciiTheme="majorHAnsi" w:hAnsiTheme="majorHAnsi"/>
        </w:rPr>
        <w:lastRenderedPageBreak/>
        <w:t>表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亦按照此规则进行序列化；反序列化时，如果迭代获取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过程中没有遇到新的表名指令和表名或者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，则采用上一个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类似。</w:t>
      </w:r>
    </w:p>
    <w:p w14:paraId="459E0959" w14:textId="77777777" w:rsidR="005F6D40" w:rsidRDefault="005F6D40" w:rsidP="005F6D40">
      <w:pPr>
        <w:pStyle w:val="Heading3"/>
      </w:pPr>
      <w:proofErr w:type="spellStart"/>
      <w:r>
        <w:t>ObScanParam</w:t>
      </w:r>
      <w:proofErr w:type="spellEnd"/>
    </w:p>
    <w:p w14:paraId="5AD9855B" w14:textId="77777777" w:rsidR="00156CE7" w:rsidRPr="001041FE" w:rsidRDefault="00156CE7" w:rsidP="00156CE7">
      <w:pPr>
        <w:spacing w:line="360" w:lineRule="auto"/>
        <w:ind w:firstLine="420"/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Ob</w:t>
      </w:r>
      <w:r>
        <w:rPr>
          <w:rFonts w:asciiTheme="majorHAnsi" w:hAnsiTheme="majorHAnsi" w:hint="eastAsia"/>
        </w:rPr>
        <w:t>Scan</w:t>
      </w:r>
      <w:r w:rsidRPr="001041FE">
        <w:rPr>
          <w:rFonts w:asciiTheme="majorHAnsi" w:hAnsiTheme="majorHAnsi"/>
        </w:rPr>
        <w:t>Param</w:t>
      </w:r>
      <w:proofErr w:type="spellEnd"/>
      <w:r w:rsidRPr="001041FE">
        <w:rPr>
          <w:rFonts w:asciiTheme="majorHAnsi" w:hAnsiTheme="majorHAnsi"/>
        </w:rPr>
        <w:t>用于表示查询的数据所在的范围，范围由</w:t>
      </w:r>
      <w:proofErr w:type="spellStart"/>
      <w:r w:rsidRPr="001041FE">
        <w:rPr>
          <w:rFonts w:asciiTheme="majorHAnsi" w:hAnsiTheme="majorHAnsi"/>
        </w:rPr>
        <w:t>startkey</w:t>
      </w:r>
      <w:proofErr w:type="spellEnd"/>
      <w:r w:rsidRPr="001041FE">
        <w:rPr>
          <w:rFonts w:asciiTheme="majorHAnsi" w:hAnsiTheme="majorHAnsi"/>
        </w:rPr>
        <w:t>和</w:t>
      </w:r>
      <w:proofErr w:type="spellStart"/>
      <w:r w:rsidRPr="001041FE">
        <w:rPr>
          <w:rFonts w:asciiTheme="majorHAnsi" w:hAnsiTheme="majorHAnsi"/>
        </w:rPr>
        <w:t>endkey</w:t>
      </w:r>
      <w:proofErr w:type="spellEnd"/>
      <w:r w:rsidRPr="001041FE">
        <w:rPr>
          <w:rFonts w:asciiTheme="majorHAnsi" w:hAnsiTheme="majorHAnsi"/>
        </w:rPr>
        <w:t>两个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指定，由如下的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对象组成：</w:t>
      </w:r>
    </w:p>
    <w:p w14:paraId="65DDCEB8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基本参数标识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 xml:space="preserve">) + </w:t>
      </w:r>
    </w:p>
    <w:p w14:paraId="095060CF" w14:textId="77777777" w:rsidR="00156CE7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ins w:id="32" w:author="Yun Liu" w:date="2011-04-18T15:35:00Z"/>
          <w:rFonts w:asciiTheme="majorHAnsi" w:hAnsiTheme="majorHAnsi"/>
        </w:rPr>
      </w:pPr>
      <w:r w:rsidRPr="001041FE">
        <w:rPr>
          <w:rFonts w:asciiTheme="majorHAnsi" w:hAnsiTheme="majorHAnsi"/>
        </w:rPr>
        <w:t>列参数标识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 +</w:t>
      </w:r>
    </w:p>
    <w:p w14:paraId="1EB572FA" w14:textId="1DCED61F" w:rsidR="00586CAE" w:rsidRDefault="00586CAE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ins w:id="33" w:author="Yun Liu" w:date="2011-04-18T15:36:00Z"/>
          <w:rFonts w:asciiTheme="majorHAnsi" w:hAnsiTheme="majorHAnsi"/>
        </w:rPr>
      </w:pPr>
      <w:ins w:id="34" w:author="Yun Liu" w:date="2011-04-18T15:36:00Z">
        <w:r>
          <w:rPr>
            <w:rFonts w:asciiTheme="majorHAnsi" w:hAnsiTheme="majorHAnsi" w:hint="eastAsia"/>
          </w:rPr>
          <w:t>属性过滤</w:t>
        </w:r>
        <w:r w:rsidR="00A835D4">
          <w:rPr>
            <w:rFonts w:asciiTheme="majorHAnsi" w:hAnsiTheme="majorHAnsi" w:hint="eastAsia"/>
          </w:rPr>
          <w:t>参数标示</w:t>
        </w:r>
        <w:r>
          <w:rPr>
            <w:rFonts w:asciiTheme="majorHAnsi" w:hAnsiTheme="majorHAnsi" w:hint="eastAsia"/>
          </w:rPr>
          <w:t>（一个</w:t>
        </w:r>
        <w:proofErr w:type="spellStart"/>
        <w:r>
          <w:rPr>
            <w:rFonts w:asciiTheme="majorHAnsi" w:hAnsiTheme="majorHAnsi" w:hint="eastAsia"/>
          </w:rPr>
          <w:t>ObObj</w:t>
        </w:r>
        <w:proofErr w:type="spellEnd"/>
        <w:r>
          <w:rPr>
            <w:rFonts w:asciiTheme="majorHAnsi" w:hAnsiTheme="majorHAnsi" w:hint="eastAsia"/>
          </w:rPr>
          <w:t>扩展对象）＋若干参数（若干</w:t>
        </w:r>
        <w:proofErr w:type="spellStart"/>
        <w:r>
          <w:rPr>
            <w:rFonts w:asciiTheme="majorHAnsi" w:hAnsiTheme="majorHAnsi" w:hint="eastAsia"/>
          </w:rPr>
          <w:t>ObObj</w:t>
        </w:r>
        <w:proofErr w:type="spellEnd"/>
        <w:r>
          <w:rPr>
            <w:rFonts w:asciiTheme="majorHAnsi" w:hAnsiTheme="majorHAnsi" w:hint="eastAsia"/>
          </w:rPr>
          <w:t>对象）＋</w:t>
        </w:r>
      </w:ins>
    </w:p>
    <w:p w14:paraId="5FEE3E93" w14:textId="39E5C2CA" w:rsidR="00A835D4" w:rsidRPr="00A835D4" w:rsidRDefault="00A835D4" w:rsidP="00A835D4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  <w:rPrChange w:id="35" w:author="Yun Liu" w:date="2011-04-18T15:37:00Z">
            <w:rPr/>
          </w:rPrChange>
        </w:rPr>
      </w:pPr>
      <w:proofErr w:type="spellStart"/>
      <w:ins w:id="36" w:author="Yun Liu" w:date="2011-04-18T15:36:00Z">
        <w:r>
          <w:rPr>
            <w:rFonts w:asciiTheme="majorHAnsi" w:hAnsiTheme="majorHAnsi" w:hint="eastAsia"/>
          </w:rPr>
          <w:t>groupby</w:t>
        </w:r>
        <w:proofErr w:type="spellEnd"/>
        <w:r>
          <w:rPr>
            <w:rFonts w:asciiTheme="majorHAnsi" w:hAnsiTheme="majorHAnsi" w:hint="eastAsia"/>
          </w:rPr>
          <w:t>参数标示</w:t>
        </w:r>
      </w:ins>
      <w:ins w:id="37" w:author="Yun Liu" w:date="2011-04-18T15:37:00Z">
        <w:r>
          <w:rPr>
            <w:rFonts w:asciiTheme="majorHAnsi" w:hAnsiTheme="majorHAnsi" w:hint="eastAsia"/>
          </w:rPr>
          <w:t>（一个</w:t>
        </w:r>
        <w:proofErr w:type="spellStart"/>
        <w:r>
          <w:rPr>
            <w:rFonts w:asciiTheme="majorHAnsi" w:hAnsiTheme="majorHAnsi" w:hint="eastAsia"/>
          </w:rPr>
          <w:t>ObObj</w:t>
        </w:r>
        <w:proofErr w:type="spellEnd"/>
        <w:r>
          <w:rPr>
            <w:rFonts w:asciiTheme="majorHAnsi" w:hAnsiTheme="majorHAnsi" w:hint="eastAsia"/>
          </w:rPr>
          <w:t>扩展对象）＋若干参数（若干</w:t>
        </w:r>
        <w:proofErr w:type="spellStart"/>
        <w:r>
          <w:rPr>
            <w:rFonts w:asciiTheme="majorHAnsi" w:hAnsiTheme="majorHAnsi" w:hint="eastAsia"/>
          </w:rPr>
          <w:t>ObObj</w:t>
        </w:r>
        <w:proofErr w:type="spellEnd"/>
        <w:r>
          <w:rPr>
            <w:rFonts w:asciiTheme="majorHAnsi" w:hAnsiTheme="majorHAnsi" w:hint="eastAsia"/>
          </w:rPr>
          <w:t>对象）</w:t>
        </w:r>
      </w:ins>
    </w:p>
    <w:p w14:paraId="6B9E9141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排序参数标识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 +</w:t>
      </w:r>
    </w:p>
    <w:p w14:paraId="3D376353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分页参数标识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)+</w:t>
      </w:r>
    </w:p>
    <w:p w14:paraId="10EA329C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过滤参数标识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 +</w:t>
      </w:r>
    </w:p>
    <w:p w14:paraId="03A43AC8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数据结束标识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>)</w:t>
      </w:r>
    </w:p>
    <w:p w14:paraId="4E6FAF4C" w14:textId="77777777" w:rsidR="00156CE7" w:rsidRPr="001041FE" w:rsidRDefault="00156CE7" w:rsidP="00156CE7">
      <w:pPr>
        <w:spacing w:line="360" w:lineRule="auto"/>
        <w:ind w:left="42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各部分具体序列化后的组成结构如下表所示：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567"/>
        <w:gridCol w:w="426"/>
        <w:gridCol w:w="111"/>
        <w:gridCol w:w="881"/>
        <w:gridCol w:w="425"/>
        <w:gridCol w:w="16"/>
        <w:gridCol w:w="887"/>
        <w:gridCol w:w="312"/>
        <w:gridCol w:w="626"/>
        <w:gridCol w:w="35"/>
        <w:gridCol w:w="886"/>
        <w:gridCol w:w="487"/>
        <w:gridCol w:w="487"/>
        <w:tblGridChange w:id="38">
          <w:tblGrid>
            <w:gridCol w:w="959"/>
            <w:gridCol w:w="425"/>
            <w:gridCol w:w="992"/>
            <w:gridCol w:w="567"/>
            <w:gridCol w:w="426"/>
            <w:gridCol w:w="111"/>
            <w:gridCol w:w="881"/>
            <w:gridCol w:w="425"/>
            <w:gridCol w:w="16"/>
            <w:gridCol w:w="887"/>
            <w:gridCol w:w="312"/>
            <w:gridCol w:w="626"/>
            <w:gridCol w:w="35"/>
            <w:gridCol w:w="886"/>
            <w:gridCol w:w="487"/>
            <w:gridCol w:w="487"/>
          </w:tblGrid>
        </w:tblGridChange>
      </w:tblGrid>
      <w:tr w:rsidR="00156CE7" w:rsidRPr="001041FE" w14:paraId="7F4A9BC8" w14:textId="77777777" w:rsidTr="00B37C8A">
        <w:tc>
          <w:tcPr>
            <w:tcW w:w="959" w:type="dxa"/>
            <w:shd w:val="clear" w:color="auto" w:fill="DBE5F1" w:themeFill="accent1" w:themeFillTint="33"/>
          </w:tcPr>
          <w:p w14:paraId="2DA4C9A2" w14:textId="77777777" w:rsidR="00156CE7" w:rsidRPr="006F6F7E" w:rsidRDefault="00156CE7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基本参数标识</w:t>
            </w:r>
          </w:p>
        </w:tc>
        <w:tc>
          <w:tcPr>
            <w:tcW w:w="425" w:type="dxa"/>
            <w:shd w:val="clear" w:color="auto" w:fill="DBE5F1" w:themeFill="accent1" w:themeFillTint="33"/>
          </w:tcPr>
          <w:p w14:paraId="25D80938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是否</w:t>
            </w:r>
            <w:r>
              <w:rPr>
                <w:rFonts w:asciiTheme="majorHAnsi" w:hAnsiTheme="majorHAnsi" w:hint="eastAsia"/>
              </w:rPr>
              <w:t>缓存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BE67A1D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Scan </w:t>
            </w:r>
            <w:r w:rsidRPr="001041FE">
              <w:rPr>
                <w:rFonts w:asciiTheme="majorHAnsi" w:hAnsiTheme="majorHAnsi"/>
              </w:rPr>
              <w:t>version Border flag</w:t>
            </w:r>
          </w:p>
        </w:tc>
        <w:tc>
          <w:tcPr>
            <w:tcW w:w="993" w:type="dxa"/>
            <w:gridSpan w:val="2"/>
            <w:shd w:val="clear" w:color="auto" w:fill="DBE5F1" w:themeFill="accent1" w:themeFillTint="33"/>
          </w:tcPr>
          <w:p w14:paraId="03E7A366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version</w:t>
            </w:r>
          </w:p>
        </w:tc>
        <w:tc>
          <w:tcPr>
            <w:tcW w:w="992" w:type="dxa"/>
            <w:gridSpan w:val="2"/>
            <w:shd w:val="clear" w:color="auto" w:fill="DBE5F1" w:themeFill="accent1" w:themeFillTint="33"/>
          </w:tcPr>
          <w:p w14:paraId="68743314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version</w:t>
            </w:r>
          </w:p>
        </w:tc>
        <w:tc>
          <w:tcPr>
            <w:tcW w:w="425" w:type="dxa"/>
            <w:shd w:val="clear" w:color="auto" w:fill="DBE5F1" w:themeFill="accent1" w:themeFillTint="33"/>
          </w:tcPr>
          <w:p w14:paraId="4CD87ADB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>
              <w:rPr>
                <w:rFonts w:asciiTheme="majorHAnsi"/>
              </w:rPr>
              <w:t>表名或</w:t>
            </w:r>
            <w:r w:rsidRPr="001041FE">
              <w:rPr>
                <w:rFonts w:asciiTheme="majorHAnsi"/>
              </w:rPr>
              <w:t>表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903" w:type="dxa"/>
            <w:gridSpan w:val="2"/>
            <w:shd w:val="clear" w:color="auto" w:fill="DBE5F1" w:themeFill="accent1" w:themeFillTint="33"/>
          </w:tcPr>
          <w:p w14:paraId="27EDEF50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Scan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int="eastAsia"/>
              </w:rPr>
              <w:t xml:space="preserve">Range </w:t>
            </w:r>
            <w:r w:rsidRPr="001041FE">
              <w:rPr>
                <w:rFonts w:asciiTheme="majorHAnsi" w:hAnsiTheme="majorHAnsi"/>
              </w:rPr>
              <w:t>Border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1041FE">
              <w:rPr>
                <w:rFonts w:asciiTheme="majorHAnsi" w:hAnsiTheme="majorHAnsi"/>
              </w:rPr>
              <w:t>Flag</w:t>
            </w:r>
          </w:p>
        </w:tc>
        <w:tc>
          <w:tcPr>
            <w:tcW w:w="938" w:type="dxa"/>
            <w:gridSpan w:val="2"/>
            <w:shd w:val="clear" w:color="auto" w:fill="DBE5F1" w:themeFill="accent1" w:themeFillTint="33"/>
          </w:tcPr>
          <w:p w14:paraId="6E029C0A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 xml:space="preserve">Begin </w:t>
            </w:r>
            <w:proofErr w:type="spellStart"/>
            <w:r w:rsidRPr="001041FE">
              <w:rPr>
                <w:rFonts w:asciiTheme="majorHAnsi" w:hAnsiTheme="majorHAnsi"/>
              </w:rPr>
              <w:t>rowkey</w:t>
            </w:r>
            <w:proofErr w:type="spellEnd"/>
          </w:p>
        </w:tc>
        <w:tc>
          <w:tcPr>
            <w:tcW w:w="921" w:type="dxa"/>
            <w:gridSpan w:val="2"/>
            <w:shd w:val="clear" w:color="auto" w:fill="DBE5F1" w:themeFill="accent1" w:themeFillTint="33"/>
          </w:tcPr>
          <w:p w14:paraId="75290C83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 xml:space="preserve">end </w:t>
            </w:r>
            <w:proofErr w:type="spellStart"/>
            <w:r w:rsidRPr="001041FE">
              <w:rPr>
                <w:rFonts w:asciiTheme="majorHAnsi" w:hAnsiTheme="majorHAnsi"/>
              </w:rPr>
              <w:t>rowkey</w:t>
            </w:r>
            <w:proofErr w:type="spellEnd"/>
          </w:p>
        </w:tc>
        <w:tc>
          <w:tcPr>
            <w:tcW w:w="487" w:type="dxa"/>
            <w:shd w:val="clear" w:color="auto" w:fill="DBE5F1" w:themeFill="accent1" w:themeFillTint="33"/>
          </w:tcPr>
          <w:p w14:paraId="42D1F88C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扫描顺序</w:t>
            </w:r>
          </w:p>
        </w:tc>
        <w:tc>
          <w:tcPr>
            <w:tcW w:w="487" w:type="dxa"/>
            <w:shd w:val="clear" w:color="auto" w:fill="DBE5F1" w:themeFill="accent1" w:themeFillTint="33"/>
          </w:tcPr>
          <w:p w14:paraId="0C38EF8D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大小限制</w:t>
            </w:r>
          </w:p>
        </w:tc>
      </w:tr>
      <w:tr w:rsidR="00156CE7" w:rsidRPr="001041FE" w14:paraId="35CC69CE" w14:textId="77777777" w:rsidTr="00B37C8A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6C474442" w14:textId="358E5446" w:rsidR="00156CE7" w:rsidRPr="006F6F7E" w:rsidRDefault="00156CE7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列参数标识</w:t>
            </w:r>
          </w:p>
        </w:tc>
        <w:tc>
          <w:tcPr>
            <w:tcW w:w="7563" w:type="dxa"/>
            <w:gridSpan w:val="15"/>
            <w:shd w:val="clear" w:color="auto" w:fill="95B3D7" w:themeFill="accent1" w:themeFillTint="99"/>
          </w:tcPr>
          <w:p w14:paraId="05129AE1" w14:textId="7E190026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156CE7" w:rsidRPr="001041FE" w14:paraId="1E67A7D1" w14:textId="77777777" w:rsidTr="00B37C8A">
        <w:tc>
          <w:tcPr>
            <w:tcW w:w="959" w:type="dxa"/>
            <w:vMerge w:val="restart"/>
            <w:shd w:val="clear" w:color="auto" w:fill="FFFFFF" w:themeFill="background1"/>
          </w:tcPr>
          <w:p w14:paraId="7E03C2EC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</w:p>
        </w:tc>
        <w:tc>
          <w:tcPr>
            <w:tcW w:w="7563" w:type="dxa"/>
            <w:gridSpan w:val="15"/>
            <w:shd w:val="clear" w:color="auto" w:fill="95B3D7" w:themeFill="accent1" w:themeFillTint="99"/>
          </w:tcPr>
          <w:p w14:paraId="7159D5B0" w14:textId="3043D7F9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156CE7" w:rsidRPr="001041FE" w14:paraId="7148A6A8" w14:textId="77777777" w:rsidTr="00B37C8A">
        <w:tc>
          <w:tcPr>
            <w:tcW w:w="959" w:type="dxa"/>
            <w:vMerge/>
            <w:shd w:val="clear" w:color="auto" w:fill="FFFFFF" w:themeFill="background1"/>
          </w:tcPr>
          <w:p w14:paraId="099DBF8A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</w:p>
        </w:tc>
        <w:tc>
          <w:tcPr>
            <w:tcW w:w="7563" w:type="dxa"/>
            <w:gridSpan w:val="15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3C9D6F8" w14:textId="515E73DC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</w:tr>
      <w:tr w:rsidR="006C36E1" w:rsidRPr="001041FE" w14:paraId="50E4B1F6" w14:textId="77777777" w:rsidTr="0057046E">
        <w:tblPrEx>
          <w:tblW w:w="0" w:type="auto"/>
          <w:tblLayout w:type="fixed"/>
          <w:tblPrExChange w:id="39" w:author="Yun Liu" w:date="2011-04-18T15:48:00Z">
            <w:tblPrEx>
              <w:tblW w:w="0" w:type="auto"/>
              <w:tblLayout w:type="fixed"/>
            </w:tblPrEx>
          </w:tblPrExChange>
        </w:tblPrEx>
        <w:trPr>
          <w:ins w:id="40" w:author="Yun Liu" w:date="2011-04-18T15:38:00Z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  <w:tcPrChange w:id="41" w:author="Yun Liu" w:date="2011-04-18T15:48:00Z">
              <w:tcPr>
                <w:tcW w:w="959" w:type="dxa"/>
                <w:tcBorders>
                  <w:bottom w:val="single" w:sz="4" w:space="0" w:color="000000" w:themeColor="text1"/>
                </w:tcBorders>
                <w:shd w:val="clear" w:color="auto" w:fill="8DB3E2" w:themeFill="text2" w:themeFillTint="66"/>
              </w:tcPr>
            </w:tcPrChange>
          </w:tcPr>
          <w:p w14:paraId="59384EB9" w14:textId="67860970" w:rsidR="006C36E1" w:rsidRPr="006F6F7E" w:rsidRDefault="006C36E1" w:rsidP="006C36E1">
            <w:pPr>
              <w:rPr>
                <w:ins w:id="42" w:author="Yun Liu" w:date="2011-04-18T15:38:00Z"/>
                <w:rFonts w:asciiTheme="majorHAnsi" w:hAnsiTheme="majorHAnsi"/>
                <w:u w:val="single"/>
              </w:rPr>
            </w:pPr>
            <w:ins w:id="43" w:author="Yun Liu" w:date="2011-04-18T15:39:00Z">
              <w:r w:rsidRPr="00F767BE">
                <w:rPr>
                  <w:rFonts w:asciiTheme="majorHAnsi" w:hAnsiTheme="majorHAnsi" w:hint="eastAsia"/>
                  <w:u w:val="single"/>
                </w:rPr>
                <w:t>简单属性过滤参数标示</w:t>
              </w:r>
            </w:ins>
          </w:p>
        </w:tc>
        <w:tc>
          <w:tcPr>
            <w:tcW w:w="2521" w:type="dxa"/>
            <w:gridSpan w:val="5"/>
            <w:shd w:val="clear" w:color="auto" w:fill="95B3D7" w:themeFill="accent1" w:themeFillTint="99"/>
            <w:tcPrChange w:id="44" w:author="Yun Liu" w:date="2011-04-18T15:48:00Z">
              <w:tcPr>
                <w:tcW w:w="2521" w:type="dxa"/>
                <w:gridSpan w:val="5"/>
                <w:shd w:val="clear" w:color="auto" w:fill="95B3D7" w:themeFill="accent1" w:themeFillTint="99"/>
              </w:tcPr>
            </w:tcPrChange>
          </w:tcPr>
          <w:p w14:paraId="3454742D" w14:textId="77777777" w:rsidR="006C36E1" w:rsidRDefault="006C36E1" w:rsidP="006C36E1">
            <w:pPr>
              <w:rPr>
                <w:ins w:id="45" w:author="Yun Liu" w:date="2011-04-18T15:41:00Z"/>
                <w:rFonts w:asciiTheme="majorHAnsi" w:hAnsiTheme="majorHAnsi"/>
              </w:rPr>
            </w:pPr>
            <w:proofErr w:type="spellStart"/>
            <w:proofErr w:type="gramStart"/>
            <w:ins w:id="46" w:author="Yun Liu" w:date="2011-04-18T15:41:00Z">
              <w:r>
                <w:rPr>
                  <w:rFonts w:asciiTheme="majorHAnsi" w:hAnsiTheme="majorHAnsi"/>
                </w:rPr>
                <w:t>left</w:t>
              </w:r>
              <w:proofErr w:type="gramEnd"/>
              <w:r>
                <w:rPr>
                  <w:rFonts w:asciiTheme="majorHAnsi" w:hAnsiTheme="majorHAnsi"/>
                </w:rPr>
                <w:t>_operand</w:t>
              </w:r>
              <w:proofErr w:type="spellEnd"/>
            </w:ins>
          </w:p>
          <w:p w14:paraId="374C7C87" w14:textId="70F63266" w:rsidR="0057046E" w:rsidRDefault="006C36E1" w:rsidP="006C36E1">
            <w:pPr>
              <w:rPr>
                <w:ins w:id="47" w:author="Yun Liu" w:date="2011-04-18T15:46:00Z"/>
                <w:rFonts w:asciiTheme="majorHAnsi" w:hAnsiTheme="majorHAnsi"/>
              </w:rPr>
            </w:pPr>
            <w:ins w:id="48" w:author="Yun Liu" w:date="2011-04-18T15:41:00Z">
              <w:r w:rsidRPr="001041FE">
                <w:rPr>
                  <w:rFonts w:asciiTheme="majorHAnsi" w:hAnsiTheme="majorHAnsi"/>
                </w:rPr>
                <w:t>列名或者</w:t>
              </w:r>
              <w:r w:rsidRPr="001041FE">
                <w:rPr>
                  <w:rFonts w:asciiTheme="majorHAnsi" w:hAnsiTheme="majorHAnsi"/>
                </w:rPr>
                <w:t>ID</w:t>
              </w:r>
            </w:ins>
          </w:p>
          <w:p w14:paraId="2FF869AB" w14:textId="77777777" w:rsidR="006C36E1" w:rsidRPr="0057046E" w:rsidRDefault="006C36E1" w:rsidP="0057046E">
            <w:pPr>
              <w:rPr>
                <w:ins w:id="49" w:author="Yun Liu" w:date="2011-04-18T15:38:00Z"/>
                <w:rFonts w:asciiTheme="majorHAnsi" w:hAnsiTheme="majorHAnsi"/>
              </w:rPr>
            </w:pPr>
          </w:p>
        </w:tc>
        <w:tc>
          <w:tcPr>
            <w:tcW w:w="2521" w:type="dxa"/>
            <w:gridSpan w:val="5"/>
            <w:shd w:val="clear" w:color="auto" w:fill="95B3D7" w:themeFill="accent1" w:themeFillTint="99"/>
            <w:tcPrChange w:id="50" w:author="Yun Liu" w:date="2011-04-18T15:48:00Z">
              <w:tcPr>
                <w:tcW w:w="2521" w:type="dxa"/>
                <w:gridSpan w:val="5"/>
                <w:shd w:val="clear" w:color="auto" w:fill="95B3D7" w:themeFill="accent1" w:themeFillTint="99"/>
              </w:tcPr>
            </w:tcPrChange>
          </w:tcPr>
          <w:p w14:paraId="0C521439" w14:textId="56000BBF" w:rsidR="006C36E1" w:rsidRPr="001041FE" w:rsidRDefault="006C36E1" w:rsidP="006C36E1">
            <w:pPr>
              <w:rPr>
                <w:ins w:id="51" w:author="Yun Liu" w:date="2011-04-18T15:38:00Z"/>
                <w:rFonts w:asciiTheme="majorHAnsi" w:hAnsiTheme="majorHAnsi"/>
              </w:rPr>
            </w:pPr>
            <w:proofErr w:type="spellStart"/>
            <w:ins w:id="52" w:author="Yun Liu" w:date="2011-04-18T15:41:00Z">
              <w:r>
                <w:rPr>
                  <w:rFonts w:asciiTheme="majorHAnsi"/>
                </w:rPr>
                <w:t>LogicOpType</w:t>
              </w:r>
            </w:ins>
            <w:proofErr w:type="spellEnd"/>
          </w:p>
        </w:tc>
        <w:tc>
          <w:tcPr>
            <w:tcW w:w="2521" w:type="dxa"/>
            <w:gridSpan w:val="5"/>
            <w:shd w:val="clear" w:color="auto" w:fill="95B3D7" w:themeFill="accent1" w:themeFillTint="99"/>
            <w:tcPrChange w:id="53" w:author="Yun Liu" w:date="2011-04-18T15:48:00Z">
              <w:tcPr>
                <w:tcW w:w="2521" w:type="dxa"/>
                <w:gridSpan w:val="5"/>
                <w:shd w:val="clear" w:color="auto" w:fill="95B3D7" w:themeFill="accent1" w:themeFillTint="99"/>
              </w:tcPr>
            </w:tcPrChange>
          </w:tcPr>
          <w:p w14:paraId="5ACF7FB8" w14:textId="77777777" w:rsidR="006C36E1" w:rsidRDefault="006C36E1" w:rsidP="006C36E1">
            <w:pPr>
              <w:rPr>
                <w:ins w:id="54" w:author="Yun Liu" w:date="2011-04-18T15:41:00Z"/>
                <w:rFonts w:asciiTheme="majorHAnsi"/>
              </w:rPr>
            </w:pPr>
            <w:proofErr w:type="spellStart"/>
            <w:proofErr w:type="gramStart"/>
            <w:ins w:id="55" w:author="Yun Liu" w:date="2011-04-18T15:41:00Z">
              <w:r>
                <w:rPr>
                  <w:rFonts w:asciiTheme="majorHAnsi"/>
                </w:rPr>
                <w:t>right</w:t>
              </w:r>
              <w:proofErr w:type="gramEnd"/>
              <w:r>
                <w:rPr>
                  <w:rFonts w:asciiTheme="majorHAnsi"/>
                </w:rPr>
                <w:t>_oprand</w:t>
              </w:r>
              <w:proofErr w:type="spellEnd"/>
            </w:ins>
          </w:p>
          <w:p w14:paraId="6030F2EF" w14:textId="65638DCF" w:rsidR="006C36E1" w:rsidRPr="001041FE" w:rsidRDefault="006C36E1" w:rsidP="006C36E1">
            <w:pPr>
              <w:rPr>
                <w:ins w:id="56" w:author="Yun Liu" w:date="2011-04-18T15:38:00Z"/>
                <w:rFonts w:asciiTheme="majorHAnsi" w:hAnsiTheme="majorHAnsi"/>
              </w:rPr>
            </w:pPr>
            <w:proofErr w:type="spellStart"/>
            <w:proofErr w:type="gramStart"/>
            <w:ins w:id="57" w:author="Yun Liu" w:date="2011-04-18T15:41:00Z">
              <w:r>
                <w:rPr>
                  <w:rFonts w:asciiTheme="majorHAnsi"/>
                </w:rPr>
                <w:t>const</w:t>
              </w:r>
              <w:proofErr w:type="spellEnd"/>
              <w:proofErr w:type="gramEnd"/>
              <w:r>
                <w:rPr>
                  <w:rFonts w:asciiTheme="majorHAnsi"/>
                </w:rPr>
                <w:t xml:space="preserve"> </w:t>
              </w:r>
              <w:proofErr w:type="spellStart"/>
              <w:r>
                <w:rPr>
                  <w:rFonts w:asciiTheme="majorHAnsi"/>
                </w:rPr>
                <w:t>Obj</w:t>
              </w:r>
            </w:ins>
            <w:proofErr w:type="spellEnd"/>
          </w:p>
        </w:tc>
      </w:tr>
      <w:tr w:rsidR="00B33892" w:rsidRPr="001041FE" w14:paraId="33596D64" w14:textId="77777777" w:rsidTr="0057046E">
        <w:tblPrEx>
          <w:tblW w:w="0" w:type="auto"/>
          <w:tblLayout w:type="fixed"/>
          <w:tblPrExChange w:id="58" w:author="Yun Liu" w:date="2011-04-18T15:48:00Z">
            <w:tblPrEx>
              <w:tblW w:w="0" w:type="auto"/>
              <w:tblLayout w:type="fixed"/>
            </w:tblPrEx>
          </w:tblPrExChange>
        </w:tblPrEx>
        <w:trPr>
          <w:ins w:id="59" w:author="Yun Liu" w:date="2011-04-18T15:41:00Z"/>
        </w:trPr>
        <w:tc>
          <w:tcPr>
            <w:tcW w:w="959" w:type="dxa"/>
            <w:vMerge w:val="restart"/>
            <w:shd w:val="clear" w:color="auto" w:fill="auto"/>
            <w:tcPrChange w:id="60" w:author="Yun Liu" w:date="2011-04-18T15:48:00Z">
              <w:tcPr>
                <w:tcW w:w="959" w:type="dxa"/>
                <w:vMerge w:val="restart"/>
                <w:shd w:val="clear" w:color="auto" w:fill="8DB3E2" w:themeFill="text2" w:themeFillTint="66"/>
              </w:tcPr>
            </w:tcPrChange>
          </w:tcPr>
          <w:p w14:paraId="5E01F55B" w14:textId="4DC4BD72" w:rsidR="00B33892" w:rsidRDefault="00B33892" w:rsidP="006C36E1">
            <w:pPr>
              <w:rPr>
                <w:ins w:id="61" w:author="Yun Liu" w:date="2011-04-18T15:41:00Z"/>
                <w:rFonts w:asciiTheme="majorHAnsi" w:hAnsiTheme="majorHAnsi"/>
                <w:u w:val="single"/>
              </w:rPr>
            </w:pPr>
          </w:p>
        </w:tc>
        <w:tc>
          <w:tcPr>
            <w:tcW w:w="2521" w:type="dxa"/>
            <w:gridSpan w:val="5"/>
            <w:shd w:val="clear" w:color="auto" w:fill="95B3D7" w:themeFill="accent1" w:themeFillTint="99"/>
            <w:tcPrChange w:id="62" w:author="Yun Liu" w:date="2011-04-18T15:48:00Z">
              <w:tcPr>
                <w:tcW w:w="2521" w:type="dxa"/>
                <w:gridSpan w:val="5"/>
                <w:shd w:val="clear" w:color="auto" w:fill="95B3D7" w:themeFill="accent1" w:themeFillTint="99"/>
              </w:tcPr>
            </w:tcPrChange>
          </w:tcPr>
          <w:p w14:paraId="39005119" w14:textId="77777777" w:rsidR="00B33892" w:rsidRDefault="00B33892" w:rsidP="006C36E1">
            <w:pPr>
              <w:rPr>
                <w:ins w:id="63" w:author="Yun Liu" w:date="2011-04-18T15:41:00Z"/>
                <w:rFonts w:asciiTheme="majorHAnsi" w:hAnsiTheme="majorHAnsi"/>
              </w:rPr>
            </w:pPr>
            <w:proofErr w:type="spellStart"/>
            <w:proofErr w:type="gramStart"/>
            <w:ins w:id="64" w:author="Yun Liu" w:date="2011-04-18T15:41:00Z">
              <w:r>
                <w:rPr>
                  <w:rFonts w:asciiTheme="majorHAnsi" w:hAnsiTheme="majorHAnsi"/>
                </w:rPr>
                <w:t>left</w:t>
              </w:r>
              <w:proofErr w:type="gramEnd"/>
              <w:r>
                <w:rPr>
                  <w:rFonts w:asciiTheme="majorHAnsi" w:hAnsiTheme="majorHAnsi"/>
                </w:rPr>
                <w:t>_operand</w:t>
              </w:r>
              <w:proofErr w:type="spellEnd"/>
            </w:ins>
          </w:p>
          <w:p w14:paraId="0C2E7C7A" w14:textId="5C33F43D" w:rsidR="00B33892" w:rsidRDefault="00B33892" w:rsidP="006C36E1">
            <w:pPr>
              <w:rPr>
                <w:ins w:id="65" w:author="Yun Liu" w:date="2011-04-18T15:41:00Z"/>
                <w:rFonts w:asciiTheme="majorHAnsi" w:hAnsiTheme="majorHAnsi"/>
              </w:rPr>
            </w:pPr>
            <w:ins w:id="66" w:author="Yun Liu" w:date="2011-04-18T15:41:00Z">
              <w:r w:rsidRPr="001041FE">
                <w:rPr>
                  <w:rFonts w:asciiTheme="majorHAnsi" w:hAnsiTheme="majorHAnsi"/>
                </w:rPr>
                <w:t>列名或者</w:t>
              </w:r>
              <w:r w:rsidRPr="001041FE">
                <w:rPr>
                  <w:rFonts w:asciiTheme="majorHAnsi" w:hAnsiTheme="majorHAnsi"/>
                </w:rPr>
                <w:t>ID</w:t>
              </w:r>
            </w:ins>
          </w:p>
        </w:tc>
        <w:tc>
          <w:tcPr>
            <w:tcW w:w="2521" w:type="dxa"/>
            <w:gridSpan w:val="5"/>
            <w:shd w:val="clear" w:color="auto" w:fill="95B3D7" w:themeFill="accent1" w:themeFillTint="99"/>
            <w:tcPrChange w:id="67" w:author="Yun Liu" w:date="2011-04-18T15:48:00Z">
              <w:tcPr>
                <w:tcW w:w="2521" w:type="dxa"/>
                <w:gridSpan w:val="5"/>
                <w:shd w:val="clear" w:color="auto" w:fill="95B3D7" w:themeFill="accent1" w:themeFillTint="99"/>
              </w:tcPr>
            </w:tcPrChange>
          </w:tcPr>
          <w:p w14:paraId="6E6A14AE" w14:textId="502D9EED" w:rsidR="00B33892" w:rsidRDefault="00B33892" w:rsidP="006C36E1">
            <w:pPr>
              <w:rPr>
                <w:ins w:id="68" w:author="Yun Liu" w:date="2011-04-18T15:41:00Z"/>
                <w:rFonts w:asciiTheme="majorHAnsi"/>
              </w:rPr>
            </w:pPr>
            <w:proofErr w:type="spellStart"/>
            <w:ins w:id="69" w:author="Yun Liu" w:date="2011-04-18T15:41:00Z">
              <w:r>
                <w:rPr>
                  <w:rFonts w:asciiTheme="majorHAnsi"/>
                </w:rPr>
                <w:t>LogicOpType</w:t>
              </w:r>
              <w:proofErr w:type="spellEnd"/>
            </w:ins>
          </w:p>
        </w:tc>
        <w:tc>
          <w:tcPr>
            <w:tcW w:w="2521" w:type="dxa"/>
            <w:gridSpan w:val="5"/>
            <w:shd w:val="clear" w:color="auto" w:fill="95B3D7" w:themeFill="accent1" w:themeFillTint="99"/>
            <w:tcPrChange w:id="70" w:author="Yun Liu" w:date="2011-04-18T15:48:00Z">
              <w:tcPr>
                <w:tcW w:w="2521" w:type="dxa"/>
                <w:gridSpan w:val="5"/>
                <w:shd w:val="clear" w:color="auto" w:fill="95B3D7" w:themeFill="accent1" w:themeFillTint="99"/>
              </w:tcPr>
            </w:tcPrChange>
          </w:tcPr>
          <w:p w14:paraId="0136D0FA" w14:textId="77777777" w:rsidR="00B33892" w:rsidRDefault="00B33892" w:rsidP="006C36E1">
            <w:pPr>
              <w:rPr>
                <w:ins w:id="71" w:author="Yun Liu" w:date="2011-04-18T15:41:00Z"/>
                <w:rFonts w:asciiTheme="majorHAnsi"/>
              </w:rPr>
            </w:pPr>
            <w:proofErr w:type="spellStart"/>
            <w:proofErr w:type="gramStart"/>
            <w:ins w:id="72" w:author="Yun Liu" w:date="2011-04-18T15:41:00Z">
              <w:r>
                <w:rPr>
                  <w:rFonts w:asciiTheme="majorHAnsi"/>
                </w:rPr>
                <w:t>right</w:t>
              </w:r>
              <w:proofErr w:type="gramEnd"/>
              <w:r>
                <w:rPr>
                  <w:rFonts w:asciiTheme="majorHAnsi"/>
                </w:rPr>
                <w:t>_oprand</w:t>
              </w:r>
              <w:proofErr w:type="spellEnd"/>
            </w:ins>
          </w:p>
          <w:p w14:paraId="76A85889" w14:textId="2EFBC95C" w:rsidR="00B33892" w:rsidRDefault="00B33892" w:rsidP="006C36E1">
            <w:pPr>
              <w:rPr>
                <w:ins w:id="73" w:author="Yun Liu" w:date="2011-04-18T15:41:00Z"/>
                <w:rFonts w:asciiTheme="majorHAnsi"/>
              </w:rPr>
            </w:pPr>
            <w:proofErr w:type="spellStart"/>
            <w:proofErr w:type="gramStart"/>
            <w:ins w:id="74" w:author="Yun Liu" w:date="2011-04-18T15:41:00Z">
              <w:r>
                <w:rPr>
                  <w:rFonts w:asciiTheme="majorHAnsi"/>
                </w:rPr>
                <w:t>const</w:t>
              </w:r>
              <w:proofErr w:type="spellEnd"/>
              <w:proofErr w:type="gramEnd"/>
              <w:r>
                <w:rPr>
                  <w:rFonts w:asciiTheme="majorHAnsi"/>
                </w:rPr>
                <w:t xml:space="preserve"> </w:t>
              </w:r>
              <w:proofErr w:type="spellStart"/>
              <w:r>
                <w:rPr>
                  <w:rFonts w:asciiTheme="majorHAnsi"/>
                </w:rPr>
                <w:t>Obj</w:t>
              </w:r>
              <w:proofErr w:type="spellEnd"/>
            </w:ins>
          </w:p>
        </w:tc>
      </w:tr>
      <w:tr w:rsidR="00B33892" w:rsidRPr="001041FE" w14:paraId="6E3FF217" w14:textId="77777777" w:rsidTr="0057046E">
        <w:tblPrEx>
          <w:tblW w:w="0" w:type="auto"/>
          <w:tblLayout w:type="fixed"/>
          <w:tblPrExChange w:id="75" w:author="Yun Liu" w:date="2011-04-18T15:48:00Z">
            <w:tblPrEx>
              <w:tblW w:w="0" w:type="auto"/>
              <w:tblLayout w:type="fixed"/>
            </w:tblPrEx>
          </w:tblPrExChange>
        </w:tblPrEx>
        <w:trPr>
          <w:ins w:id="76" w:author="Yun Liu" w:date="2011-04-18T15:41:00Z"/>
        </w:trPr>
        <w:tc>
          <w:tcPr>
            <w:tcW w:w="959" w:type="dxa"/>
            <w:vMerge/>
            <w:tcBorders>
              <w:bottom w:val="single" w:sz="4" w:space="0" w:color="000000" w:themeColor="text1"/>
            </w:tcBorders>
            <w:shd w:val="clear" w:color="auto" w:fill="auto"/>
            <w:tcPrChange w:id="77" w:author="Yun Liu" w:date="2011-04-18T15:48:00Z">
              <w:tcPr>
                <w:tcW w:w="959" w:type="dxa"/>
                <w:vMerge/>
                <w:tcBorders>
                  <w:bottom w:val="single" w:sz="4" w:space="0" w:color="000000" w:themeColor="text1"/>
                </w:tcBorders>
                <w:shd w:val="clear" w:color="auto" w:fill="8DB3E2" w:themeFill="text2" w:themeFillTint="66"/>
              </w:tcPr>
            </w:tcPrChange>
          </w:tcPr>
          <w:p w14:paraId="376BDCAF" w14:textId="77777777" w:rsidR="00B33892" w:rsidRDefault="00B33892" w:rsidP="006C36E1">
            <w:pPr>
              <w:rPr>
                <w:ins w:id="78" w:author="Yun Liu" w:date="2011-04-18T15:41:00Z"/>
                <w:rFonts w:asciiTheme="majorHAnsi" w:hAnsiTheme="majorHAnsi"/>
                <w:u w:val="single"/>
              </w:rPr>
            </w:pPr>
          </w:p>
        </w:tc>
        <w:tc>
          <w:tcPr>
            <w:tcW w:w="7563" w:type="dxa"/>
            <w:gridSpan w:val="15"/>
            <w:shd w:val="clear" w:color="auto" w:fill="95B3D7" w:themeFill="accent1" w:themeFillTint="99"/>
            <w:tcPrChange w:id="79" w:author="Yun Liu" w:date="2011-04-18T15:48:00Z">
              <w:tcPr>
                <w:tcW w:w="7563" w:type="dxa"/>
                <w:gridSpan w:val="15"/>
                <w:shd w:val="clear" w:color="auto" w:fill="95B3D7" w:themeFill="accent1" w:themeFillTint="99"/>
              </w:tcPr>
            </w:tcPrChange>
          </w:tcPr>
          <w:p w14:paraId="45D7435C" w14:textId="6B31A3BB" w:rsidR="00B33892" w:rsidRDefault="00B33892" w:rsidP="006C36E1">
            <w:pPr>
              <w:rPr>
                <w:ins w:id="80" w:author="Yun Liu" w:date="2011-04-18T15:41:00Z"/>
                <w:rFonts w:asciiTheme="majorHAnsi"/>
              </w:rPr>
            </w:pPr>
            <w:ins w:id="81" w:author="Yun Liu" w:date="2011-04-18T15:41:00Z">
              <w:r>
                <w:rPr>
                  <w:rFonts w:asciiTheme="majorHAnsi"/>
                </w:rPr>
                <w:t>…</w:t>
              </w:r>
            </w:ins>
          </w:p>
        </w:tc>
      </w:tr>
      <w:tr w:rsidR="001872D4" w:rsidRPr="00587242" w14:paraId="3BA4A19F" w14:textId="77777777" w:rsidTr="00044A8F">
        <w:trPr>
          <w:ins w:id="82" w:author="Yun Liu" w:date="2011-04-18T15:49:00Z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6FD26AB9" w14:textId="77777777" w:rsidR="001872D4" w:rsidRPr="008A28E0" w:rsidRDefault="001872D4" w:rsidP="00044A8F">
            <w:pPr>
              <w:rPr>
                <w:ins w:id="83" w:author="Yun Liu" w:date="2011-04-18T15:49:00Z"/>
                <w:rFonts w:asciiTheme="majorHAnsi" w:hAnsiTheme="majorHAnsi"/>
                <w:u w:val="single"/>
              </w:rPr>
            </w:pPr>
            <w:proofErr w:type="spellStart"/>
            <w:ins w:id="84" w:author="Yun Liu" w:date="2011-04-18T15:49:00Z">
              <w:r w:rsidRPr="008A28E0">
                <w:rPr>
                  <w:rFonts w:asciiTheme="majorHAnsi" w:hAnsiTheme="majorHAnsi"/>
                  <w:u w:val="single"/>
                </w:rPr>
                <w:t>G</w:t>
              </w:r>
              <w:r w:rsidRPr="008A28E0">
                <w:rPr>
                  <w:rFonts w:asciiTheme="majorHAnsi" w:hAnsiTheme="majorHAnsi" w:hint="eastAsia"/>
                  <w:u w:val="single"/>
                </w:rPr>
                <w:t>roupBy</w:t>
              </w:r>
              <w:proofErr w:type="spellEnd"/>
              <w:r w:rsidRPr="008A28E0">
                <w:rPr>
                  <w:rFonts w:asciiTheme="majorHAnsi" w:hAnsiTheme="majorHAnsi" w:hint="eastAsia"/>
                  <w:u w:val="single"/>
                </w:rPr>
                <w:t>参数标示</w:t>
              </w:r>
            </w:ins>
          </w:p>
        </w:tc>
        <w:tc>
          <w:tcPr>
            <w:tcW w:w="7563" w:type="dxa"/>
            <w:gridSpan w:val="15"/>
            <w:tcBorders>
              <w:bottom w:val="single" w:sz="4" w:space="0" w:color="000000" w:themeColor="text1"/>
            </w:tcBorders>
            <w:shd w:val="clear" w:color="auto" w:fill="FFFFFF"/>
          </w:tcPr>
          <w:p w14:paraId="76552620" w14:textId="77777777" w:rsidR="001872D4" w:rsidRPr="008A28E0" w:rsidRDefault="001872D4" w:rsidP="00044A8F">
            <w:pPr>
              <w:rPr>
                <w:ins w:id="85" w:author="Yun Liu" w:date="2011-04-18T15:49:00Z"/>
                <w:rFonts w:asciiTheme="majorHAnsi" w:hAnsiTheme="majorHAnsi"/>
              </w:rPr>
            </w:pPr>
          </w:p>
        </w:tc>
      </w:tr>
      <w:tr w:rsidR="001872D4" w:rsidRPr="00587242" w14:paraId="47FA13E9" w14:textId="77777777" w:rsidTr="00044A8F">
        <w:trPr>
          <w:ins w:id="86" w:author="Yun Liu" w:date="2011-04-18T15:49:00Z"/>
        </w:trPr>
        <w:tc>
          <w:tcPr>
            <w:tcW w:w="959" w:type="dxa"/>
            <w:vMerge w:val="restart"/>
            <w:shd w:val="clear" w:color="auto" w:fill="auto"/>
          </w:tcPr>
          <w:p w14:paraId="35D91E50" w14:textId="77777777" w:rsidR="001872D4" w:rsidRDefault="001872D4" w:rsidP="00044A8F">
            <w:pPr>
              <w:rPr>
                <w:ins w:id="87" w:author="Yun Liu" w:date="2011-04-18T15:49:00Z"/>
                <w:rFonts w:asciiTheme="majorHAnsi" w:hAnsiTheme="majorHAnsi"/>
                <w:u w:val="single"/>
              </w:rPr>
            </w:pPr>
          </w:p>
          <w:p w14:paraId="656CBCD3" w14:textId="77777777" w:rsidR="001872D4" w:rsidRPr="008A28E0" w:rsidRDefault="001872D4" w:rsidP="00044A8F">
            <w:pPr>
              <w:rPr>
                <w:ins w:id="88" w:author="Yun Liu" w:date="2011-04-18T15:49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1794DBB9" w14:textId="77777777" w:rsidR="001872D4" w:rsidRPr="008A28E0" w:rsidRDefault="001872D4" w:rsidP="00044A8F">
            <w:pPr>
              <w:rPr>
                <w:ins w:id="89" w:author="Yun Liu" w:date="2011-04-18T15:49:00Z"/>
                <w:rFonts w:asciiTheme="majorHAnsi" w:hAnsiTheme="majorHAnsi"/>
                <w:u w:val="single"/>
              </w:rPr>
            </w:pPr>
            <w:proofErr w:type="spellStart"/>
            <w:ins w:id="90" w:author="Yun Liu" w:date="2011-04-18T15:49:00Z">
              <w:r w:rsidRPr="008A28E0">
                <w:rPr>
                  <w:rFonts w:asciiTheme="majorHAnsi" w:hAnsiTheme="majorHAnsi" w:hint="eastAsia"/>
                  <w:u w:val="single"/>
                </w:rPr>
                <w:t>GroupBy</w:t>
              </w:r>
              <w:proofErr w:type="spellEnd"/>
              <w:r w:rsidRPr="008A28E0">
                <w:rPr>
                  <w:rFonts w:asciiTheme="majorHAnsi" w:hAnsiTheme="majorHAnsi" w:hint="eastAsia"/>
                  <w:u w:val="single"/>
                </w:rPr>
                <w:t>列参数标示</w:t>
              </w:r>
            </w:ins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14:paraId="44BDFF5B" w14:textId="77777777" w:rsidR="001872D4" w:rsidRPr="008A28E0" w:rsidRDefault="001872D4" w:rsidP="00044A8F">
            <w:pPr>
              <w:rPr>
                <w:ins w:id="91" w:author="Yun Liu" w:date="2011-04-18T15:49:00Z"/>
                <w:rFonts w:asciiTheme="majorHAnsi" w:hAnsiTheme="majorHAnsi"/>
              </w:rPr>
            </w:pPr>
            <w:proofErr w:type="spellStart"/>
            <w:proofErr w:type="gramStart"/>
            <w:ins w:id="92" w:author="Yun Liu" w:date="2011-04-18T15:49:00Z">
              <w:r w:rsidRPr="008A28E0">
                <w:rPr>
                  <w:rFonts w:asciiTheme="majorHAnsi" w:hAnsiTheme="majorHAnsi"/>
                </w:rPr>
                <w:t>groupby</w:t>
              </w:r>
              <w:proofErr w:type="spellEnd"/>
              <w:proofErr w:type="gramEnd"/>
              <w:r w:rsidRPr="008A28E0">
                <w:rPr>
                  <w:rFonts w:asciiTheme="majorHAnsi" w:hAnsiTheme="majorHAnsi"/>
                </w:rPr>
                <w:t xml:space="preserve"> column1: </w:t>
              </w:r>
              <w:proofErr w:type="spellStart"/>
              <w:r w:rsidRPr="008A28E0">
                <w:rPr>
                  <w:rFonts w:asciiTheme="majorHAnsi" w:hAnsiTheme="majorHAnsi"/>
                </w:rPr>
                <w:t>obj</w:t>
              </w:r>
              <w:proofErr w:type="spellEnd"/>
              <w:r w:rsidRPr="008A28E0">
                <w:rPr>
                  <w:rFonts w:asciiTheme="majorHAnsi" w:hAnsiTheme="majorHAnsi"/>
                </w:rPr>
                <w:t>(</w:t>
              </w:r>
              <w:proofErr w:type="spellStart"/>
              <w:r w:rsidRPr="008A28E0">
                <w:rPr>
                  <w:rFonts w:asciiTheme="majorHAnsi" w:hAnsiTheme="majorHAnsi"/>
                </w:rPr>
                <w:t>column_id</w:t>
              </w:r>
              <w:proofErr w:type="spellEnd"/>
              <w:r w:rsidRPr="008A28E0">
                <w:rPr>
                  <w:rFonts w:asciiTheme="majorHAnsi" w:hAnsiTheme="majorHAnsi"/>
                </w:rPr>
                <w:t>/</w:t>
              </w:r>
              <w:proofErr w:type="spellStart"/>
              <w:r w:rsidRPr="008A28E0">
                <w:rPr>
                  <w:rFonts w:asciiTheme="majorHAnsi" w:hAnsiTheme="majorHAnsi"/>
                </w:rPr>
                <w:t>column_name</w:t>
              </w:r>
              <w:proofErr w:type="spellEnd"/>
              <w:r w:rsidRPr="008A28E0">
                <w:rPr>
                  <w:rFonts w:asciiTheme="majorHAnsi" w:hAnsiTheme="majorHAnsi"/>
                </w:rPr>
                <w:t>)</w:t>
              </w:r>
            </w:ins>
          </w:p>
        </w:tc>
      </w:tr>
      <w:tr w:rsidR="001872D4" w:rsidRPr="00587242" w14:paraId="6197486E" w14:textId="77777777" w:rsidTr="00044A8F">
        <w:trPr>
          <w:ins w:id="93" w:author="Yun Liu" w:date="2011-04-18T15:49:00Z"/>
        </w:trPr>
        <w:tc>
          <w:tcPr>
            <w:tcW w:w="959" w:type="dxa"/>
            <w:vMerge/>
            <w:shd w:val="clear" w:color="auto" w:fill="auto"/>
          </w:tcPr>
          <w:p w14:paraId="5FDAA0EB" w14:textId="77777777" w:rsidR="001872D4" w:rsidRPr="008A28E0" w:rsidRDefault="001872D4" w:rsidP="00044A8F">
            <w:pPr>
              <w:rPr>
                <w:ins w:id="94" w:author="Yun Liu" w:date="2011-04-18T15:49:00Z"/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FFFFFF" w:themeFill="background1"/>
          </w:tcPr>
          <w:p w14:paraId="615C37F4" w14:textId="77777777" w:rsidR="001872D4" w:rsidRPr="008A28E0" w:rsidRDefault="001872D4" w:rsidP="00044A8F">
            <w:pPr>
              <w:rPr>
                <w:ins w:id="95" w:author="Yun Liu" w:date="2011-04-18T15:49:00Z"/>
                <w:rFonts w:asciiTheme="majorHAnsi" w:hAnsiTheme="majorHAnsi"/>
              </w:rPr>
            </w:pP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14:paraId="29DB6AA7" w14:textId="77777777" w:rsidR="001872D4" w:rsidRPr="008A28E0" w:rsidRDefault="001872D4" w:rsidP="00044A8F">
            <w:pPr>
              <w:rPr>
                <w:ins w:id="96" w:author="Yun Liu" w:date="2011-04-18T15:49:00Z"/>
                <w:rFonts w:asciiTheme="majorHAnsi" w:hAnsiTheme="majorHAnsi"/>
              </w:rPr>
            </w:pPr>
            <w:proofErr w:type="spellStart"/>
            <w:proofErr w:type="gramStart"/>
            <w:ins w:id="97" w:author="Yun Liu" w:date="2011-04-18T15:49:00Z">
              <w:r w:rsidRPr="008A28E0">
                <w:rPr>
                  <w:rFonts w:asciiTheme="majorHAnsi" w:hAnsiTheme="majorHAnsi"/>
                </w:rPr>
                <w:t>groupby</w:t>
              </w:r>
              <w:proofErr w:type="spellEnd"/>
              <w:proofErr w:type="gramEnd"/>
              <w:r w:rsidRPr="008A28E0">
                <w:rPr>
                  <w:rFonts w:asciiTheme="majorHAnsi" w:hAnsiTheme="majorHAnsi"/>
                </w:rPr>
                <w:t xml:space="preserve"> column2: </w:t>
              </w:r>
              <w:proofErr w:type="spellStart"/>
              <w:r w:rsidRPr="008A28E0">
                <w:rPr>
                  <w:rFonts w:asciiTheme="majorHAnsi" w:hAnsiTheme="majorHAnsi"/>
                </w:rPr>
                <w:t>obj</w:t>
              </w:r>
              <w:proofErr w:type="spellEnd"/>
              <w:r w:rsidRPr="008A28E0">
                <w:rPr>
                  <w:rFonts w:asciiTheme="majorHAnsi" w:hAnsiTheme="majorHAnsi"/>
                </w:rPr>
                <w:t>(</w:t>
              </w:r>
              <w:proofErr w:type="spellStart"/>
              <w:r w:rsidRPr="008A28E0">
                <w:rPr>
                  <w:rFonts w:asciiTheme="majorHAnsi" w:hAnsiTheme="majorHAnsi"/>
                </w:rPr>
                <w:t>column_id</w:t>
              </w:r>
              <w:proofErr w:type="spellEnd"/>
              <w:r w:rsidRPr="008A28E0">
                <w:rPr>
                  <w:rFonts w:asciiTheme="majorHAnsi" w:hAnsiTheme="majorHAnsi"/>
                </w:rPr>
                <w:t>/</w:t>
              </w:r>
              <w:proofErr w:type="spellStart"/>
              <w:r w:rsidRPr="008A28E0">
                <w:rPr>
                  <w:rFonts w:asciiTheme="majorHAnsi" w:hAnsiTheme="majorHAnsi"/>
                </w:rPr>
                <w:t>column_name</w:t>
              </w:r>
              <w:proofErr w:type="spellEnd"/>
              <w:r w:rsidRPr="008A28E0">
                <w:rPr>
                  <w:rFonts w:asciiTheme="majorHAnsi" w:hAnsiTheme="majorHAnsi"/>
                </w:rPr>
                <w:t>)</w:t>
              </w:r>
            </w:ins>
          </w:p>
        </w:tc>
      </w:tr>
      <w:tr w:rsidR="001872D4" w:rsidRPr="00587242" w14:paraId="7429446B" w14:textId="77777777" w:rsidTr="00044A8F">
        <w:trPr>
          <w:ins w:id="98" w:author="Yun Liu" w:date="2011-04-18T15:49:00Z"/>
        </w:trPr>
        <w:tc>
          <w:tcPr>
            <w:tcW w:w="959" w:type="dxa"/>
            <w:vMerge/>
            <w:shd w:val="clear" w:color="auto" w:fill="auto"/>
          </w:tcPr>
          <w:p w14:paraId="03C293E8" w14:textId="77777777" w:rsidR="001872D4" w:rsidRPr="008A28E0" w:rsidRDefault="001872D4" w:rsidP="00044A8F">
            <w:pPr>
              <w:rPr>
                <w:ins w:id="99" w:author="Yun Liu" w:date="2011-04-18T15:49:00Z"/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/>
            <w:shd w:val="clear" w:color="auto" w:fill="FFFFFF" w:themeFill="background1"/>
          </w:tcPr>
          <w:p w14:paraId="5AB0ECFE" w14:textId="77777777" w:rsidR="001872D4" w:rsidRPr="008A28E0" w:rsidRDefault="001872D4" w:rsidP="00044A8F">
            <w:pPr>
              <w:rPr>
                <w:ins w:id="100" w:author="Yun Liu" w:date="2011-04-18T15:49:00Z"/>
                <w:rFonts w:asciiTheme="majorHAnsi" w:hAnsiTheme="majorHAnsi"/>
              </w:rPr>
            </w:pPr>
          </w:p>
        </w:tc>
        <w:tc>
          <w:tcPr>
            <w:tcW w:w="5579" w:type="dxa"/>
            <w:gridSpan w:val="1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080B193" w14:textId="77777777" w:rsidR="001872D4" w:rsidRPr="008A28E0" w:rsidRDefault="001872D4" w:rsidP="00044A8F">
            <w:pPr>
              <w:rPr>
                <w:ins w:id="101" w:author="Yun Liu" w:date="2011-04-18T15:49:00Z"/>
                <w:rFonts w:asciiTheme="majorHAnsi" w:hAnsiTheme="majorHAnsi"/>
              </w:rPr>
            </w:pPr>
            <w:ins w:id="102" w:author="Yun Liu" w:date="2011-04-18T15:49:00Z">
              <w:r w:rsidRPr="008A28E0">
                <w:rPr>
                  <w:rFonts w:asciiTheme="majorHAnsi" w:hAnsiTheme="majorHAnsi"/>
                </w:rPr>
                <w:t>…</w:t>
              </w:r>
            </w:ins>
          </w:p>
        </w:tc>
      </w:tr>
      <w:tr w:rsidR="001872D4" w:rsidRPr="00587242" w14:paraId="44D6BA31" w14:textId="77777777" w:rsidTr="00044A8F">
        <w:trPr>
          <w:ins w:id="103" w:author="Yun Liu" w:date="2011-04-18T15:49:00Z"/>
        </w:trPr>
        <w:tc>
          <w:tcPr>
            <w:tcW w:w="959" w:type="dxa"/>
            <w:vMerge/>
            <w:shd w:val="clear" w:color="auto" w:fill="auto"/>
          </w:tcPr>
          <w:p w14:paraId="6E32ABEA" w14:textId="77777777" w:rsidR="001872D4" w:rsidRPr="008A28E0" w:rsidRDefault="001872D4" w:rsidP="00044A8F">
            <w:pPr>
              <w:rPr>
                <w:ins w:id="104" w:author="Yun Liu" w:date="2011-04-18T15:49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28FA1157" w14:textId="77777777" w:rsidR="001872D4" w:rsidRPr="008A28E0" w:rsidRDefault="001872D4" w:rsidP="00044A8F">
            <w:pPr>
              <w:rPr>
                <w:ins w:id="105" w:author="Yun Liu" w:date="2011-04-18T15:49:00Z"/>
                <w:rFonts w:asciiTheme="majorHAnsi" w:hAnsiTheme="majorHAnsi"/>
                <w:u w:val="single"/>
              </w:rPr>
            </w:pPr>
            <w:ins w:id="106" w:author="Yun Liu" w:date="2011-04-18T15:49:00Z">
              <w:r>
                <w:rPr>
                  <w:rFonts w:asciiTheme="majorHAnsi" w:hAnsiTheme="majorHAnsi"/>
                  <w:u w:val="single"/>
                </w:rPr>
                <w:t>Group</w:t>
              </w:r>
              <w:r>
                <w:rPr>
                  <w:rFonts w:asciiTheme="majorHAnsi" w:hAnsiTheme="majorHAnsi" w:hint="eastAsia"/>
                  <w:u w:val="single"/>
                </w:rPr>
                <w:t>返回列标示</w:t>
              </w:r>
            </w:ins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14:paraId="1C780EA6" w14:textId="77777777" w:rsidR="001872D4" w:rsidRPr="008A28E0" w:rsidRDefault="001872D4" w:rsidP="00044A8F">
            <w:pPr>
              <w:jc w:val="left"/>
              <w:rPr>
                <w:ins w:id="107" w:author="Yun Liu" w:date="2011-04-18T15:49:00Z"/>
                <w:rFonts w:asciiTheme="majorHAnsi" w:hAnsiTheme="majorHAnsi"/>
              </w:rPr>
            </w:pPr>
            <w:proofErr w:type="spellStart"/>
            <w:proofErr w:type="gramStart"/>
            <w:ins w:id="108" w:author="Yun Liu" w:date="2011-04-18T15:49:00Z">
              <w:r w:rsidRPr="008A28E0">
                <w:rPr>
                  <w:rFonts w:asciiTheme="majorHAnsi" w:hAnsiTheme="majorHAnsi"/>
                </w:rPr>
                <w:t>groupby</w:t>
              </w:r>
              <w:proofErr w:type="spellEnd"/>
              <w:proofErr w:type="gramEnd"/>
              <w:r w:rsidRPr="008A28E0">
                <w:rPr>
                  <w:rFonts w:asciiTheme="majorHAnsi" w:hAnsiTheme="majorHAnsi"/>
                </w:rPr>
                <w:t xml:space="preserve"> </w:t>
              </w:r>
              <w:r>
                <w:rPr>
                  <w:rFonts w:asciiTheme="majorHAnsi" w:hAnsiTheme="majorHAnsi"/>
                </w:rPr>
                <w:t xml:space="preserve">return </w:t>
              </w:r>
              <w:r w:rsidRPr="008A28E0">
                <w:rPr>
                  <w:rFonts w:asciiTheme="majorHAnsi" w:hAnsiTheme="majorHAnsi"/>
                </w:rPr>
                <w:t xml:space="preserve">column1: </w:t>
              </w:r>
              <w:proofErr w:type="spellStart"/>
              <w:r w:rsidRPr="008A28E0">
                <w:rPr>
                  <w:rFonts w:asciiTheme="majorHAnsi" w:hAnsiTheme="majorHAnsi"/>
                </w:rPr>
                <w:t>obj</w:t>
              </w:r>
              <w:proofErr w:type="spellEnd"/>
              <w:r w:rsidRPr="008A28E0">
                <w:rPr>
                  <w:rFonts w:asciiTheme="majorHAnsi" w:hAnsiTheme="majorHAnsi"/>
                </w:rPr>
                <w:t>(</w:t>
              </w:r>
              <w:proofErr w:type="spellStart"/>
              <w:r w:rsidRPr="008A28E0">
                <w:rPr>
                  <w:rFonts w:asciiTheme="majorHAnsi" w:hAnsiTheme="majorHAnsi"/>
                </w:rPr>
                <w:t>column_id</w:t>
              </w:r>
              <w:proofErr w:type="spellEnd"/>
              <w:r w:rsidRPr="008A28E0">
                <w:rPr>
                  <w:rFonts w:asciiTheme="majorHAnsi" w:hAnsiTheme="majorHAnsi"/>
                </w:rPr>
                <w:t>/</w:t>
              </w:r>
              <w:proofErr w:type="spellStart"/>
              <w:r w:rsidRPr="008A28E0">
                <w:rPr>
                  <w:rFonts w:asciiTheme="majorHAnsi" w:hAnsiTheme="majorHAnsi"/>
                </w:rPr>
                <w:t>column_name</w:t>
              </w:r>
              <w:proofErr w:type="spellEnd"/>
              <w:r w:rsidRPr="008A28E0">
                <w:rPr>
                  <w:rFonts w:asciiTheme="majorHAnsi" w:hAnsiTheme="majorHAnsi"/>
                </w:rPr>
                <w:t>)</w:t>
              </w:r>
            </w:ins>
          </w:p>
        </w:tc>
      </w:tr>
      <w:tr w:rsidR="001872D4" w:rsidRPr="00587242" w14:paraId="3A7CA0CA" w14:textId="77777777" w:rsidTr="00044A8F">
        <w:trPr>
          <w:ins w:id="109" w:author="Yun Liu" w:date="2011-04-18T15:49:00Z"/>
        </w:trPr>
        <w:tc>
          <w:tcPr>
            <w:tcW w:w="959" w:type="dxa"/>
            <w:vMerge/>
            <w:shd w:val="clear" w:color="auto" w:fill="auto"/>
          </w:tcPr>
          <w:p w14:paraId="7CB1B301" w14:textId="77777777" w:rsidR="001872D4" w:rsidRPr="008A28E0" w:rsidRDefault="001872D4" w:rsidP="00044A8F">
            <w:pPr>
              <w:rPr>
                <w:ins w:id="110" w:author="Yun Liu" w:date="2011-04-18T15:49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FFFFFF"/>
          </w:tcPr>
          <w:p w14:paraId="482D18F6" w14:textId="77777777" w:rsidR="001872D4" w:rsidRPr="008A28E0" w:rsidRDefault="001872D4" w:rsidP="00044A8F">
            <w:pPr>
              <w:jc w:val="right"/>
              <w:rPr>
                <w:ins w:id="111" w:author="Yun Liu" w:date="2011-04-18T15:49:00Z"/>
                <w:rFonts w:asciiTheme="majorHAnsi" w:hAnsiTheme="majorHAnsi"/>
                <w:u w:val="single"/>
              </w:rPr>
            </w:pP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14:paraId="052368EB" w14:textId="4361E39B" w:rsidR="001872D4" w:rsidRPr="008A28E0" w:rsidRDefault="001872D4" w:rsidP="00044A8F">
            <w:pPr>
              <w:jc w:val="left"/>
              <w:rPr>
                <w:ins w:id="112" w:author="Yun Liu" w:date="2011-04-18T15:49:00Z"/>
                <w:rFonts w:asciiTheme="majorHAnsi" w:hAnsiTheme="majorHAnsi"/>
              </w:rPr>
            </w:pPr>
            <w:proofErr w:type="spellStart"/>
            <w:proofErr w:type="gramStart"/>
            <w:ins w:id="113" w:author="Yun Liu" w:date="2011-04-18T15:49:00Z">
              <w:r w:rsidRPr="008A28E0">
                <w:rPr>
                  <w:rFonts w:asciiTheme="majorHAnsi" w:hAnsiTheme="majorHAnsi"/>
                </w:rPr>
                <w:t>groupby</w:t>
              </w:r>
              <w:proofErr w:type="spellEnd"/>
              <w:proofErr w:type="gramEnd"/>
              <w:r w:rsidRPr="008A28E0">
                <w:rPr>
                  <w:rFonts w:asciiTheme="majorHAnsi" w:hAnsiTheme="majorHAnsi"/>
                </w:rPr>
                <w:t xml:space="preserve"> </w:t>
              </w:r>
              <w:r>
                <w:rPr>
                  <w:rFonts w:asciiTheme="majorHAnsi" w:hAnsiTheme="majorHAnsi"/>
                </w:rPr>
                <w:t>return column2</w:t>
              </w:r>
              <w:r w:rsidRPr="008A28E0">
                <w:rPr>
                  <w:rFonts w:asciiTheme="majorHAnsi" w:hAnsiTheme="majorHAnsi"/>
                </w:rPr>
                <w:t xml:space="preserve">: </w:t>
              </w:r>
              <w:proofErr w:type="spellStart"/>
              <w:r w:rsidRPr="008A28E0">
                <w:rPr>
                  <w:rFonts w:asciiTheme="majorHAnsi" w:hAnsiTheme="majorHAnsi"/>
                </w:rPr>
                <w:t>obj</w:t>
              </w:r>
              <w:proofErr w:type="spellEnd"/>
              <w:r w:rsidRPr="008A28E0">
                <w:rPr>
                  <w:rFonts w:asciiTheme="majorHAnsi" w:hAnsiTheme="majorHAnsi"/>
                </w:rPr>
                <w:t>(</w:t>
              </w:r>
              <w:proofErr w:type="spellStart"/>
              <w:r w:rsidRPr="008A28E0">
                <w:rPr>
                  <w:rFonts w:asciiTheme="majorHAnsi" w:hAnsiTheme="majorHAnsi"/>
                </w:rPr>
                <w:t>column_id</w:t>
              </w:r>
              <w:proofErr w:type="spellEnd"/>
              <w:r w:rsidRPr="008A28E0">
                <w:rPr>
                  <w:rFonts w:asciiTheme="majorHAnsi" w:hAnsiTheme="majorHAnsi"/>
                </w:rPr>
                <w:t>/</w:t>
              </w:r>
              <w:proofErr w:type="spellStart"/>
              <w:r w:rsidRPr="008A28E0">
                <w:rPr>
                  <w:rFonts w:asciiTheme="majorHAnsi" w:hAnsiTheme="majorHAnsi"/>
                </w:rPr>
                <w:t>column_name</w:t>
              </w:r>
              <w:proofErr w:type="spellEnd"/>
              <w:r w:rsidRPr="008A28E0">
                <w:rPr>
                  <w:rFonts w:asciiTheme="majorHAnsi" w:hAnsiTheme="majorHAnsi"/>
                </w:rPr>
                <w:t>)</w:t>
              </w:r>
            </w:ins>
          </w:p>
        </w:tc>
      </w:tr>
      <w:tr w:rsidR="001872D4" w:rsidRPr="00587242" w14:paraId="6E4CE0ED" w14:textId="77777777" w:rsidTr="00044A8F">
        <w:trPr>
          <w:ins w:id="114" w:author="Yun Liu" w:date="2011-04-18T15:49:00Z"/>
        </w:trPr>
        <w:tc>
          <w:tcPr>
            <w:tcW w:w="959" w:type="dxa"/>
            <w:vMerge/>
            <w:shd w:val="clear" w:color="auto" w:fill="auto"/>
          </w:tcPr>
          <w:p w14:paraId="5A313FAC" w14:textId="77777777" w:rsidR="001872D4" w:rsidRPr="008A28E0" w:rsidRDefault="001872D4" w:rsidP="00044A8F">
            <w:pPr>
              <w:rPr>
                <w:ins w:id="115" w:author="Yun Liu" w:date="2011-04-18T15:49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FFFFFF"/>
          </w:tcPr>
          <w:p w14:paraId="2E647E9B" w14:textId="77777777" w:rsidR="001872D4" w:rsidRPr="008A28E0" w:rsidRDefault="001872D4" w:rsidP="00044A8F">
            <w:pPr>
              <w:jc w:val="right"/>
              <w:rPr>
                <w:ins w:id="116" w:author="Yun Liu" w:date="2011-04-18T15:49:00Z"/>
                <w:rFonts w:asciiTheme="majorHAnsi" w:hAnsiTheme="majorHAnsi"/>
                <w:u w:val="single"/>
              </w:rPr>
            </w:pP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14:paraId="6059C0F8" w14:textId="77777777" w:rsidR="001872D4" w:rsidRPr="008A28E0" w:rsidRDefault="001872D4" w:rsidP="00044A8F">
            <w:pPr>
              <w:jc w:val="left"/>
              <w:rPr>
                <w:ins w:id="117" w:author="Yun Liu" w:date="2011-04-18T15:49:00Z"/>
                <w:rFonts w:asciiTheme="majorHAnsi" w:hAnsiTheme="majorHAnsi"/>
              </w:rPr>
            </w:pPr>
            <w:ins w:id="118" w:author="Yun Liu" w:date="2011-04-18T15:49:00Z">
              <w:r>
                <w:rPr>
                  <w:rFonts w:asciiTheme="majorHAnsi" w:hAnsiTheme="majorHAnsi"/>
                </w:rPr>
                <w:t>…</w:t>
              </w:r>
            </w:ins>
          </w:p>
        </w:tc>
      </w:tr>
      <w:tr w:rsidR="005F3BB3" w:rsidRPr="00587242" w14:paraId="60A16B82" w14:textId="77777777" w:rsidTr="00711109">
        <w:trPr>
          <w:ins w:id="119" w:author="Yun Liu" w:date="2011-04-18T15:49:00Z"/>
        </w:trPr>
        <w:tc>
          <w:tcPr>
            <w:tcW w:w="959" w:type="dxa"/>
            <w:vMerge/>
            <w:shd w:val="clear" w:color="auto" w:fill="auto"/>
          </w:tcPr>
          <w:p w14:paraId="165DE773" w14:textId="77777777" w:rsidR="005F3BB3" w:rsidRPr="008A28E0" w:rsidRDefault="005F3BB3" w:rsidP="00044A8F">
            <w:pPr>
              <w:rPr>
                <w:ins w:id="120" w:author="Yun Liu" w:date="2011-04-18T15:49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2B84EA4A" w14:textId="6B5D9F14" w:rsidR="005F3BB3" w:rsidRPr="008A28E0" w:rsidRDefault="00AD58F8" w:rsidP="00044A8F">
            <w:pPr>
              <w:rPr>
                <w:ins w:id="121" w:author="Yun Liu" w:date="2011-04-18T15:49:00Z"/>
                <w:rFonts w:asciiTheme="majorHAnsi" w:hAnsiTheme="majorHAnsi"/>
                <w:u w:val="single"/>
              </w:rPr>
            </w:pPr>
            <w:ins w:id="122" w:author="Yun Liu" w:date="2011-04-18T15:54:00Z">
              <w:r>
                <w:rPr>
                  <w:rFonts w:asciiTheme="majorHAnsi" w:hAnsiTheme="majorHAnsi" w:hint="eastAsia"/>
                  <w:u w:val="single"/>
                </w:rPr>
                <w:t>aggregate</w:t>
              </w:r>
            </w:ins>
            <w:ins w:id="123" w:author="Yun Liu" w:date="2011-04-18T15:49:00Z">
              <w:r w:rsidR="005F3BB3" w:rsidRPr="008A28E0">
                <w:rPr>
                  <w:rFonts w:asciiTheme="majorHAnsi" w:hAnsiTheme="majorHAnsi" w:hint="eastAsia"/>
                  <w:u w:val="single"/>
                </w:rPr>
                <w:t xml:space="preserve"> function</w:t>
              </w:r>
              <w:r w:rsidR="005F3BB3" w:rsidRPr="008A28E0">
                <w:rPr>
                  <w:rFonts w:asciiTheme="majorHAnsi" w:hAnsiTheme="majorHAnsi" w:hint="eastAsia"/>
                  <w:u w:val="single"/>
                </w:rPr>
                <w:t>参数标示</w:t>
              </w:r>
            </w:ins>
          </w:p>
        </w:tc>
        <w:tc>
          <w:tcPr>
            <w:tcW w:w="1859" w:type="dxa"/>
            <w:gridSpan w:val="5"/>
            <w:shd w:val="clear" w:color="auto" w:fill="95B3D7" w:themeFill="accent1" w:themeFillTint="99"/>
          </w:tcPr>
          <w:p w14:paraId="2F8D3005" w14:textId="2BA9CC7B" w:rsidR="005F3BB3" w:rsidRPr="008A28E0" w:rsidRDefault="00932C1F" w:rsidP="00044A8F">
            <w:pPr>
              <w:jc w:val="left"/>
              <w:rPr>
                <w:ins w:id="124" w:author="Yun Liu" w:date="2011-04-18T15:49:00Z"/>
                <w:rFonts w:asciiTheme="majorHAnsi" w:hAnsiTheme="majorHAnsi"/>
              </w:rPr>
            </w:pPr>
            <w:proofErr w:type="gramStart"/>
            <w:ins w:id="125" w:author="Yun Liu" w:date="2011-04-18T15:53:00Z">
              <w:r>
                <w:rPr>
                  <w:rFonts w:asciiTheme="majorHAnsi" w:hAnsiTheme="majorHAnsi"/>
                </w:rPr>
                <w:t>aggregate</w:t>
              </w:r>
            </w:ins>
            <w:proofErr w:type="gramEnd"/>
            <w:ins w:id="126" w:author="Yun Liu" w:date="2011-04-18T15:51:00Z">
              <w:r w:rsidR="005F3BB3">
                <w:rPr>
                  <w:rFonts w:asciiTheme="majorHAnsi" w:hAnsiTheme="majorHAnsi"/>
                </w:rPr>
                <w:t xml:space="preserve"> function type</w:t>
              </w:r>
            </w:ins>
          </w:p>
        </w:tc>
        <w:tc>
          <w:tcPr>
            <w:tcW w:w="1860" w:type="dxa"/>
            <w:gridSpan w:val="4"/>
            <w:shd w:val="clear" w:color="auto" w:fill="95B3D7" w:themeFill="accent1" w:themeFillTint="99"/>
          </w:tcPr>
          <w:p w14:paraId="5677F5E0" w14:textId="46CC543B" w:rsidR="005F3BB3" w:rsidRPr="008A28E0" w:rsidRDefault="00932C1F" w:rsidP="00044A8F">
            <w:pPr>
              <w:jc w:val="left"/>
              <w:rPr>
                <w:ins w:id="127" w:author="Yun Liu" w:date="2011-04-18T15:49:00Z"/>
                <w:rFonts w:asciiTheme="majorHAnsi" w:hAnsiTheme="majorHAnsi"/>
              </w:rPr>
            </w:pPr>
            <w:proofErr w:type="gramStart"/>
            <w:ins w:id="128" w:author="Yun Liu" w:date="2011-04-18T15:53:00Z">
              <w:r>
                <w:rPr>
                  <w:rFonts w:asciiTheme="majorHAnsi" w:hAnsiTheme="majorHAnsi"/>
                </w:rPr>
                <w:t>as</w:t>
              </w:r>
            </w:ins>
            <w:proofErr w:type="gramEnd"/>
            <w:ins w:id="129" w:author="Yun Liu" w:date="2011-04-18T15:52:00Z">
              <w:r w:rsidR="00BB0B9E">
                <w:rPr>
                  <w:rFonts w:asciiTheme="majorHAnsi" w:hAnsiTheme="majorHAnsi" w:hint="eastAsia"/>
                </w:rPr>
                <w:t xml:space="preserve"> </w:t>
              </w:r>
              <w:r w:rsidR="00BB0B9E">
                <w:rPr>
                  <w:rFonts w:asciiTheme="majorHAnsi" w:hAnsiTheme="majorHAnsi"/>
                </w:rPr>
                <w:t xml:space="preserve">column </w:t>
              </w:r>
              <w:r w:rsidR="00BB0B9E">
                <w:rPr>
                  <w:rFonts w:asciiTheme="majorHAnsi" w:hAnsiTheme="majorHAnsi" w:hint="eastAsia"/>
                </w:rPr>
                <w:t>name</w:t>
              </w:r>
            </w:ins>
          </w:p>
        </w:tc>
        <w:tc>
          <w:tcPr>
            <w:tcW w:w="1860" w:type="dxa"/>
            <w:gridSpan w:val="3"/>
            <w:shd w:val="clear" w:color="auto" w:fill="95B3D7" w:themeFill="accent1" w:themeFillTint="99"/>
          </w:tcPr>
          <w:p w14:paraId="251CE59D" w14:textId="0B8EB002" w:rsidR="005F3BB3" w:rsidRPr="008A28E0" w:rsidRDefault="003B01DC" w:rsidP="00044A8F">
            <w:pPr>
              <w:jc w:val="left"/>
              <w:rPr>
                <w:ins w:id="130" w:author="Yun Liu" w:date="2011-04-18T15:49:00Z"/>
                <w:rFonts w:asciiTheme="majorHAnsi" w:hAnsiTheme="majorHAnsi"/>
              </w:rPr>
            </w:pPr>
            <w:ins w:id="131" w:author="Yun Liu" w:date="2011-04-18T15:52:00Z">
              <w:r>
                <w:rPr>
                  <w:rFonts w:asciiTheme="majorHAnsi" w:hAnsiTheme="majorHAnsi"/>
                </w:rPr>
                <w:t xml:space="preserve">Aggregate function </w:t>
              </w:r>
              <w:r>
                <w:rPr>
                  <w:rFonts w:asciiTheme="majorHAnsi" w:hAnsiTheme="majorHAnsi" w:hint="eastAsia"/>
                </w:rPr>
                <w:t>作用的列（</w:t>
              </w:r>
              <w:proofErr w:type="spellStart"/>
              <w:r w:rsidR="000057F8">
                <w:rPr>
                  <w:rFonts w:asciiTheme="majorHAnsi" w:hAnsiTheme="majorHAnsi"/>
                </w:rPr>
                <w:t>column_id</w:t>
              </w:r>
              <w:proofErr w:type="spellEnd"/>
              <w:r w:rsidR="000057F8">
                <w:rPr>
                  <w:rFonts w:asciiTheme="majorHAnsi" w:hAnsiTheme="majorHAnsi"/>
                </w:rPr>
                <w:t xml:space="preserve"> / </w:t>
              </w:r>
              <w:proofErr w:type="spellStart"/>
              <w:r>
                <w:rPr>
                  <w:rFonts w:asciiTheme="majorHAnsi" w:hAnsiTheme="majorHAnsi"/>
                </w:rPr>
                <w:t>column_name</w:t>
              </w:r>
              <w:proofErr w:type="spellEnd"/>
              <w:r>
                <w:rPr>
                  <w:rFonts w:asciiTheme="majorHAnsi" w:hAnsiTheme="majorHAnsi"/>
                </w:rPr>
                <w:t>)</w:t>
              </w:r>
            </w:ins>
          </w:p>
        </w:tc>
      </w:tr>
      <w:tr w:rsidR="00932C1F" w:rsidRPr="00587242" w14:paraId="703EC9A5" w14:textId="77777777" w:rsidTr="00044C49">
        <w:trPr>
          <w:ins w:id="132" w:author="Yun Liu" w:date="2011-04-18T15:49:00Z"/>
        </w:trPr>
        <w:tc>
          <w:tcPr>
            <w:tcW w:w="959" w:type="dxa"/>
            <w:vMerge/>
            <w:shd w:val="clear" w:color="auto" w:fill="auto"/>
          </w:tcPr>
          <w:p w14:paraId="2BA65243" w14:textId="77777777" w:rsidR="00932C1F" w:rsidRPr="008A28E0" w:rsidRDefault="00932C1F" w:rsidP="00044A8F">
            <w:pPr>
              <w:rPr>
                <w:ins w:id="133" w:author="Yun Liu" w:date="2011-04-18T15:49:00Z"/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FFFFFF" w:themeFill="background1"/>
          </w:tcPr>
          <w:p w14:paraId="26AEADBB" w14:textId="77777777" w:rsidR="00932C1F" w:rsidRPr="008A28E0" w:rsidRDefault="00932C1F" w:rsidP="00044A8F">
            <w:pPr>
              <w:rPr>
                <w:ins w:id="134" w:author="Yun Liu" w:date="2011-04-18T15:49:00Z"/>
                <w:rFonts w:asciiTheme="majorHAnsi" w:hAnsiTheme="majorHAnsi"/>
              </w:rPr>
            </w:pPr>
          </w:p>
        </w:tc>
        <w:tc>
          <w:tcPr>
            <w:tcW w:w="1859" w:type="dxa"/>
            <w:gridSpan w:val="5"/>
            <w:shd w:val="clear" w:color="auto" w:fill="95B3D7" w:themeFill="accent1" w:themeFillTint="99"/>
          </w:tcPr>
          <w:p w14:paraId="7AC3F0D4" w14:textId="44ABBF61" w:rsidR="00932C1F" w:rsidRPr="008A28E0" w:rsidRDefault="00932C1F" w:rsidP="00044A8F">
            <w:pPr>
              <w:jc w:val="left"/>
              <w:rPr>
                <w:ins w:id="135" w:author="Yun Liu" w:date="2011-04-18T15:49:00Z"/>
                <w:rFonts w:asciiTheme="majorHAnsi" w:hAnsiTheme="majorHAnsi"/>
              </w:rPr>
            </w:pPr>
            <w:proofErr w:type="gramStart"/>
            <w:ins w:id="136" w:author="Yun Liu" w:date="2011-04-18T15:53:00Z">
              <w:r>
                <w:rPr>
                  <w:rFonts w:asciiTheme="majorHAnsi" w:hAnsiTheme="majorHAnsi"/>
                </w:rPr>
                <w:t>aggregate</w:t>
              </w:r>
              <w:proofErr w:type="gramEnd"/>
              <w:r>
                <w:rPr>
                  <w:rFonts w:asciiTheme="majorHAnsi" w:hAnsiTheme="majorHAnsi"/>
                </w:rPr>
                <w:t xml:space="preserve"> function type</w:t>
              </w:r>
            </w:ins>
          </w:p>
        </w:tc>
        <w:tc>
          <w:tcPr>
            <w:tcW w:w="1860" w:type="dxa"/>
            <w:gridSpan w:val="4"/>
            <w:shd w:val="clear" w:color="auto" w:fill="95B3D7" w:themeFill="accent1" w:themeFillTint="99"/>
          </w:tcPr>
          <w:p w14:paraId="49FAF24C" w14:textId="0BD9C7A3" w:rsidR="00932C1F" w:rsidRPr="008A28E0" w:rsidRDefault="00932C1F" w:rsidP="00044A8F">
            <w:pPr>
              <w:jc w:val="left"/>
              <w:rPr>
                <w:ins w:id="137" w:author="Yun Liu" w:date="2011-04-18T15:49:00Z"/>
                <w:rFonts w:asciiTheme="majorHAnsi" w:hAnsiTheme="majorHAnsi"/>
              </w:rPr>
            </w:pPr>
            <w:proofErr w:type="gramStart"/>
            <w:ins w:id="138" w:author="Yun Liu" w:date="2011-04-18T15:53:00Z">
              <w:r>
                <w:rPr>
                  <w:rFonts w:asciiTheme="majorHAnsi" w:hAnsiTheme="majorHAnsi"/>
                </w:rPr>
                <w:t>as</w:t>
              </w:r>
              <w:proofErr w:type="gramEnd"/>
              <w:r>
                <w:rPr>
                  <w:rFonts w:asciiTheme="majorHAnsi" w:hAnsiTheme="majorHAnsi" w:hint="eastAsia"/>
                </w:rPr>
                <w:t xml:space="preserve"> </w:t>
              </w:r>
              <w:r>
                <w:rPr>
                  <w:rFonts w:asciiTheme="majorHAnsi" w:hAnsiTheme="majorHAnsi"/>
                </w:rPr>
                <w:t xml:space="preserve">column </w:t>
              </w:r>
              <w:r>
                <w:rPr>
                  <w:rFonts w:asciiTheme="majorHAnsi" w:hAnsiTheme="majorHAnsi" w:hint="eastAsia"/>
                </w:rPr>
                <w:t>name</w:t>
              </w:r>
            </w:ins>
          </w:p>
        </w:tc>
        <w:tc>
          <w:tcPr>
            <w:tcW w:w="1860" w:type="dxa"/>
            <w:gridSpan w:val="3"/>
            <w:shd w:val="clear" w:color="auto" w:fill="95B3D7" w:themeFill="accent1" w:themeFillTint="99"/>
          </w:tcPr>
          <w:p w14:paraId="164BAD29" w14:textId="3CCC6446" w:rsidR="00932C1F" w:rsidRPr="008A28E0" w:rsidRDefault="00932C1F" w:rsidP="00044A8F">
            <w:pPr>
              <w:jc w:val="left"/>
              <w:rPr>
                <w:ins w:id="139" w:author="Yun Liu" w:date="2011-04-18T15:49:00Z"/>
                <w:rFonts w:asciiTheme="majorHAnsi" w:hAnsiTheme="majorHAnsi"/>
              </w:rPr>
            </w:pPr>
            <w:ins w:id="140" w:author="Yun Liu" w:date="2011-04-18T15:53:00Z">
              <w:r>
                <w:rPr>
                  <w:rFonts w:asciiTheme="majorHAnsi" w:hAnsiTheme="majorHAnsi"/>
                </w:rPr>
                <w:t xml:space="preserve">Aggregate function </w:t>
              </w:r>
              <w:r>
                <w:rPr>
                  <w:rFonts w:asciiTheme="majorHAnsi" w:hAnsiTheme="majorHAnsi" w:hint="eastAsia"/>
                </w:rPr>
                <w:t>作用的列（</w:t>
              </w:r>
              <w:proofErr w:type="spellStart"/>
              <w:r>
                <w:rPr>
                  <w:rFonts w:asciiTheme="majorHAnsi" w:hAnsiTheme="majorHAnsi"/>
                </w:rPr>
                <w:t>column_id</w:t>
              </w:r>
              <w:proofErr w:type="spellEnd"/>
              <w:r>
                <w:rPr>
                  <w:rFonts w:asciiTheme="majorHAnsi" w:hAnsiTheme="majorHAnsi"/>
                </w:rPr>
                <w:t xml:space="preserve"> / </w:t>
              </w:r>
              <w:proofErr w:type="spellStart"/>
              <w:r>
                <w:rPr>
                  <w:rFonts w:asciiTheme="majorHAnsi" w:hAnsiTheme="majorHAnsi"/>
                </w:rPr>
                <w:t>column_name</w:t>
              </w:r>
              <w:proofErr w:type="spellEnd"/>
              <w:r>
                <w:rPr>
                  <w:rFonts w:asciiTheme="majorHAnsi" w:hAnsiTheme="majorHAnsi"/>
                </w:rPr>
                <w:t>)</w:t>
              </w:r>
            </w:ins>
          </w:p>
        </w:tc>
      </w:tr>
      <w:tr w:rsidR="00932C1F" w:rsidRPr="00587242" w14:paraId="005DBD99" w14:textId="77777777" w:rsidTr="00044A8F">
        <w:trPr>
          <w:ins w:id="141" w:author="Yun Liu" w:date="2011-04-18T15:49:00Z"/>
        </w:trPr>
        <w:tc>
          <w:tcPr>
            <w:tcW w:w="959" w:type="dxa"/>
            <w:vMerge/>
            <w:shd w:val="clear" w:color="auto" w:fill="auto"/>
          </w:tcPr>
          <w:p w14:paraId="33CAB148" w14:textId="77777777" w:rsidR="00932C1F" w:rsidRPr="008A28E0" w:rsidRDefault="00932C1F" w:rsidP="00044A8F">
            <w:pPr>
              <w:rPr>
                <w:ins w:id="142" w:author="Yun Liu" w:date="2011-04-18T15:49:00Z"/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/>
            <w:shd w:val="clear" w:color="auto" w:fill="FFFFFF" w:themeFill="background1"/>
          </w:tcPr>
          <w:p w14:paraId="01FFF831" w14:textId="77777777" w:rsidR="00932C1F" w:rsidRPr="008A28E0" w:rsidRDefault="00932C1F" w:rsidP="00044A8F">
            <w:pPr>
              <w:rPr>
                <w:ins w:id="143" w:author="Yun Liu" w:date="2011-04-18T15:49:00Z"/>
                <w:rFonts w:asciiTheme="majorHAnsi" w:hAnsiTheme="majorHAnsi"/>
              </w:rPr>
            </w:pP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14:paraId="53E12BE4" w14:textId="77777777" w:rsidR="00932C1F" w:rsidRPr="008A28E0" w:rsidRDefault="00932C1F" w:rsidP="00044A8F">
            <w:pPr>
              <w:tabs>
                <w:tab w:val="left" w:pos="955"/>
              </w:tabs>
              <w:rPr>
                <w:ins w:id="144" w:author="Yun Liu" w:date="2011-04-18T15:49:00Z"/>
                <w:rFonts w:asciiTheme="majorHAnsi" w:hAnsiTheme="majorHAnsi"/>
              </w:rPr>
            </w:pPr>
            <w:ins w:id="145" w:author="Yun Liu" w:date="2011-04-18T15:49:00Z">
              <w:r w:rsidRPr="008A28E0">
                <w:rPr>
                  <w:rFonts w:asciiTheme="majorHAnsi" w:hAnsiTheme="majorHAnsi"/>
                </w:rPr>
                <w:t>…</w:t>
              </w:r>
              <w:r>
                <w:rPr>
                  <w:rFonts w:asciiTheme="majorHAnsi" w:hAnsiTheme="majorHAnsi"/>
                </w:rPr>
                <w:tab/>
              </w:r>
            </w:ins>
          </w:p>
        </w:tc>
      </w:tr>
      <w:tr w:rsidR="00932C1F" w:rsidRPr="001041FE" w14:paraId="6FFC6549" w14:textId="77777777" w:rsidTr="00B37C8A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0B2E6E93" w14:textId="77777777" w:rsidR="00932C1F" w:rsidRPr="006F6F7E" w:rsidRDefault="00932C1F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排序参数标识</w:t>
            </w:r>
          </w:p>
        </w:tc>
        <w:tc>
          <w:tcPr>
            <w:tcW w:w="3402" w:type="dxa"/>
            <w:gridSpan w:val="6"/>
            <w:shd w:val="clear" w:color="auto" w:fill="B8CCE4" w:themeFill="accent1" w:themeFillTint="66"/>
          </w:tcPr>
          <w:p w14:paraId="0F54B47A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4161" w:type="dxa"/>
            <w:gridSpan w:val="9"/>
            <w:shd w:val="clear" w:color="auto" w:fill="B8CCE4" w:themeFill="accent1" w:themeFillTint="66"/>
          </w:tcPr>
          <w:p w14:paraId="3F9C7334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  <w:tr w:rsidR="00932C1F" w:rsidRPr="001041FE" w14:paraId="3F9825A2" w14:textId="77777777" w:rsidTr="00B37C8A">
        <w:tc>
          <w:tcPr>
            <w:tcW w:w="959" w:type="dxa"/>
            <w:vMerge w:val="restart"/>
            <w:shd w:val="clear" w:color="auto" w:fill="FFFFFF" w:themeFill="background1"/>
          </w:tcPr>
          <w:p w14:paraId="40C681BA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  <w:gridSpan w:val="6"/>
            <w:shd w:val="clear" w:color="auto" w:fill="B8CCE4" w:themeFill="accent1" w:themeFillTint="66"/>
          </w:tcPr>
          <w:p w14:paraId="1A6B9F1B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4161" w:type="dxa"/>
            <w:gridSpan w:val="9"/>
            <w:shd w:val="clear" w:color="auto" w:fill="B8CCE4" w:themeFill="accent1" w:themeFillTint="66"/>
          </w:tcPr>
          <w:p w14:paraId="2DC37CD1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  <w:tr w:rsidR="00932C1F" w:rsidRPr="001041FE" w14:paraId="407E1A6B" w14:textId="77777777" w:rsidTr="00B37C8A">
        <w:tc>
          <w:tcPr>
            <w:tcW w:w="959" w:type="dxa"/>
            <w:vMerge/>
            <w:shd w:val="clear" w:color="auto" w:fill="FFFFFF" w:themeFill="background1"/>
          </w:tcPr>
          <w:p w14:paraId="4AE88B2C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  <w:gridSpan w:val="6"/>
            <w:shd w:val="clear" w:color="auto" w:fill="B8CCE4" w:themeFill="accent1" w:themeFillTint="66"/>
          </w:tcPr>
          <w:p w14:paraId="562FF039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  <w:tc>
          <w:tcPr>
            <w:tcW w:w="4161" w:type="dxa"/>
            <w:gridSpan w:val="9"/>
            <w:shd w:val="clear" w:color="auto" w:fill="B8CCE4" w:themeFill="accent1" w:themeFillTint="66"/>
          </w:tcPr>
          <w:p w14:paraId="081FA15D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</w:tr>
      <w:tr w:rsidR="00932C1F" w:rsidRPr="001041FE" w14:paraId="7325FB9D" w14:textId="77777777" w:rsidTr="00B37C8A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40C84619" w14:textId="77777777" w:rsidR="00932C1F" w:rsidRPr="006F6F7E" w:rsidRDefault="00932C1F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分页参数标识</w:t>
            </w:r>
          </w:p>
        </w:tc>
        <w:tc>
          <w:tcPr>
            <w:tcW w:w="3402" w:type="dxa"/>
            <w:gridSpan w:val="6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E361502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起始偏移</w:t>
            </w:r>
          </w:p>
        </w:tc>
        <w:tc>
          <w:tcPr>
            <w:tcW w:w="4161" w:type="dxa"/>
            <w:gridSpan w:val="9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BD0C517" w14:textId="77777777" w:rsidR="00932C1F" w:rsidRPr="001041FE" w:rsidRDefault="00932C1F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返回结果条数</w:t>
            </w:r>
          </w:p>
        </w:tc>
      </w:tr>
      <w:tr w:rsidR="00932C1F" w:rsidRPr="001041FE" w:rsidDel="00E37752" w14:paraId="0DF6CFE7" w14:textId="53355039" w:rsidTr="00B37C8A">
        <w:trPr>
          <w:del w:id="146" w:author="Yun Liu" w:date="2011-04-18T15:54:00Z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1332A455" w14:textId="62D19EFB" w:rsidR="00932C1F" w:rsidRPr="006F6F7E" w:rsidDel="00E37752" w:rsidRDefault="00932C1F" w:rsidP="00B37C8A">
            <w:pPr>
              <w:rPr>
                <w:del w:id="147" w:author="Yun Liu" w:date="2011-04-18T15:54:00Z"/>
                <w:rFonts w:asciiTheme="majorHAnsi" w:hAnsiTheme="majorHAnsi"/>
                <w:u w:val="single"/>
              </w:rPr>
            </w:pPr>
            <w:del w:id="148" w:author="Yun Liu" w:date="2011-04-18T15:54:00Z">
              <w:r w:rsidRPr="006F6F7E" w:rsidDel="00E37752">
                <w:rPr>
                  <w:rFonts w:asciiTheme="majorHAnsi" w:hAnsiTheme="majorHAnsi"/>
                  <w:u w:val="single"/>
                </w:rPr>
                <w:delText>过滤参数标识</w:delText>
              </w:r>
            </w:del>
          </w:p>
        </w:tc>
        <w:tc>
          <w:tcPr>
            <w:tcW w:w="7563" w:type="dxa"/>
            <w:gridSpan w:val="15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18D712BE" w14:textId="341CE2CB" w:rsidR="00932C1F" w:rsidRPr="001041FE" w:rsidDel="00E37752" w:rsidRDefault="00932C1F" w:rsidP="00B37C8A">
            <w:pPr>
              <w:rPr>
                <w:del w:id="149" w:author="Yun Liu" w:date="2011-04-18T15:54:00Z"/>
                <w:rFonts w:asciiTheme="majorHAnsi" w:hAnsiTheme="majorHAnsi"/>
                <w:i/>
              </w:rPr>
            </w:pPr>
            <w:del w:id="150" w:author="Yun Liu" w:date="2011-04-18T15:54:00Z">
              <w:r w:rsidRPr="001041FE" w:rsidDel="00E37752">
                <w:rPr>
                  <w:rFonts w:asciiTheme="majorHAnsi"/>
                  <w:i/>
                </w:rPr>
                <w:delText>目前暂未实现</w:delText>
              </w:r>
            </w:del>
          </w:p>
        </w:tc>
      </w:tr>
      <w:tr w:rsidR="00932C1F" w:rsidRPr="001041FE" w14:paraId="22049050" w14:textId="77777777" w:rsidTr="00B37C8A">
        <w:tc>
          <w:tcPr>
            <w:tcW w:w="8522" w:type="dxa"/>
            <w:gridSpan w:val="16"/>
            <w:shd w:val="clear" w:color="auto" w:fill="8DB3E2" w:themeFill="text2" w:themeFillTint="66"/>
          </w:tcPr>
          <w:p w14:paraId="50929254" w14:textId="77777777" w:rsidR="00932C1F" w:rsidRPr="006F6F7E" w:rsidRDefault="00932C1F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数据结束标识</w:t>
            </w:r>
          </w:p>
        </w:tc>
      </w:tr>
    </w:tbl>
    <w:p w14:paraId="242100D7" w14:textId="77777777" w:rsidR="00156CE7" w:rsidRPr="00E7325C" w:rsidRDefault="00156CE7" w:rsidP="00156CE7">
      <w:pPr>
        <w:spacing w:line="360" w:lineRule="auto"/>
        <w:ind w:firstLine="420"/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所有</w:t>
      </w:r>
      <w:r>
        <w:rPr>
          <w:rFonts w:asciiTheme="majorHAnsi" w:hAnsiTheme="majorHAnsi" w:hint="eastAsia"/>
        </w:rPr>
        <w:t>ID</w:t>
      </w:r>
      <w:r>
        <w:rPr>
          <w:rFonts w:asciiTheme="majorHAnsi" w:hAnsiTheme="majorHAnsi" w:hint="eastAsia"/>
        </w:rPr>
        <w:t>和名字相关的数据，</w:t>
      </w:r>
      <w:r w:rsidRPr="001041FE">
        <w:rPr>
          <w:rFonts w:asciiTheme="majorHAnsi" w:hAnsiTheme="majorHAnsi"/>
        </w:rPr>
        <w:t>客户端用名字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忽略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，内部调用用</w:t>
      </w:r>
      <w:r w:rsidRPr="001041FE">
        <w:rPr>
          <w:rFonts w:asciiTheme="majorHAnsi" w:hAnsiTheme="majorHAnsi"/>
        </w:rPr>
        <w:t>ID(</w:t>
      </w:r>
      <w:r w:rsidRPr="001041FE">
        <w:rPr>
          <w:rFonts w:asciiTheme="majorHAnsi" w:hAnsiTheme="majorHAnsi"/>
        </w:rPr>
        <w:t>忽略名字</w:t>
      </w:r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序列化</w:t>
      </w:r>
      <w:r w:rsidRPr="001041FE">
        <w:rPr>
          <w:rFonts w:asciiTheme="majorHAnsi" w:hAnsiTheme="majorHAnsi"/>
        </w:rPr>
        <w:t>结构不区分是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还是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，反序列化时根据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的类型，设置不同的数据，由应用方根据协议约定获取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或者</w:t>
      </w:r>
      <w:r w:rsidRPr="001041FE">
        <w:rPr>
          <w:rFonts w:asciiTheme="majorHAnsi" w:hAnsiTheme="majorHAnsi"/>
        </w:rPr>
        <w:t>Name</w:t>
      </w:r>
      <w:r w:rsidRPr="001041FE">
        <w:rPr>
          <w:rFonts w:asciiTheme="majorHAnsi" w:hAnsiTheme="majorHAnsi"/>
        </w:rPr>
        <w:t>。</w:t>
      </w:r>
    </w:p>
    <w:p w14:paraId="2129FF4A" w14:textId="77777777" w:rsidR="00156CE7" w:rsidRDefault="00156CE7" w:rsidP="00156CE7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基本参数：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23"/>
        <w:gridCol w:w="767"/>
        <w:gridCol w:w="1029"/>
        <w:gridCol w:w="939"/>
        <w:gridCol w:w="924"/>
        <w:gridCol w:w="508"/>
        <w:gridCol w:w="986"/>
        <w:gridCol w:w="947"/>
        <w:gridCol w:w="931"/>
        <w:gridCol w:w="484"/>
        <w:gridCol w:w="484"/>
      </w:tblGrid>
      <w:tr w:rsidR="00156CE7" w:rsidRPr="001041FE" w14:paraId="61B20E62" w14:textId="77777777" w:rsidTr="00B37C8A">
        <w:tc>
          <w:tcPr>
            <w:tcW w:w="0" w:type="auto"/>
            <w:shd w:val="clear" w:color="auto" w:fill="FFFFFF" w:themeFill="background1"/>
          </w:tcPr>
          <w:p w14:paraId="633382C9" w14:textId="77777777" w:rsidR="00156CE7" w:rsidRPr="006F6F7E" w:rsidRDefault="00156CE7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基本参数标识</w:t>
            </w:r>
          </w:p>
        </w:tc>
        <w:tc>
          <w:tcPr>
            <w:tcW w:w="0" w:type="auto"/>
            <w:shd w:val="clear" w:color="auto" w:fill="FFFFFF" w:themeFill="background1"/>
          </w:tcPr>
          <w:p w14:paraId="4A2D4F1B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是否</w:t>
            </w:r>
            <w:r w:rsidRPr="001041FE">
              <w:rPr>
                <w:rFonts w:asciiTheme="majorHAnsi" w:hAnsiTheme="majorHAnsi"/>
              </w:rPr>
              <w:t>cache</w:t>
            </w:r>
          </w:p>
        </w:tc>
        <w:tc>
          <w:tcPr>
            <w:tcW w:w="0" w:type="auto"/>
            <w:shd w:val="clear" w:color="auto" w:fill="FFFFFF" w:themeFill="background1"/>
          </w:tcPr>
          <w:p w14:paraId="4740A2D6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Scan </w:t>
            </w:r>
            <w:r w:rsidRPr="001041FE">
              <w:rPr>
                <w:rFonts w:asciiTheme="majorHAnsi" w:hAnsiTheme="majorHAnsi"/>
              </w:rPr>
              <w:t>version Border flag</w:t>
            </w:r>
          </w:p>
        </w:tc>
        <w:tc>
          <w:tcPr>
            <w:tcW w:w="0" w:type="auto"/>
            <w:shd w:val="clear" w:color="auto" w:fill="FFFFFF" w:themeFill="background1"/>
          </w:tcPr>
          <w:p w14:paraId="15B3D864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version</w:t>
            </w:r>
          </w:p>
        </w:tc>
        <w:tc>
          <w:tcPr>
            <w:tcW w:w="0" w:type="auto"/>
            <w:shd w:val="clear" w:color="auto" w:fill="FFFFFF" w:themeFill="background1"/>
          </w:tcPr>
          <w:p w14:paraId="2F813657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version</w:t>
            </w:r>
          </w:p>
        </w:tc>
        <w:tc>
          <w:tcPr>
            <w:tcW w:w="0" w:type="auto"/>
            <w:shd w:val="clear" w:color="auto" w:fill="FFFFFF" w:themeFill="background1"/>
          </w:tcPr>
          <w:p w14:paraId="0B0E826C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>
              <w:rPr>
                <w:rFonts w:asciiTheme="majorHAnsi"/>
              </w:rPr>
              <w:t>表名或</w:t>
            </w:r>
            <w:r w:rsidRPr="001041FE">
              <w:rPr>
                <w:rFonts w:asciiTheme="majorHAnsi"/>
              </w:rPr>
              <w:t>表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0" w:type="auto"/>
            <w:shd w:val="clear" w:color="auto" w:fill="FFFFFF" w:themeFill="background1"/>
          </w:tcPr>
          <w:p w14:paraId="46AE2268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Scan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int="eastAsia"/>
              </w:rPr>
              <w:t xml:space="preserve">Range </w:t>
            </w:r>
            <w:r w:rsidRPr="001041FE">
              <w:rPr>
                <w:rFonts w:asciiTheme="majorHAnsi" w:hAnsiTheme="majorHAnsi"/>
              </w:rPr>
              <w:t>Border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1041FE">
              <w:rPr>
                <w:rFonts w:asciiTheme="majorHAnsi" w:hAnsiTheme="majorHAnsi"/>
              </w:rPr>
              <w:t>Flag</w:t>
            </w:r>
          </w:p>
        </w:tc>
        <w:tc>
          <w:tcPr>
            <w:tcW w:w="0" w:type="auto"/>
            <w:shd w:val="clear" w:color="auto" w:fill="FFFFFF" w:themeFill="background1"/>
          </w:tcPr>
          <w:p w14:paraId="216AB9F6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 xml:space="preserve">Begin </w:t>
            </w:r>
            <w:proofErr w:type="spellStart"/>
            <w:r w:rsidRPr="001041FE">
              <w:rPr>
                <w:rFonts w:asciiTheme="majorHAnsi" w:hAnsiTheme="majorHAnsi"/>
              </w:rPr>
              <w:t>rowkey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166CE577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 xml:space="preserve">end </w:t>
            </w:r>
            <w:proofErr w:type="spellStart"/>
            <w:r w:rsidRPr="001041FE">
              <w:rPr>
                <w:rFonts w:asciiTheme="majorHAnsi" w:hAnsiTheme="majorHAnsi"/>
              </w:rPr>
              <w:t>rowkey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6AABCA90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扫描顺序</w:t>
            </w:r>
          </w:p>
        </w:tc>
        <w:tc>
          <w:tcPr>
            <w:tcW w:w="0" w:type="auto"/>
            <w:shd w:val="clear" w:color="auto" w:fill="FFFFFF" w:themeFill="background1"/>
          </w:tcPr>
          <w:p w14:paraId="5B86E953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大小限制</w:t>
            </w:r>
          </w:p>
        </w:tc>
      </w:tr>
    </w:tbl>
    <w:p w14:paraId="06DEC1C3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基本参数标识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>
        <w:rPr>
          <w:rFonts w:asciiTheme="majorHAnsi" w:hAnsiTheme="majorHAnsi" w:hint="eastAsia"/>
        </w:rPr>
        <w:t xml:space="preserve"> </w:t>
      </w:r>
      <w:r w:rsidRPr="00134BD0">
        <w:rPr>
          <w:rFonts w:asciiTheme="majorHAnsi" w:hAnsiTheme="majorHAnsi" w:hint="eastAsia"/>
          <w:b/>
        </w:rPr>
        <w:t>BASIC_PARAM_FIELD</w:t>
      </w:r>
    </w:p>
    <w:p w14:paraId="2ABC087E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是否</w:t>
      </w:r>
      <w:r w:rsidRPr="001041FE">
        <w:rPr>
          <w:rFonts w:asciiTheme="majorHAnsi" w:hAnsiTheme="majorHAnsi"/>
        </w:rPr>
        <w:t xml:space="preserve">cache 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是否</w:t>
      </w:r>
      <w:r w:rsidRPr="001041FE">
        <w:rPr>
          <w:rFonts w:asciiTheme="majorHAnsi" w:hAnsiTheme="majorHAnsi"/>
        </w:rPr>
        <w:t>cache</w:t>
      </w:r>
      <w:r w:rsidRPr="001041FE">
        <w:rPr>
          <w:rFonts w:asciiTheme="majorHAnsi" w:hAnsiTheme="majorHAnsi"/>
        </w:rPr>
        <w:t>：</w:t>
      </w:r>
      <w:r w:rsidRPr="001041FE">
        <w:rPr>
          <w:rFonts w:asciiTheme="majorHAnsi" w:hAnsiTheme="majorHAnsi"/>
        </w:rPr>
        <w:t>0</w:t>
      </w:r>
      <w:r w:rsidRPr="001041FE">
        <w:rPr>
          <w:rFonts w:asciiTheme="majorHAnsi" w:hAnsiTheme="majorHAnsi"/>
        </w:rPr>
        <w:t>为否，</w:t>
      </w:r>
      <w:r w:rsidRPr="001041FE">
        <w:rPr>
          <w:rFonts w:asciiTheme="majorHAnsi" w:hAnsiTheme="majorHAnsi"/>
        </w:rPr>
        <w:t>1</w:t>
      </w:r>
      <w:r w:rsidRPr="001041FE">
        <w:rPr>
          <w:rFonts w:asciiTheme="majorHAnsi" w:hAnsiTheme="majorHAnsi"/>
        </w:rPr>
        <w:t>为是；</w:t>
      </w:r>
    </w:p>
    <w:p w14:paraId="0A9E9B86" w14:textId="77777777" w:rsidR="00156CE7" w:rsidRPr="00B42B8D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>
        <w:rPr>
          <w:rFonts w:asciiTheme="majorHAnsi" w:hAnsiTheme="majorHAnsi" w:hint="eastAsia"/>
        </w:rPr>
        <w:t xml:space="preserve">can </w:t>
      </w:r>
      <w:r w:rsidRPr="00B42B8D">
        <w:rPr>
          <w:rFonts w:asciiTheme="majorHAnsi" w:hAnsiTheme="majorHAnsi" w:hint="eastAsia"/>
        </w:rPr>
        <w:t xml:space="preserve">version </w:t>
      </w:r>
      <w:proofErr w:type="spellStart"/>
      <w:r w:rsidRPr="00B42B8D">
        <w:rPr>
          <w:rFonts w:asciiTheme="majorHAnsi" w:hAnsiTheme="majorHAnsi" w:hint="eastAsia"/>
        </w:rPr>
        <w:t>BorderFlag</w:t>
      </w:r>
      <w:proofErr w:type="spellEnd"/>
      <w:r>
        <w:rPr>
          <w:rFonts w:asciiTheme="majorHAnsi" w:hAnsiTheme="majorHAnsi" w:hint="eastAsia"/>
        </w:rPr>
        <w:t>(</w:t>
      </w:r>
      <w:proofErr w:type="spellStart"/>
      <w:r w:rsidRPr="00B42B8D">
        <w:rPr>
          <w:rFonts w:asciiTheme="majorHAnsi" w:hAnsiTheme="majorHAnsi" w:hint="eastAsia"/>
        </w:rPr>
        <w:t>ObObj</w:t>
      </w:r>
      <w:proofErr w:type="spellEnd"/>
      <w:r w:rsidRPr="00B42B8D">
        <w:rPr>
          <w:rFonts w:asciiTheme="majorHAnsi" w:hAnsiTheme="majorHAnsi" w:hint="eastAsia"/>
        </w:rPr>
        <w:t>(</w:t>
      </w:r>
      <w:proofErr w:type="spellStart"/>
      <w:r w:rsidRPr="00B42B8D">
        <w:rPr>
          <w:rFonts w:asciiTheme="majorHAnsi" w:hAnsiTheme="majorHAnsi" w:hint="eastAsia"/>
        </w:rPr>
        <w:t>int</w:t>
      </w:r>
      <w:proofErr w:type="spellEnd"/>
      <w:r w:rsidRPr="00B42B8D"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)</w:t>
      </w:r>
      <w:r w:rsidRPr="00B42B8D">
        <w:rPr>
          <w:rFonts w:asciiTheme="majorHAnsi" w:hAnsiTheme="majorHAnsi" w:hint="eastAsia"/>
        </w:rPr>
        <w:t>：</w:t>
      </w:r>
    </w:p>
    <w:p w14:paraId="01C11DAE" w14:textId="77777777" w:rsidR="00156CE7" w:rsidRPr="0067604F" w:rsidRDefault="00156CE7" w:rsidP="00156CE7">
      <w:pPr>
        <w:pStyle w:val="ListParagraph"/>
        <w:spacing w:line="360" w:lineRule="auto"/>
        <w:ind w:left="420" w:firstLineChars="0" w:firstLine="0"/>
        <w:rPr>
          <w:rFonts w:asciiTheme="majorHAnsi" w:hAnsiTheme="majorHAnsi"/>
        </w:rPr>
      </w:pPr>
      <w:r w:rsidRPr="0067604F">
        <w:rPr>
          <w:rFonts w:asciiTheme="majorHAnsi" w:hAnsiTheme="majorHAnsi" w:hint="eastAsia"/>
        </w:rPr>
        <w:t>即后续的</w:t>
      </w:r>
      <w:r w:rsidRPr="0067604F">
        <w:rPr>
          <w:rFonts w:asciiTheme="majorHAnsi" w:hAnsiTheme="majorHAnsi" w:hint="eastAsia"/>
        </w:rPr>
        <w:t>begin</w:t>
      </w:r>
      <w:r w:rsidRPr="0067604F">
        <w:rPr>
          <w:rFonts w:asciiTheme="majorHAnsi" w:hAnsiTheme="majorHAnsi" w:hint="eastAsia"/>
        </w:rPr>
        <w:t>和</w:t>
      </w:r>
      <w:r w:rsidRPr="0067604F">
        <w:rPr>
          <w:rFonts w:asciiTheme="majorHAnsi" w:hAnsiTheme="majorHAnsi" w:hint="eastAsia"/>
        </w:rPr>
        <w:t>end</w:t>
      </w:r>
      <w:r w:rsidRPr="0067604F">
        <w:rPr>
          <w:rFonts w:asciiTheme="majorHAnsi" w:hAnsiTheme="majorHAnsi" w:hint="eastAsia"/>
        </w:rPr>
        <w:t>的含义，即</w:t>
      </w:r>
      <w:r w:rsidRPr="0067604F">
        <w:rPr>
          <w:rFonts w:asciiTheme="majorHAnsi" w:hAnsiTheme="majorHAnsi" w:hint="eastAsia"/>
        </w:rPr>
        <w:t>0000EBCX</w:t>
      </w:r>
      <w:r w:rsidRPr="0067604F">
        <w:rPr>
          <w:rFonts w:asciiTheme="majorHAnsi" w:hAnsiTheme="majorHAnsi" w:hint="eastAsia"/>
        </w:rPr>
        <w:t>，其中位</w:t>
      </w:r>
      <w:r w:rsidRPr="0067604F">
        <w:rPr>
          <w:rFonts w:asciiTheme="majorHAnsi" w:hAnsiTheme="majorHAnsi" w:hint="eastAsia"/>
        </w:rPr>
        <w:t>E</w:t>
      </w:r>
      <w:r w:rsidRPr="0067604F">
        <w:rPr>
          <w:rFonts w:asciiTheme="majorHAnsi" w:hAnsiTheme="majorHAnsi" w:hint="eastAsia"/>
        </w:rPr>
        <w:t>表示</w:t>
      </w:r>
      <w:r w:rsidRPr="0067604F">
        <w:rPr>
          <w:rFonts w:asciiTheme="majorHAnsi" w:hAnsiTheme="majorHAnsi" w:hint="eastAsia"/>
        </w:rPr>
        <w:t>end</w:t>
      </w:r>
      <w:r w:rsidRPr="0067604F">
        <w:rPr>
          <w:rFonts w:asciiTheme="majorHAnsi" w:hAnsiTheme="majorHAnsi" w:hint="eastAsia"/>
        </w:rPr>
        <w:t>是否最大，位</w:t>
      </w:r>
      <w:r w:rsidRPr="0067604F">
        <w:rPr>
          <w:rFonts w:asciiTheme="majorHAnsi" w:hAnsiTheme="majorHAnsi" w:hint="eastAsia"/>
        </w:rPr>
        <w:t>B</w:t>
      </w:r>
      <w:r w:rsidRPr="0067604F">
        <w:rPr>
          <w:rFonts w:asciiTheme="majorHAnsi" w:hAnsiTheme="majorHAnsi" w:hint="eastAsia"/>
        </w:rPr>
        <w:t>表示</w:t>
      </w:r>
      <w:r w:rsidRPr="0067604F">
        <w:rPr>
          <w:rFonts w:asciiTheme="majorHAnsi" w:hAnsiTheme="majorHAnsi" w:hint="eastAsia"/>
        </w:rPr>
        <w:t>begin</w:t>
      </w:r>
      <w:r w:rsidRPr="0067604F">
        <w:rPr>
          <w:rFonts w:asciiTheme="majorHAnsi" w:hAnsiTheme="majorHAnsi" w:hint="eastAsia"/>
        </w:rPr>
        <w:t>是否最小，位</w:t>
      </w:r>
      <w:r w:rsidRPr="0067604F">
        <w:rPr>
          <w:rFonts w:asciiTheme="majorHAnsi" w:hAnsiTheme="majorHAnsi" w:hint="eastAsia"/>
        </w:rPr>
        <w:t>C</w:t>
      </w:r>
      <w:r w:rsidRPr="0067604F">
        <w:rPr>
          <w:rFonts w:asciiTheme="majorHAnsi" w:hAnsiTheme="majorHAnsi" w:hint="eastAsia"/>
        </w:rPr>
        <w:t>表示</w:t>
      </w:r>
      <w:r w:rsidRPr="0067604F">
        <w:rPr>
          <w:rFonts w:asciiTheme="majorHAnsi" w:hAnsiTheme="majorHAnsi" w:hint="eastAsia"/>
        </w:rPr>
        <w:t>end</w:t>
      </w:r>
      <w:r w:rsidRPr="0067604F">
        <w:rPr>
          <w:rFonts w:asciiTheme="majorHAnsi" w:hAnsiTheme="majorHAnsi" w:hint="eastAsia"/>
        </w:rPr>
        <w:t>是否包含边界，位</w:t>
      </w:r>
      <w:r w:rsidRPr="0067604F">
        <w:rPr>
          <w:rFonts w:asciiTheme="majorHAnsi" w:hAnsiTheme="majorHAnsi" w:hint="eastAsia"/>
        </w:rPr>
        <w:t>X</w:t>
      </w:r>
      <w:r w:rsidRPr="0067604F">
        <w:rPr>
          <w:rFonts w:asciiTheme="majorHAnsi" w:hAnsiTheme="majorHAnsi" w:hint="eastAsia"/>
        </w:rPr>
        <w:t>表示</w:t>
      </w:r>
      <w:r w:rsidRPr="0067604F">
        <w:rPr>
          <w:rFonts w:asciiTheme="majorHAnsi" w:hAnsiTheme="majorHAnsi" w:hint="eastAsia"/>
        </w:rPr>
        <w:t>begin</w:t>
      </w:r>
      <w:r w:rsidRPr="0067604F">
        <w:rPr>
          <w:rFonts w:asciiTheme="majorHAnsi" w:hAnsiTheme="majorHAnsi" w:hint="eastAsia"/>
        </w:rPr>
        <w:t>是否包含边界，与</w:t>
      </w:r>
      <w:proofErr w:type="spellStart"/>
      <w:r w:rsidRPr="0067604F">
        <w:rPr>
          <w:rFonts w:asciiTheme="majorHAnsi" w:hAnsiTheme="majorHAnsi" w:hint="eastAsia"/>
        </w:rPr>
        <w:t>ObRange</w:t>
      </w:r>
      <w:proofErr w:type="spellEnd"/>
      <w:r w:rsidRPr="0067604F">
        <w:rPr>
          <w:rFonts w:asciiTheme="majorHAnsi" w:hAnsiTheme="majorHAnsi" w:hint="eastAsia"/>
        </w:rPr>
        <w:t>中的</w:t>
      </w:r>
      <w:proofErr w:type="spellStart"/>
      <w:r w:rsidRPr="0067604F">
        <w:rPr>
          <w:rFonts w:asciiTheme="majorHAnsi" w:hAnsiTheme="majorHAnsi" w:hint="eastAsia"/>
        </w:rPr>
        <w:t>BorderFlag</w:t>
      </w:r>
      <w:proofErr w:type="spellEnd"/>
      <w:r w:rsidRPr="0067604F">
        <w:rPr>
          <w:rFonts w:asciiTheme="majorHAnsi" w:hAnsiTheme="majorHAnsi" w:hint="eastAsia"/>
        </w:rPr>
        <w:t>类似</w:t>
      </w:r>
    </w:p>
    <w:p w14:paraId="689C3FF3" w14:textId="77777777" w:rsidR="00156CE7" w:rsidRPr="00B42B8D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B42B8D">
        <w:rPr>
          <w:rFonts w:asciiTheme="majorHAnsi" w:hAnsiTheme="majorHAnsi" w:hint="eastAsia"/>
        </w:rPr>
        <w:t>data begin version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)): start version</w:t>
      </w:r>
    </w:p>
    <w:p w14:paraId="4D4E3FC5" w14:textId="77777777" w:rsidR="00156CE7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B42B8D">
        <w:rPr>
          <w:rFonts w:asciiTheme="majorHAnsi" w:hAnsiTheme="majorHAnsi" w:hint="eastAsia"/>
        </w:rPr>
        <w:t>data end version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)): end version</w:t>
      </w:r>
    </w:p>
    <w:p w14:paraId="4DF14806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lastRenderedPageBreak/>
        <w:t>表名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))</w:t>
      </w:r>
      <w:r w:rsidRPr="001041FE">
        <w:rPr>
          <w:rFonts w:asciiTheme="majorHAnsi" w:hAnsiTheme="majorHAnsi"/>
        </w:rPr>
        <w:t>或者表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 : </w:t>
      </w:r>
      <w:r w:rsidRPr="001041FE">
        <w:rPr>
          <w:rFonts w:asciiTheme="majorHAnsi" w:hAnsiTheme="majorHAnsi"/>
        </w:rPr>
        <w:t>客户端用名字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忽略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，内部调用用</w:t>
      </w:r>
      <w:r w:rsidRPr="001041FE">
        <w:rPr>
          <w:rFonts w:asciiTheme="majorHAnsi" w:hAnsiTheme="majorHAnsi"/>
        </w:rPr>
        <w:t>ID(</w:t>
      </w:r>
      <w:r w:rsidRPr="001041FE">
        <w:rPr>
          <w:rFonts w:asciiTheme="majorHAnsi" w:hAnsiTheme="majorHAnsi"/>
        </w:rPr>
        <w:t>忽略名字</w:t>
      </w:r>
      <w:r w:rsidRPr="001041FE">
        <w:rPr>
          <w:rFonts w:asciiTheme="majorHAnsi" w:hAnsiTheme="majorHAnsi"/>
        </w:rPr>
        <w:t>)</w:t>
      </w:r>
    </w:p>
    <w:p w14:paraId="3C64F7C1" w14:textId="77777777" w:rsidR="00156CE7" w:rsidRPr="00B42B8D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Scan range </w:t>
      </w:r>
      <w:proofErr w:type="spellStart"/>
      <w:r w:rsidRPr="00B42B8D">
        <w:rPr>
          <w:rFonts w:asciiTheme="majorHAnsi" w:hAnsiTheme="majorHAnsi"/>
        </w:rPr>
        <w:t>borderflag</w:t>
      </w:r>
      <w:proofErr w:type="spellEnd"/>
      <w:r w:rsidRPr="00B42B8D">
        <w:rPr>
          <w:rFonts w:asciiTheme="majorHAnsi" w:hAnsiTheme="majorHAnsi"/>
        </w:rPr>
        <w:t xml:space="preserve"> ( </w:t>
      </w:r>
      <w:proofErr w:type="spellStart"/>
      <w:r w:rsidRPr="00B42B8D">
        <w:rPr>
          <w:rFonts w:asciiTheme="majorHAnsi" w:hAnsiTheme="majorHAnsi"/>
        </w:rPr>
        <w:t>ObObj</w:t>
      </w:r>
      <w:proofErr w:type="spellEnd"/>
      <w:r w:rsidRPr="00B42B8D">
        <w:rPr>
          <w:rFonts w:asciiTheme="majorHAnsi" w:hAnsiTheme="majorHAnsi"/>
        </w:rPr>
        <w:t>(</w:t>
      </w:r>
      <w:proofErr w:type="spellStart"/>
      <w:r w:rsidRPr="00B42B8D">
        <w:rPr>
          <w:rFonts w:asciiTheme="majorHAnsi" w:hAnsiTheme="majorHAnsi"/>
        </w:rPr>
        <w:t>int</w:t>
      </w:r>
      <w:proofErr w:type="spellEnd"/>
      <w:r w:rsidRPr="00B42B8D">
        <w:rPr>
          <w:rFonts w:asciiTheme="majorHAnsi" w:hAnsiTheme="majorHAnsi"/>
        </w:rPr>
        <w:t xml:space="preserve">) ) : range </w:t>
      </w:r>
      <w:r w:rsidRPr="00B42B8D">
        <w:rPr>
          <w:rFonts w:asciiTheme="majorHAnsi" w:hAnsiTheme="majorHAnsi"/>
        </w:rPr>
        <w:t>范围标识</w:t>
      </w:r>
    </w:p>
    <w:p w14:paraId="08817E55" w14:textId="77777777" w:rsidR="00156CE7" w:rsidRPr="00B42B8D" w:rsidDel="0067604F" w:rsidRDefault="00156CE7" w:rsidP="00156CE7">
      <w:pPr>
        <w:pStyle w:val="ListParagraph"/>
        <w:spacing w:line="360" w:lineRule="auto"/>
        <w:ind w:left="420" w:firstLineChars="0" w:firstLine="0"/>
        <w:rPr>
          <w:del w:id="151" w:author="Administrator" w:date="2010-10-27T14:39:00Z"/>
          <w:rFonts w:asciiTheme="majorHAnsi" w:hAnsiTheme="majorHAnsi"/>
        </w:rPr>
      </w:pPr>
      <w:r w:rsidRPr="000B0949">
        <w:rPr>
          <w:rFonts w:asciiTheme="majorHAnsi" w:hAnsiTheme="majorHAnsi"/>
        </w:rPr>
        <w:t xml:space="preserve">range </w:t>
      </w:r>
      <w:proofErr w:type="spellStart"/>
      <w:r w:rsidRPr="000B0949">
        <w:rPr>
          <w:rFonts w:asciiTheme="majorHAnsi" w:hAnsiTheme="majorHAnsi"/>
        </w:rPr>
        <w:t>BorderFlag</w:t>
      </w:r>
      <w:proofErr w:type="spellEnd"/>
      <w:r w:rsidRPr="000B0949">
        <w:rPr>
          <w:rFonts w:asciiTheme="majorHAnsi" w:hAnsiTheme="majorHAnsi"/>
        </w:rPr>
        <w:t>用于辅助表达扫描</w:t>
      </w:r>
      <w:proofErr w:type="spellStart"/>
      <w:r w:rsidRPr="000B0949">
        <w:rPr>
          <w:rFonts w:asciiTheme="majorHAnsi" w:hAnsiTheme="majorHAnsi"/>
        </w:rPr>
        <w:t>rowkey</w:t>
      </w:r>
      <w:proofErr w:type="spellEnd"/>
      <w:r w:rsidRPr="000B0949">
        <w:rPr>
          <w:rFonts w:asciiTheme="majorHAnsi" w:hAnsiTheme="majorHAnsi"/>
        </w:rPr>
        <w:t>的范围，</w:t>
      </w:r>
      <w:r>
        <w:rPr>
          <w:rFonts w:asciiTheme="majorHAnsi" w:hAnsiTheme="majorHAnsi" w:hint="eastAsia"/>
        </w:rPr>
        <w:t>含义同</w:t>
      </w:r>
      <w:r>
        <w:rPr>
          <w:rFonts w:asciiTheme="majorHAnsi" w:hAnsiTheme="majorHAnsi" w:hint="eastAsia"/>
        </w:rPr>
        <w:t xml:space="preserve"> version </w:t>
      </w:r>
      <w:proofErr w:type="spellStart"/>
      <w:r>
        <w:rPr>
          <w:rFonts w:asciiTheme="majorHAnsi" w:hAnsiTheme="majorHAnsi" w:hint="eastAsia"/>
        </w:rPr>
        <w:t>borderflag</w:t>
      </w:r>
      <w:proofErr w:type="spellEnd"/>
      <w:r>
        <w:rPr>
          <w:rFonts w:asciiTheme="majorHAnsi" w:hAnsiTheme="majorHAnsi" w:hint="eastAsia"/>
        </w:rPr>
        <w:t>。</w:t>
      </w:r>
    </w:p>
    <w:p w14:paraId="6AD846D6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 xml:space="preserve">begin 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)): start row key</w:t>
      </w:r>
    </w:p>
    <w:p w14:paraId="06227648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 xml:space="preserve">end 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 ) : end row key</w:t>
      </w:r>
    </w:p>
    <w:p w14:paraId="7320696A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/>
        </w:rPr>
        <w:t>扫描顺序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 : 0</w:t>
      </w:r>
      <w:r w:rsidRPr="001041FE">
        <w:rPr>
          <w:rFonts w:asciiTheme="majorHAnsi"/>
        </w:rPr>
        <w:t>升序，</w:t>
      </w:r>
      <w:r w:rsidRPr="001041FE">
        <w:rPr>
          <w:rFonts w:asciiTheme="majorHAnsi" w:hAnsiTheme="majorHAnsi"/>
        </w:rPr>
        <w:t>1</w:t>
      </w:r>
      <w:r w:rsidRPr="001041FE">
        <w:rPr>
          <w:rFonts w:asciiTheme="majorHAnsi"/>
        </w:rPr>
        <w:t>降序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/>
        </w:rPr>
        <w:t>目前只支持升序</w:t>
      </w:r>
      <w:r w:rsidRPr="001041FE">
        <w:rPr>
          <w:rFonts w:asciiTheme="majorHAnsi" w:hAnsiTheme="majorHAnsi"/>
        </w:rPr>
        <w:t>)</w:t>
      </w:r>
    </w:p>
    <w:p w14:paraId="3D790FBA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int="eastAsia"/>
        </w:rPr>
        <w:t>扫描</w:t>
      </w:r>
      <w:r w:rsidRPr="001041FE">
        <w:rPr>
          <w:rFonts w:asciiTheme="majorHAnsi"/>
        </w:rPr>
        <w:t>大小限制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 : </w:t>
      </w:r>
    </w:p>
    <w:p w14:paraId="685D3519" w14:textId="77777777" w:rsidR="00156CE7" w:rsidRPr="001041FE" w:rsidRDefault="00156CE7" w:rsidP="00156CE7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列参数：</w:t>
      </w:r>
      <w:r w:rsidRPr="001041FE">
        <w:rPr>
          <w:rFonts w:asciiTheme="majorHAnsi" w:hAnsiTheme="majorHAnsi"/>
          <w:b/>
        </w:rPr>
        <w:t xml:space="preserve"> 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859"/>
        <w:gridCol w:w="2221"/>
        <w:gridCol w:w="2221"/>
        <w:gridCol w:w="2221"/>
      </w:tblGrid>
      <w:tr w:rsidR="00156CE7" w:rsidRPr="001041FE" w14:paraId="0EEF7F5D" w14:textId="77777777" w:rsidTr="00B37C8A">
        <w:tc>
          <w:tcPr>
            <w:tcW w:w="1091" w:type="pct"/>
            <w:shd w:val="clear" w:color="auto" w:fill="FFFFFF" w:themeFill="background1"/>
          </w:tcPr>
          <w:p w14:paraId="5ACAFAD0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列参数标识</w:t>
            </w:r>
          </w:p>
        </w:tc>
        <w:tc>
          <w:tcPr>
            <w:tcW w:w="1303" w:type="pct"/>
            <w:shd w:val="clear" w:color="auto" w:fill="FFFFFF" w:themeFill="background1"/>
          </w:tcPr>
          <w:p w14:paraId="3804EBA2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1303" w:type="pct"/>
            <w:shd w:val="clear" w:color="auto" w:fill="FFFFFF" w:themeFill="background1"/>
          </w:tcPr>
          <w:p w14:paraId="2FD0792C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1303" w:type="pct"/>
            <w:shd w:val="clear" w:color="auto" w:fill="FFFFFF" w:themeFill="background1"/>
          </w:tcPr>
          <w:p w14:paraId="6BC56639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</w:tr>
    </w:tbl>
    <w:p w14:paraId="14F5C092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列参数标识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>
        <w:rPr>
          <w:rFonts w:asciiTheme="majorHAnsi" w:hAnsiTheme="majorHAnsi" w:hint="eastAsia"/>
        </w:rPr>
        <w:t xml:space="preserve"> </w:t>
      </w:r>
      <w:r w:rsidRPr="00751443">
        <w:rPr>
          <w:rFonts w:asciiTheme="majorHAnsi" w:hAnsiTheme="majorHAnsi" w:hint="eastAsia"/>
          <w:b/>
        </w:rPr>
        <w:t>COLUMN_PARAM_FIELD</w:t>
      </w:r>
    </w:p>
    <w:p w14:paraId="595390AD" w14:textId="77777777" w:rsidR="005054B6" w:rsidRDefault="00156CE7" w:rsidP="005054B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152" w:author="Yun Liu" w:date="2011-05-23T10:56:00Z"/>
          <w:rFonts w:asciiTheme="majorHAnsi" w:hAnsiTheme="majorHAnsi"/>
        </w:rPr>
      </w:pPr>
      <w:r w:rsidRPr="001041FE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或者列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 :</w:t>
      </w:r>
      <w:r>
        <w:rPr>
          <w:rFonts w:asciiTheme="majorHAnsi" w:hAnsiTheme="majorHAnsi" w:hint="eastAsia"/>
        </w:rPr>
        <w:t>读</w:t>
      </w:r>
      <w:r w:rsidRPr="001041FE">
        <w:rPr>
          <w:rFonts w:asciiTheme="majorHAnsi" w:hAnsiTheme="majorHAnsi"/>
        </w:rPr>
        <w:t>取的各个列名</w:t>
      </w:r>
      <w:r>
        <w:rPr>
          <w:rFonts w:asciiTheme="majorHAnsi" w:hAnsiTheme="majorHAnsi" w:hint="eastAsia"/>
        </w:rPr>
        <w:t>或</w:t>
      </w:r>
    </w:p>
    <w:p w14:paraId="675075D0" w14:textId="60A0D743" w:rsidR="005054B6" w:rsidRDefault="005054B6" w:rsidP="005054B6">
      <w:pPr>
        <w:pStyle w:val="ListParagraph"/>
        <w:numPr>
          <w:ilvl w:val="1"/>
          <w:numId w:val="33"/>
        </w:numPr>
        <w:spacing w:line="360" w:lineRule="auto"/>
        <w:ind w:firstLineChars="0"/>
        <w:rPr>
          <w:ins w:id="153" w:author="Yun Liu" w:date="2011-05-23T10:57:00Z"/>
          <w:rFonts w:asciiTheme="majorHAnsi" w:hAnsiTheme="majorHAnsi" w:hint="eastAsia"/>
        </w:rPr>
        <w:pPrChange w:id="154" w:author="Yun Liu" w:date="2011-05-23T10:56:00Z">
          <w:pPr>
            <w:pStyle w:val="ListParagraph"/>
            <w:numPr>
              <w:numId w:val="33"/>
            </w:numPr>
            <w:spacing w:line="360" w:lineRule="auto"/>
            <w:ind w:left="420" w:firstLineChars="0" w:hanging="420"/>
          </w:pPr>
        </w:pPrChange>
      </w:pPr>
      <w:ins w:id="155" w:author="Yun Liu" w:date="2011-05-23T10:56:00Z">
        <w:r>
          <w:rPr>
            <w:rFonts w:asciiTheme="majorHAnsi" w:hAnsiTheme="majorHAnsi" w:hint="eastAsia"/>
          </w:rPr>
          <w:t>如果列参数中列数组为空，表示</w:t>
        </w:r>
        <w:r>
          <w:rPr>
            <w:rFonts w:asciiTheme="majorHAnsi" w:hAnsiTheme="majorHAnsi" w:hint="eastAsia"/>
          </w:rPr>
          <w:t>select</w:t>
        </w:r>
        <w:r>
          <w:rPr>
            <w:rFonts w:asciiTheme="majorHAnsi" w:hAnsiTheme="majorHAnsi"/>
          </w:rPr>
          <w:t>(*)</w:t>
        </w:r>
        <w:r>
          <w:rPr>
            <w:rFonts w:asciiTheme="majorHAnsi" w:hAnsiTheme="majorHAnsi" w:hint="eastAsia"/>
          </w:rPr>
          <w:t>，即</w:t>
        </w:r>
        <w:r>
          <w:rPr>
            <w:rFonts w:asciiTheme="majorHAnsi" w:hAnsiTheme="majorHAnsi" w:hint="eastAsia"/>
          </w:rPr>
          <w:t>select table</w:t>
        </w:r>
        <w:r>
          <w:rPr>
            <w:rFonts w:asciiTheme="majorHAnsi" w:hAnsiTheme="majorHAnsi" w:hint="eastAsia"/>
          </w:rPr>
          <w:t>中的所有列；如果同一个列在多个</w:t>
        </w:r>
        <w:r>
          <w:rPr>
            <w:rFonts w:asciiTheme="majorHAnsi" w:hAnsiTheme="majorHAnsi" w:hint="eastAsia"/>
          </w:rPr>
          <w:t>column group</w:t>
        </w:r>
        <w:r>
          <w:rPr>
            <w:rFonts w:asciiTheme="majorHAnsi" w:hAnsiTheme="majorHAnsi" w:hint="eastAsia"/>
          </w:rPr>
          <w:t>中出现，结果中只</w:t>
        </w:r>
      </w:ins>
      <w:ins w:id="156" w:author="Yun Liu" w:date="2011-05-23T10:57:00Z">
        <w:r>
          <w:rPr>
            <w:rFonts w:asciiTheme="majorHAnsi" w:hAnsiTheme="majorHAnsi" w:hint="eastAsia"/>
          </w:rPr>
          <w:t>返回一次</w:t>
        </w:r>
      </w:ins>
    </w:p>
    <w:p w14:paraId="2E663F2A" w14:textId="64D9E574" w:rsidR="00F679DF" w:rsidRDefault="00511C22" w:rsidP="005054B6">
      <w:pPr>
        <w:pStyle w:val="ListParagraph"/>
        <w:numPr>
          <w:ilvl w:val="1"/>
          <w:numId w:val="33"/>
        </w:numPr>
        <w:spacing w:line="360" w:lineRule="auto"/>
        <w:ind w:firstLineChars="0"/>
        <w:rPr>
          <w:ins w:id="157" w:author="Yun Liu" w:date="2011-05-23T10:55:00Z"/>
          <w:rFonts w:asciiTheme="majorHAnsi" w:hAnsiTheme="majorHAnsi"/>
        </w:rPr>
        <w:pPrChange w:id="158" w:author="Yun Liu" w:date="2011-05-23T10:56:00Z">
          <w:pPr>
            <w:pStyle w:val="ListParagraph"/>
            <w:numPr>
              <w:numId w:val="33"/>
            </w:numPr>
            <w:spacing w:line="360" w:lineRule="auto"/>
            <w:ind w:left="420" w:firstLineChars="0" w:hanging="420"/>
          </w:pPr>
        </w:pPrChange>
      </w:pPr>
      <w:ins w:id="159" w:author="Yun Liu" w:date="2011-05-23T10:57:00Z">
        <w:r>
          <w:rPr>
            <w:rFonts w:asciiTheme="majorHAnsi" w:hAnsiTheme="majorHAnsi" w:hint="eastAsia"/>
          </w:rPr>
          <w:t>如果</w:t>
        </w:r>
        <w:r w:rsidR="00C213EA">
          <w:rPr>
            <w:rFonts w:asciiTheme="majorHAnsi" w:hAnsiTheme="majorHAnsi" w:hint="eastAsia"/>
          </w:rPr>
          <w:t>列参数数组中仅</w:t>
        </w:r>
      </w:ins>
      <w:ins w:id="160" w:author="Yun Liu" w:date="2011-05-23T10:58:00Z">
        <w:r w:rsidR="00C213EA">
          <w:rPr>
            <w:rFonts w:asciiTheme="majorHAnsi" w:hAnsiTheme="majorHAnsi" w:hint="eastAsia"/>
          </w:rPr>
          <w:t>有一个列，该列名为</w:t>
        </w:r>
        <w:r w:rsidR="00C213EA">
          <w:rPr>
            <w:rFonts w:asciiTheme="majorHAnsi" w:hAnsiTheme="majorHAnsi"/>
          </w:rPr>
          <w:t>*</w:t>
        </w:r>
        <w:r w:rsidR="00C213EA">
          <w:rPr>
            <w:rFonts w:asciiTheme="majorHAnsi" w:hAnsiTheme="majorHAnsi" w:hint="eastAsia"/>
          </w:rPr>
          <w:t>，表示</w:t>
        </w:r>
        <w:r w:rsidR="00C213EA">
          <w:rPr>
            <w:rFonts w:asciiTheme="majorHAnsi" w:hAnsiTheme="majorHAnsi" w:hint="eastAsia"/>
          </w:rPr>
          <w:t xml:space="preserve">select </w:t>
        </w:r>
        <w:r w:rsidR="00D04198">
          <w:rPr>
            <w:rFonts w:asciiTheme="majorHAnsi" w:hAnsiTheme="majorHAnsi"/>
          </w:rPr>
          <w:t xml:space="preserve"> table</w:t>
        </w:r>
        <w:r w:rsidR="00D04198">
          <w:rPr>
            <w:rFonts w:asciiTheme="majorHAnsi" w:hAnsiTheme="majorHAnsi" w:hint="eastAsia"/>
          </w:rPr>
          <w:t>中</w:t>
        </w:r>
        <w:r w:rsidR="00C213EA">
          <w:rPr>
            <w:rFonts w:asciiTheme="majorHAnsi" w:hAnsiTheme="majorHAnsi" w:hint="eastAsia"/>
          </w:rPr>
          <w:t>任意列</w:t>
        </w:r>
        <w:r w:rsidR="009863B9">
          <w:rPr>
            <w:rFonts w:asciiTheme="majorHAnsi" w:hAnsiTheme="majorHAnsi" w:hint="eastAsia"/>
          </w:rPr>
          <w:t>，在</w:t>
        </w:r>
        <w:r w:rsidR="009863B9">
          <w:rPr>
            <w:rFonts w:asciiTheme="majorHAnsi" w:hAnsiTheme="majorHAnsi" w:hint="eastAsia"/>
          </w:rPr>
          <w:t>count</w:t>
        </w:r>
        <w:r w:rsidR="009863B9">
          <w:rPr>
            <w:rFonts w:asciiTheme="majorHAnsi" w:hAnsiTheme="majorHAnsi"/>
          </w:rPr>
          <w:t>(*)</w:t>
        </w:r>
        <w:r w:rsidR="009863B9">
          <w:rPr>
            <w:rFonts w:asciiTheme="majorHAnsi" w:hAnsiTheme="majorHAnsi" w:hint="eastAsia"/>
          </w:rPr>
          <w:t>中使用</w:t>
        </w:r>
      </w:ins>
    </w:p>
    <w:p w14:paraId="75E23481" w14:textId="77777777" w:rsidR="005054B6" w:rsidRDefault="005054B6" w:rsidP="005054B6">
      <w:pPr>
        <w:spacing w:line="360" w:lineRule="auto"/>
        <w:rPr>
          <w:ins w:id="161" w:author="Yun Liu" w:date="2011-05-23T10:55:00Z"/>
          <w:rFonts w:asciiTheme="majorHAnsi" w:hAnsiTheme="majorHAnsi"/>
          <w:b/>
        </w:rPr>
      </w:pPr>
      <w:ins w:id="162" w:author="Yun Liu" w:date="2011-05-23T10:55:00Z">
        <w:r w:rsidRPr="00D91C97">
          <w:rPr>
            <w:rFonts w:asciiTheme="majorHAnsi" w:hAnsiTheme="majorHAnsi" w:hint="eastAsia"/>
            <w:b/>
          </w:rPr>
          <w:t>简单属性过滤参数：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521"/>
        <w:gridCol w:w="2521"/>
        <w:gridCol w:w="2521"/>
      </w:tblGrid>
      <w:tr w:rsidR="005054B6" w:rsidRPr="001041FE" w14:paraId="5ADF12EE" w14:textId="77777777" w:rsidTr="00D91C97">
        <w:trPr>
          <w:ins w:id="163" w:author="Yun Liu" w:date="2011-05-23T10:55:00Z"/>
        </w:trPr>
        <w:tc>
          <w:tcPr>
            <w:tcW w:w="959" w:type="dxa"/>
            <w:shd w:val="clear" w:color="auto" w:fill="auto"/>
          </w:tcPr>
          <w:p w14:paraId="02053C24" w14:textId="77777777" w:rsidR="005054B6" w:rsidRPr="006F6F7E" w:rsidRDefault="005054B6" w:rsidP="00D91C97">
            <w:pPr>
              <w:rPr>
                <w:ins w:id="164" w:author="Yun Liu" w:date="2011-05-23T10:55:00Z"/>
                <w:rFonts w:asciiTheme="majorHAnsi" w:hAnsiTheme="majorHAnsi"/>
                <w:u w:val="single"/>
              </w:rPr>
            </w:pPr>
            <w:ins w:id="165" w:author="Yun Liu" w:date="2011-05-23T10:55:00Z">
              <w:r w:rsidRPr="00F767BE">
                <w:rPr>
                  <w:rFonts w:asciiTheme="majorHAnsi" w:hAnsiTheme="majorHAnsi" w:hint="eastAsia"/>
                  <w:u w:val="single"/>
                </w:rPr>
                <w:t>简单属性过滤参数标示</w:t>
              </w:r>
            </w:ins>
          </w:p>
        </w:tc>
        <w:tc>
          <w:tcPr>
            <w:tcW w:w="2521" w:type="dxa"/>
            <w:shd w:val="clear" w:color="auto" w:fill="auto"/>
          </w:tcPr>
          <w:p w14:paraId="1DE0ED8C" w14:textId="77777777" w:rsidR="005054B6" w:rsidRDefault="005054B6" w:rsidP="00D91C97">
            <w:pPr>
              <w:rPr>
                <w:ins w:id="166" w:author="Yun Liu" w:date="2011-05-23T10:55:00Z"/>
                <w:rFonts w:asciiTheme="majorHAnsi" w:hAnsiTheme="majorHAnsi"/>
              </w:rPr>
            </w:pPr>
            <w:proofErr w:type="spellStart"/>
            <w:proofErr w:type="gramStart"/>
            <w:ins w:id="167" w:author="Yun Liu" w:date="2011-05-23T10:55:00Z">
              <w:r>
                <w:rPr>
                  <w:rFonts w:asciiTheme="majorHAnsi" w:hAnsiTheme="majorHAnsi"/>
                </w:rPr>
                <w:t>left</w:t>
              </w:r>
              <w:proofErr w:type="gramEnd"/>
              <w:r>
                <w:rPr>
                  <w:rFonts w:asciiTheme="majorHAnsi" w:hAnsiTheme="majorHAnsi"/>
                </w:rPr>
                <w:t>_operand</w:t>
              </w:r>
              <w:proofErr w:type="spellEnd"/>
            </w:ins>
          </w:p>
          <w:p w14:paraId="5905DDBD" w14:textId="77777777" w:rsidR="005054B6" w:rsidRDefault="005054B6" w:rsidP="00D91C97">
            <w:pPr>
              <w:rPr>
                <w:ins w:id="168" w:author="Yun Liu" w:date="2011-05-23T10:55:00Z"/>
                <w:rFonts w:asciiTheme="majorHAnsi" w:hAnsiTheme="majorHAnsi"/>
              </w:rPr>
            </w:pPr>
            <w:ins w:id="169" w:author="Yun Liu" w:date="2011-05-23T10:55:00Z">
              <w:r w:rsidRPr="001041FE">
                <w:rPr>
                  <w:rFonts w:asciiTheme="majorHAnsi" w:hAnsiTheme="majorHAnsi"/>
                </w:rPr>
                <w:t>列名或者</w:t>
              </w:r>
              <w:r w:rsidRPr="001041FE">
                <w:rPr>
                  <w:rFonts w:asciiTheme="majorHAnsi" w:hAnsiTheme="majorHAnsi"/>
                </w:rPr>
                <w:t>ID</w:t>
              </w:r>
            </w:ins>
          </w:p>
          <w:p w14:paraId="5118903F" w14:textId="77777777" w:rsidR="005054B6" w:rsidRPr="0057046E" w:rsidRDefault="005054B6" w:rsidP="00D91C97">
            <w:pPr>
              <w:rPr>
                <w:ins w:id="170" w:author="Yun Liu" w:date="2011-05-23T10:55:00Z"/>
                <w:rFonts w:asciiTheme="majorHAnsi" w:hAnsiTheme="majorHAnsi"/>
              </w:rPr>
            </w:pPr>
          </w:p>
        </w:tc>
        <w:tc>
          <w:tcPr>
            <w:tcW w:w="2521" w:type="dxa"/>
            <w:shd w:val="clear" w:color="auto" w:fill="auto"/>
          </w:tcPr>
          <w:p w14:paraId="3662B301" w14:textId="77777777" w:rsidR="005054B6" w:rsidRPr="001041FE" w:rsidRDefault="005054B6" w:rsidP="00D91C97">
            <w:pPr>
              <w:rPr>
                <w:ins w:id="171" w:author="Yun Liu" w:date="2011-05-23T10:55:00Z"/>
                <w:rFonts w:asciiTheme="majorHAnsi" w:hAnsiTheme="majorHAnsi"/>
              </w:rPr>
            </w:pPr>
            <w:proofErr w:type="spellStart"/>
            <w:ins w:id="172" w:author="Yun Liu" w:date="2011-05-23T10:55:00Z">
              <w:r>
                <w:rPr>
                  <w:rFonts w:asciiTheme="majorHAnsi"/>
                </w:rPr>
                <w:t>LogicOpType</w:t>
              </w:r>
              <w:proofErr w:type="spellEnd"/>
            </w:ins>
          </w:p>
        </w:tc>
        <w:tc>
          <w:tcPr>
            <w:tcW w:w="2521" w:type="dxa"/>
            <w:shd w:val="clear" w:color="auto" w:fill="auto"/>
          </w:tcPr>
          <w:p w14:paraId="0379F958" w14:textId="77777777" w:rsidR="005054B6" w:rsidRDefault="005054B6" w:rsidP="00D91C97">
            <w:pPr>
              <w:rPr>
                <w:ins w:id="173" w:author="Yun Liu" w:date="2011-05-23T10:55:00Z"/>
                <w:rFonts w:asciiTheme="majorHAnsi"/>
              </w:rPr>
            </w:pPr>
            <w:proofErr w:type="spellStart"/>
            <w:proofErr w:type="gramStart"/>
            <w:ins w:id="174" w:author="Yun Liu" w:date="2011-05-23T10:55:00Z">
              <w:r>
                <w:rPr>
                  <w:rFonts w:asciiTheme="majorHAnsi"/>
                </w:rPr>
                <w:t>right</w:t>
              </w:r>
              <w:proofErr w:type="gramEnd"/>
              <w:r>
                <w:rPr>
                  <w:rFonts w:asciiTheme="majorHAnsi"/>
                </w:rPr>
                <w:t>_oprand</w:t>
              </w:r>
              <w:proofErr w:type="spellEnd"/>
            </w:ins>
          </w:p>
          <w:p w14:paraId="795F5F7C" w14:textId="77777777" w:rsidR="005054B6" w:rsidRPr="001041FE" w:rsidRDefault="005054B6" w:rsidP="00D91C97">
            <w:pPr>
              <w:rPr>
                <w:ins w:id="175" w:author="Yun Liu" w:date="2011-05-23T10:55:00Z"/>
                <w:rFonts w:asciiTheme="majorHAnsi" w:hAnsiTheme="majorHAnsi"/>
              </w:rPr>
            </w:pPr>
            <w:proofErr w:type="spellStart"/>
            <w:proofErr w:type="gramStart"/>
            <w:ins w:id="176" w:author="Yun Liu" w:date="2011-05-23T10:55:00Z">
              <w:r>
                <w:rPr>
                  <w:rFonts w:asciiTheme="majorHAnsi"/>
                </w:rPr>
                <w:t>const</w:t>
              </w:r>
              <w:proofErr w:type="spellEnd"/>
              <w:proofErr w:type="gramEnd"/>
              <w:r>
                <w:rPr>
                  <w:rFonts w:asciiTheme="majorHAnsi"/>
                </w:rPr>
                <w:t xml:space="preserve"> </w:t>
              </w:r>
              <w:proofErr w:type="spellStart"/>
              <w:r>
                <w:rPr>
                  <w:rFonts w:asciiTheme="majorHAnsi"/>
                </w:rPr>
                <w:t>Obj</w:t>
              </w:r>
              <w:proofErr w:type="spellEnd"/>
            </w:ins>
          </w:p>
        </w:tc>
      </w:tr>
      <w:tr w:rsidR="005054B6" w14:paraId="355FF544" w14:textId="77777777" w:rsidTr="00D91C97">
        <w:trPr>
          <w:ins w:id="177" w:author="Yun Liu" w:date="2011-05-23T10:55:00Z"/>
        </w:trPr>
        <w:tc>
          <w:tcPr>
            <w:tcW w:w="959" w:type="dxa"/>
            <w:shd w:val="clear" w:color="auto" w:fill="auto"/>
          </w:tcPr>
          <w:p w14:paraId="3AE60A1B" w14:textId="77777777" w:rsidR="005054B6" w:rsidRDefault="005054B6" w:rsidP="00D91C97">
            <w:pPr>
              <w:rPr>
                <w:ins w:id="178" w:author="Yun Liu" w:date="2011-05-23T10:55:00Z"/>
                <w:rFonts w:asciiTheme="majorHAnsi" w:hAnsiTheme="majorHAnsi"/>
                <w:u w:val="single"/>
              </w:rPr>
            </w:pPr>
          </w:p>
        </w:tc>
        <w:tc>
          <w:tcPr>
            <w:tcW w:w="2521" w:type="dxa"/>
            <w:shd w:val="clear" w:color="auto" w:fill="auto"/>
          </w:tcPr>
          <w:p w14:paraId="261E78E3" w14:textId="77777777" w:rsidR="005054B6" w:rsidRDefault="005054B6" w:rsidP="00D91C97">
            <w:pPr>
              <w:rPr>
                <w:ins w:id="179" w:author="Yun Liu" w:date="2011-05-23T10:55:00Z"/>
                <w:rFonts w:asciiTheme="majorHAnsi" w:hAnsiTheme="majorHAnsi"/>
              </w:rPr>
            </w:pPr>
            <w:proofErr w:type="spellStart"/>
            <w:proofErr w:type="gramStart"/>
            <w:ins w:id="180" w:author="Yun Liu" w:date="2011-05-23T10:55:00Z">
              <w:r>
                <w:rPr>
                  <w:rFonts w:asciiTheme="majorHAnsi" w:hAnsiTheme="majorHAnsi"/>
                </w:rPr>
                <w:t>left</w:t>
              </w:r>
              <w:proofErr w:type="gramEnd"/>
              <w:r>
                <w:rPr>
                  <w:rFonts w:asciiTheme="majorHAnsi" w:hAnsiTheme="majorHAnsi"/>
                </w:rPr>
                <w:t>_operand</w:t>
              </w:r>
              <w:proofErr w:type="spellEnd"/>
            </w:ins>
          </w:p>
          <w:p w14:paraId="7A107673" w14:textId="77777777" w:rsidR="005054B6" w:rsidRDefault="005054B6" w:rsidP="00D91C97">
            <w:pPr>
              <w:rPr>
                <w:ins w:id="181" w:author="Yun Liu" w:date="2011-05-23T10:55:00Z"/>
                <w:rFonts w:asciiTheme="majorHAnsi" w:hAnsiTheme="majorHAnsi"/>
              </w:rPr>
            </w:pPr>
            <w:ins w:id="182" w:author="Yun Liu" w:date="2011-05-23T10:55:00Z">
              <w:r w:rsidRPr="001041FE">
                <w:rPr>
                  <w:rFonts w:asciiTheme="majorHAnsi" w:hAnsiTheme="majorHAnsi"/>
                </w:rPr>
                <w:t>列名或者</w:t>
              </w:r>
              <w:r w:rsidRPr="001041FE">
                <w:rPr>
                  <w:rFonts w:asciiTheme="majorHAnsi" w:hAnsiTheme="majorHAnsi"/>
                </w:rPr>
                <w:t>ID</w:t>
              </w:r>
            </w:ins>
          </w:p>
        </w:tc>
        <w:tc>
          <w:tcPr>
            <w:tcW w:w="2521" w:type="dxa"/>
            <w:shd w:val="clear" w:color="auto" w:fill="auto"/>
          </w:tcPr>
          <w:p w14:paraId="649D1FBF" w14:textId="77777777" w:rsidR="005054B6" w:rsidRDefault="005054B6" w:rsidP="00D91C97">
            <w:pPr>
              <w:rPr>
                <w:ins w:id="183" w:author="Yun Liu" w:date="2011-05-23T10:55:00Z"/>
                <w:rFonts w:asciiTheme="majorHAnsi"/>
              </w:rPr>
            </w:pPr>
            <w:proofErr w:type="spellStart"/>
            <w:ins w:id="184" w:author="Yun Liu" w:date="2011-05-23T10:55:00Z">
              <w:r>
                <w:rPr>
                  <w:rFonts w:asciiTheme="majorHAnsi"/>
                </w:rPr>
                <w:t>LogicOpType</w:t>
              </w:r>
              <w:proofErr w:type="spellEnd"/>
            </w:ins>
          </w:p>
        </w:tc>
        <w:tc>
          <w:tcPr>
            <w:tcW w:w="2521" w:type="dxa"/>
            <w:shd w:val="clear" w:color="auto" w:fill="auto"/>
          </w:tcPr>
          <w:p w14:paraId="7AD7D9E5" w14:textId="77777777" w:rsidR="005054B6" w:rsidRDefault="005054B6" w:rsidP="00D91C97">
            <w:pPr>
              <w:rPr>
                <w:ins w:id="185" w:author="Yun Liu" w:date="2011-05-23T10:55:00Z"/>
                <w:rFonts w:asciiTheme="majorHAnsi"/>
              </w:rPr>
            </w:pPr>
            <w:proofErr w:type="spellStart"/>
            <w:proofErr w:type="gramStart"/>
            <w:ins w:id="186" w:author="Yun Liu" w:date="2011-05-23T10:55:00Z">
              <w:r>
                <w:rPr>
                  <w:rFonts w:asciiTheme="majorHAnsi"/>
                </w:rPr>
                <w:t>right</w:t>
              </w:r>
              <w:proofErr w:type="gramEnd"/>
              <w:r>
                <w:rPr>
                  <w:rFonts w:asciiTheme="majorHAnsi"/>
                </w:rPr>
                <w:t>_oprand</w:t>
              </w:r>
              <w:proofErr w:type="spellEnd"/>
            </w:ins>
          </w:p>
          <w:p w14:paraId="45CF1B87" w14:textId="77777777" w:rsidR="005054B6" w:rsidRDefault="005054B6" w:rsidP="00D91C97">
            <w:pPr>
              <w:rPr>
                <w:ins w:id="187" w:author="Yun Liu" w:date="2011-05-23T10:55:00Z"/>
                <w:rFonts w:asciiTheme="majorHAnsi"/>
              </w:rPr>
            </w:pPr>
            <w:proofErr w:type="spellStart"/>
            <w:proofErr w:type="gramStart"/>
            <w:ins w:id="188" w:author="Yun Liu" w:date="2011-05-23T10:55:00Z">
              <w:r>
                <w:rPr>
                  <w:rFonts w:asciiTheme="majorHAnsi"/>
                </w:rPr>
                <w:t>const</w:t>
              </w:r>
              <w:proofErr w:type="spellEnd"/>
              <w:proofErr w:type="gramEnd"/>
              <w:r>
                <w:rPr>
                  <w:rFonts w:asciiTheme="majorHAnsi"/>
                </w:rPr>
                <w:t xml:space="preserve"> </w:t>
              </w:r>
              <w:proofErr w:type="spellStart"/>
              <w:r>
                <w:rPr>
                  <w:rFonts w:asciiTheme="majorHAnsi"/>
                </w:rPr>
                <w:t>Obj</w:t>
              </w:r>
              <w:proofErr w:type="spellEnd"/>
            </w:ins>
          </w:p>
        </w:tc>
      </w:tr>
    </w:tbl>
    <w:p w14:paraId="3D5108C5" w14:textId="77777777" w:rsidR="005054B6" w:rsidRDefault="005054B6" w:rsidP="005054B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189" w:author="Yun Liu" w:date="2011-05-23T10:55:00Z"/>
          <w:rFonts w:asciiTheme="majorHAnsi" w:hAnsiTheme="majorHAnsi"/>
          <w:b/>
        </w:rPr>
      </w:pPr>
      <w:ins w:id="190" w:author="Yun Liu" w:date="2011-05-23T10:55:00Z">
        <w:r>
          <w:rPr>
            <w:rFonts w:asciiTheme="majorHAnsi" w:hAnsiTheme="majorHAnsi" w:hint="eastAsia"/>
            <w:b/>
          </w:rPr>
          <w:t>简单属性过滤参数标示</w:t>
        </w:r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ext</w:t>
        </w:r>
        <w:proofErr w:type="spellEnd"/>
        <w:r>
          <w:rPr>
            <w:rFonts w:asciiTheme="majorHAnsi" w:hAnsiTheme="majorHAnsi"/>
            <w:b/>
          </w:rPr>
          <w:t>)</w:t>
        </w:r>
        <w:r>
          <w:rPr>
            <w:rFonts w:asciiTheme="majorHAnsi" w:hAnsiTheme="majorHAnsi" w:hint="eastAsia"/>
            <w:b/>
          </w:rPr>
          <w:t>)</w:t>
        </w:r>
        <w:r>
          <w:rPr>
            <w:rFonts w:asciiTheme="majorHAnsi" w:hAnsiTheme="majorHAnsi" w:hint="eastAsia"/>
            <w:b/>
          </w:rPr>
          <w:t>：扩展</w:t>
        </w:r>
        <w:proofErr w:type="spellStart"/>
        <w:r>
          <w:rPr>
            <w:rFonts w:asciiTheme="majorHAnsi" w:hAnsiTheme="majorHAnsi" w:hint="eastAsia"/>
            <w:b/>
          </w:rPr>
          <w:t>obj</w:t>
        </w:r>
        <w:proofErr w:type="spellEnd"/>
        <w:r>
          <w:rPr>
            <w:rFonts w:asciiTheme="majorHAnsi" w:hAnsiTheme="majorHAnsi" w:hint="eastAsia"/>
            <w:b/>
          </w:rPr>
          <w:t>标示类型</w:t>
        </w:r>
        <w:r w:rsidRPr="00294AE3">
          <w:rPr>
            <w:rFonts w:asciiTheme="majorHAnsi" w:hAnsiTheme="majorHAnsi"/>
            <w:b/>
          </w:rPr>
          <w:t>FILTER_PARAM_FIELD</w:t>
        </w:r>
      </w:ins>
    </w:p>
    <w:p w14:paraId="68CA49F3" w14:textId="77777777" w:rsidR="005054B6" w:rsidRDefault="005054B6" w:rsidP="005054B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191" w:author="Yun Liu" w:date="2011-05-23T10:55:00Z"/>
          <w:rFonts w:asciiTheme="majorHAnsi" w:hAnsiTheme="majorHAnsi"/>
          <w:b/>
        </w:rPr>
      </w:pPr>
      <w:ins w:id="192" w:author="Yun Liu" w:date="2011-05-23T10:55:00Z">
        <w:r>
          <w:rPr>
            <w:rFonts w:asciiTheme="majorHAnsi" w:hAnsiTheme="majorHAnsi" w:hint="eastAsia"/>
            <w:b/>
          </w:rPr>
          <w:t>列名</w:t>
        </w:r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 w:hint="eastAsia"/>
            <w:b/>
          </w:rPr>
          <w:t>ObObj</w:t>
        </w:r>
        <w:proofErr w:type="spellEnd"/>
        <w:r>
          <w:rPr>
            <w:rFonts w:asciiTheme="majorHAnsi" w:hAnsiTheme="majorHAnsi" w:hint="eastAsia"/>
            <w:b/>
          </w:rPr>
          <w:t>(</w:t>
        </w:r>
        <w:proofErr w:type="spellStart"/>
        <w:r>
          <w:rPr>
            <w:rFonts w:asciiTheme="majorHAnsi" w:hAnsiTheme="majorHAnsi" w:hint="eastAsia"/>
            <w:b/>
          </w:rPr>
          <w:t>varchar</w:t>
        </w:r>
        <w:proofErr w:type="spellEnd"/>
        <w:r>
          <w:rPr>
            <w:rFonts w:asciiTheme="majorHAnsi" w:hAnsiTheme="majorHAnsi" w:hint="eastAsia"/>
            <w:b/>
          </w:rPr>
          <w:t>)</w:t>
        </w:r>
        <w:r>
          <w:rPr>
            <w:rFonts w:asciiTheme="majorHAnsi" w:hAnsiTheme="majorHAnsi"/>
            <w:b/>
          </w:rPr>
          <w:t>)</w:t>
        </w:r>
        <w:r>
          <w:rPr>
            <w:rFonts w:asciiTheme="majorHAnsi" w:hAnsiTheme="majorHAnsi" w:hint="eastAsia"/>
            <w:b/>
          </w:rPr>
          <w:t>者列</w:t>
        </w:r>
        <w:r>
          <w:rPr>
            <w:rFonts w:asciiTheme="majorHAnsi" w:hAnsiTheme="majorHAnsi" w:hint="eastAsia"/>
            <w:b/>
          </w:rPr>
          <w:t>id</w:t>
        </w:r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int</w:t>
        </w:r>
        <w:proofErr w:type="spellEnd"/>
        <w:r>
          <w:rPr>
            <w:rFonts w:asciiTheme="majorHAnsi" w:hAnsiTheme="majorHAnsi"/>
            <w:b/>
          </w:rPr>
          <w:t>))</w:t>
        </w:r>
        <w:r>
          <w:rPr>
            <w:rFonts w:asciiTheme="majorHAnsi" w:hAnsiTheme="majorHAnsi" w:hint="eastAsia"/>
            <w:b/>
          </w:rPr>
          <w:t>：属性过滤需要过滤的列</w:t>
        </w:r>
      </w:ins>
    </w:p>
    <w:p w14:paraId="3383EE0F" w14:textId="77777777" w:rsidR="005054B6" w:rsidRDefault="005054B6" w:rsidP="005054B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193" w:author="Yun Liu" w:date="2011-05-23T10:55:00Z"/>
          <w:rFonts w:asciiTheme="majorHAnsi" w:hAnsiTheme="majorHAnsi"/>
          <w:b/>
        </w:rPr>
      </w:pPr>
      <w:proofErr w:type="spellStart"/>
      <w:ins w:id="194" w:author="Yun Liu" w:date="2011-05-23T10:55:00Z">
        <w:r>
          <w:rPr>
            <w:rFonts w:asciiTheme="majorHAnsi" w:hAnsiTheme="majorHAnsi" w:hint="eastAsia"/>
            <w:b/>
          </w:rPr>
          <w:t>LogicOpType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int</w:t>
        </w:r>
        <w:proofErr w:type="spellEnd"/>
        <w:r>
          <w:rPr>
            <w:rFonts w:asciiTheme="majorHAnsi" w:hAnsiTheme="majorHAnsi"/>
            <w:b/>
          </w:rPr>
          <w:t>))</w:t>
        </w:r>
        <w:r>
          <w:rPr>
            <w:rFonts w:asciiTheme="majorHAnsi" w:hAnsiTheme="majorHAnsi" w:hint="eastAsia"/>
            <w:b/>
          </w:rPr>
          <w:t>:</w:t>
        </w:r>
        <w:r>
          <w:rPr>
            <w:rFonts w:asciiTheme="majorHAnsi" w:hAnsiTheme="majorHAnsi" w:hint="eastAsia"/>
            <w:b/>
          </w:rPr>
          <w:t>比较类型</w:t>
        </w:r>
      </w:ins>
    </w:p>
    <w:p w14:paraId="5107D26A" w14:textId="5DA9E218" w:rsidR="00294AE3" w:rsidRDefault="00156CE7" w:rsidP="005054B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195" w:author="Yun Liu" w:date="2011-04-18T16:06:00Z"/>
          <w:rFonts w:asciiTheme="majorHAnsi" w:hAnsiTheme="majorHAnsi"/>
          <w:b/>
        </w:rPr>
      </w:pPr>
      <w:r>
        <w:rPr>
          <w:rFonts w:asciiTheme="majorHAnsi" w:hAnsiTheme="majorHAnsi" w:hint="eastAsia"/>
        </w:rPr>
        <w:t>者列</w:t>
      </w:r>
      <w:r>
        <w:rPr>
          <w:rFonts w:asciiTheme="majorHAnsi" w:hAnsiTheme="majorHAnsi" w:hint="eastAsia"/>
        </w:rPr>
        <w:t>ID</w:t>
      </w:r>
    </w:p>
    <w:p w14:paraId="4F770F1E" w14:textId="6AB578A1" w:rsidR="00AE3C04" w:rsidRDefault="00AE3C04" w:rsidP="00CE00AD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196" w:author="Yun Liu" w:date="2011-04-18T16:07:00Z"/>
          <w:rFonts w:asciiTheme="majorHAnsi" w:hAnsiTheme="majorHAnsi"/>
          <w:b/>
        </w:rPr>
      </w:pPr>
      <w:ins w:id="197" w:author="Yun Liu" w:date="2011-04-18T16:06:00Z">
        <w:r>
          <w:rPr>
            <w:rFonts w:asciiTheme="majorHAnsi" w:hAnsiTheme="majorHAnsi" w:hint="eastAsia"/>
            <w:b/>
          </w:rPr>
          <w:t>比较的常量</w:t>
        </w:r>
      </w:ins>
      <w:ins w:id="198" w:author="Yun Liu" w:date="2011-04-18T16:07:00Z"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r>
          <w:rPr>
            <w:rFonts w:asciiTheme="majorHAnsi" w:hAnsiTheme="majorHAnsi" w:hint="eastAsia"/>
            <w:b/>
          </w:rPr>
          <w:t>取决于列本身的类型</w:t>
        </w:r>
        <w:r>
          <w:rPr>
            <w:rFonts w:asciiTheme="majorHAnsi" w:hAnsiTheme="majorHAnsi"/>
            <w:b/>
          </w:rPr>
          <w:t>))</w:t>
        </w:r>
      </w:ins>
    </w:p>
    <w:p w14:paraId="2298027D" w14:textId="58604D60" w:rsidR="004148F8" w:rsidRDefault="004148F8">
      <w:pPr>
        <w:spacing w:line="360" w:lineRule="auto"/>
        <w:rPr>
          <w:ins w:id="199" w:author="Yun Liu" w:date="2011-04-18T16:08:00Z"/>
          <w:rFonts w:asciiTheme="majorHAnsi" w:hAnsiTheme="majorHAnsi"/>
          <w:b/>
        </w:rPr>
        <w:pPrChange w:id="200" w:author="Yun Liu" w:date="2011-04-18T16:08:00Z">
          <w:pPr>
            <w:pStyle w:val="ListParagraph"/>
            <w:numPr>
              <w:numId w:val="33"/>
            </w:numPr>
            <w:spacing w:line="360" w:lineRule="auto"/>
            <w:ind w:left="420" w:firstLineChars="0" w:hanging="420"/>
          </w:pPr>
        </w:pPrChange>
      </w:pPr>
      <w:proofErr w:type="spellStart"/>
      <w:ins w:id="201" w:author="Yun Liu" w:date="2011-04-18T16:07:00Z">
        <w:r>
          <w:rPr>
            <w:rFonts w:asciiTheme="majorHAnsi" w:hAnsiTheme="majorHAnsi"/>
            <w:b/>
          </w:rPr>
          <w:t>groupby</w:t>
        </w:r>
        <w:proofErr w:type="spellEnd"/>
        <w:r w:rsidR="00574A3A">
          <w:rPr>
            <w:rFonts w:asciiTheme="majorHAnsi" w:hAnsiTheme="majorHAnsi" w:hint="eastAsia"/>
            <w:b/>
          </w:rPr>
          <w:t>参数：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1859"/>
        <w:gridCol w:w="1860"/>
        <w:gridCol w:w="1860"/>
      </w:tblGrid>
      <w:tr w:rsidR="00713586" w:rsidRPr="008A28E0" w14:paraId="1582C091" w14:textId="77777777" w:rsidTr="00921B45">
        <w:trPr>
          <w:ins w:id="202" w:author="Yun Liu" w:date="2011-04-18T16:08:00Z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4DF8C7C3" w14:textId="77777777" w:rsidR="00713586" w:rsidRPr="008A28E0" w:rsidRDefault="00713586" w:rsidP="00921B45">
            <w:pPr>
              <w:rPr>
                <w:ins w:id="203" w:author="Yun Liu" w:date="2011-04-18T16:08:00Z"/>
                <w:rFonts w:asciiTheme="majorHAnsi" w:hAnsiTheme="majorHAnsi"/>
                <w:u w:val="single"/>
              </w:rPr>
            </w:pPr>
            <w:proofErr w:type="spellStart"/>
            <w:ins w:id="204" w:author="Yun Liu" w:date="2011-04-18T16:08:00Z">
              <w:r w:rsidRPr="008A28E0">
                <w:rPr>
                  <w:rFonts w:asciiTheme="majorHAnsi" w:hAnsiTheme="majorHAnsi"/>
                  <w:u w:val="single"/>
                </w:rPr>
                <w:t>G</w:t>
              </w:r>
              <w:r w:rsidRPr="008A28E0">
                <w:rPr>
                  <w:rFonts w:asciiTheme="majorHAnsi" w:hAnsiTheme="majorHAnsi" w:hint="eastAsia"/>
                  <w:u w:val="single"/>
                </w:rPr>
                <w:t>roupBy</w:t>
              </w:r>
              <w:proofErr w:type="spellEnd"/>
              <w:r w:rsidRPr="008A28E0">
                <w:rPr>
                  <w:rFonts w:asciiTheme="majorHAnsi" w:hAnsiTheme="majorHAnsi" w:hint="eastAsia"/>
                  <w:u w:val="single"/>
                </w:rPr>
                <w:t>参数标示</w:t>
              </w:r>
            </w:ins>
          </w:p>
        </w:tc>
        <w:tc>
          <w:tcPr>
            <w:tcW w:w="7563" w:type="dxa"/>
            <w:gridSpan w:val="4"/>
            <w:tcBorders>
              <w:bottom w:val="single" w:sz="4" w:space="0" w:color="000000" w:themeColor="text1"/>
            </w:tcBorders>
            <w:shd w:val="clear" w:color="auto" w:fill="FFFFFF"/>
          </w:tcPr>
          <w:p w14:paraId="5C146565" w14:textId="77777777" w:rsidR="00713586" w:rsidRPr="008A28E0" w:rsidRDefault="00713586" w:rsidP="00921B45">
            <w:pPr>
              <w:rPr>
                <w:ins w:id="205" w:author="Yun Liu" w:date="2011-04-18T16:08:00Z"/>
                <w:rFonts w:asciiTheme="majorHAnsi" w:hAnsiTheme="majorHAnsi"/>
              </w:rPr>
            </w:pPr>
          </w:p>
        </w:tc>
      </w:tr>
      <w:tr w:rsidR="00713586" w:rsidRPr="008A28E0" w14:paraId="0EACDE26" w14:textId="77777777" w:rsidTr="00921B45">
        <w:trPr>
          <w:ins w:id="206" w:author="Yun Liu" w:date="2011-04-18T16:08:00Z"/>
        </w:trPr>
        <w:tc>
          <w:tcPr>
            <w:tcW w:w="959" w:type="dxa"/>
            <w:vMerge w:val="restart"/>
            <w:shd w:val="clear" w:color="auto" w:fill="auto"/>
          </w:tcPr>
          <w:p w14:paraId="54222B3A" w14:textId="77777777" w:rsidR="00713586" w:rsidRDefault="00713586" w:rsidP="00921B45">
            <w:pPr>
              <w:rPr>
                <w:ins w:id="207" w:author="Yun Liu" w:date="2011-04-18T16:08:00Z"/>
                <w:rFonts w:asciiTheme="majorHAnsi" w:hAnsiTheme="majorHAnsi"/>
                <w:u w:val="single"/>
              </w:rPr>
            </w:pPr>
          </w:p>
          <w:p w14:paraId="3DE144E2" w14:textId="77777777" w:rsidR="00713586" w:rsidRPr="008A28E0" w:rsidRDefault="00713586" w:rsidP="00921B45">
            <w:pPr>
              <w:rPr>
                <w:ins w:id="208" w:author="Yun Liu" w:date="2011-04-18T16:08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061C72C3" w14:textId="77777777" w:rsidR="00713586" w:rsidRPr="008A28E0" w:rsidRDefault="00713586" w:rsidP="00921B45">
            <w:pPr>
              <w:rPr>
                <w:ins w:id="209" w:author="Yun Liu" w:date="2011-04-18T16:08:00Z"/>
                <w:rFonts w:asciiTheme="majorHAnsi" w:hAnsiTheme="majorHAnsi"/>
                <w:u w:val="single"/>
              </w:rPr>
            </w:pPr>
            <w:proofErr w:type="spellStart"/>
            <w:ins w:id="210" w:author="Yun Liu" w:date="2011-04-18T16:08:00Z">
              <w:r w:rsidRPr="008A28E0">
                <w:rPr>
                  <w:rFonts w:asciiTheme="majorHAnsi" w:hAnsiTheme="majorHAnsi" w:hint="eastAsia"/>
                  <w:u w:val="single"/>
                </w:rPr>
                <w:lastRenderedPageBreak/>
                <w:t>GroupBy</w:t>
              </w:r>
              <w:proofErr w:type="spellEnd"/>
              <w:r w:rsidRPr="008A28E0">
                <w:rPr>
                  <w:rFonts w:asciiTheme="majorHAnsi" w:hAnsiTheme="majorHAnsi" w:hint="eastAsia"/>
                  <w:u w:val="single"/>
                </w:rPr>
                <w:t>列参数标</w:t>
              </w:r>
              <w:r w:rsidRPr="008A28E0">
                <w:rPr>
                  <w:rFonts w:asciiTheme="majorHAnsi" w:hAnsiTheme="majorHAnsi" w:hint="eastAsia"/>
                  <w:u w:val="single"/>
                </w:rPr>
                <w:lastRenderedPageBreak/>
                <w:t>示</w:t>
              </w:r>
            </w:ins>
          </w:p>
        </w:tc>
        <w:tc>
          <w:tcPr>
            <w:tcW w:w="5579" w:type="dxa"/>
            <w:gridSpan w:val="3"/>
            <w:shd w:val="clear" w:color="auto" w:fill="95B3D7" w:themeFill="accent1" w:themeFillTint="99"/>
          </w:tcPr>
          <w:p w14:paraId="0C6B6275" w14:textId="77777777" w:rsidR="00713586" w:rsidRPr="008A28E0" w:rsidRDefault="00713586" w:rsidP="00921B45">
            <w:pPr>
              <w:rPr>
                <w:ins w:id="211" w:author="Yun Liu" w:date="2011-04-18T16:08:00Z"/>
                <w:rFonts w:asciiTheme="majorHAnsi" w:hAnsiTheme="majorHAnsi"/>
              </w:rPr>
            </w:pPr>
            <w:proofErr w:type="spellStart"/>
            <w:proofErr w:type="gramStart"/>
            <w:ins w:id="212" w:author="Yun Liu" w:date="2011-04-18T16:08:00Z">
              <w:r w:rsidRPr="008A28E0">
                <w:rPr>
                  <w:rFonts w:asciiTheme="majorHAnsi" w:hAnsiTheme="majorHAnsi"/>
                </w:rPr>
                <w:lastRenderedPageBreak/>
                <w:t>groupby</w:t>
              </w:r>
              <w:proofErr w:type="spellEnd"/>
              <w:proofErr w:type="gramEnd"/>
              <w:r w:rsidRPr="008A28E0">
                <w:rPr>
                  <w:rFonts w:asciiTheme="majorHAnsi" w:hAnsiTheme="majorHAnsi"/>
                </w:rPr>
                <w:t xml:space="preserve"> column1: </w:t>
              </w:r>
              <w:proofErr w:type="spellStart"/>
              <w:r w:rsidRPr="008A28E0">
                <w:rPr>
                  <w:rFonts w:asciiTheme="majorHAnsi" w:hAnsiTheme="majorHAnsi"/>
                </w:rPr>
                <w:t>obj</w:t>
              </w:r>
              <w:proofErr w:type="spellEnd"/>
              <w:r w:rsidRPr="008A28E0">
                <w:rPr>
                  <w:rFonts w:asciiTheme="majorHAnsi" w:hAnsiTheme="majorHAnsi"/>
                </w:rPr>
                <w:t>(</w:t>
              </w:r>
              <w:proofErr w:type="spellStart"/>
              <w:r w:rsidRPr="008A28E0">
                <w:rPr>
                  <w:rFonts w:asciiTheme="majorHAnsi" w:hAnsiTheme="majorHAnsi"/>
                </w:rPr>
                <w:t>column_id</w:t>
              </w:r>
              <w:proofErr w:type="spellEnd"/>
              <w:r w:rsidRPr="008A28E0">
                <w:rPr>
                  <w:rFonts w:asciiTheme="majorHAnsi" w:hAnsiTheme="majorHAnsi"/>
                </w:rPr>
                <w:t>/</w:t>
              </w:r>
              <w:proofErr w:type="spellStart"/>
              <w:r w:rsidRPr="008A28E0">
                <w:rPr>
                  <w:rFonts w:asciiTheme="majorHAnsi" w:hAnsiTheme="majorHAnsi"/>
                </w:rPr>
                <w:t>column_name</w:t>
              </w:r>
              <w:proofErr w:type="spellEnd"/>
              <w:r w:rsidRPr="008A28E0">
                <w:rPr>
                  <w:rFonts w:asciiTheme="majorHAnsi" w:hAnsiTheme="majorHAnsi"/>
                </w:rPr>
                <w:t>)</w:t>
              </w:r>
            </w:ins>
          </w:p>
        </w:tc>
      </w:tr>
      <w:tr w:rsidR="00713586" w:rsidRPr="008A28E0" w14:paraId="3CE2B0E9" w14:textId="77777777" w:rsidTr="00921B45">
        <w:trPr>
          <w:ins w:id="213" w:author="Yun Liu" w:date="2011-04-18T16:08:00Z"/>
        </w:trPr>
        <w:tc>
          <w:tcPr>
            <w:tcW w:w="959" w:type="dxa"/>
            <w:vMerge/>
            <w:shd w:val="clear" w:color="auto" w:fill="auto"/>
          </w:tcPr>
          <w:p w14:paraId="18D321C3" w14:textId="77777777" w:rsidR="00713586" w:rsidRPr="008A28E0" w:rsidRDefault="00713586" w:rsidP="00921B45">
            <w:pPr>
              <w:rPr>
                <w:ins w:id="214" w:author="Yun Liu" w:date="2011-04-18T16:08:00Z"/>
                <w:rFonts w:asciiTheme="majorHAnsi" w:hAnsiTheme="majorHAnsi"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14:paraId="76C2F407" w14:textId="77777777" w:rsidR="00713586" w:rsidRPr="008A28E0" w:rsidRDefault="00713586" w:rsidP="00921B45">
            <w:pPr>
              <w:rPr>
                <w:ins w:id="215" w:author="Yun Liu" w:date="2011-04-18T16:08:00Z"/>
                <w:rFonts w:asciiTheme="majorHAnsi" w:hAnsiTheme="majorHAnsi"/>
              </w:rPr>
            </w:pPr>
          </w:p>
        </w:tc>
        <w:tc>
          <w:tcPr>
            <w:tcW w:w="5579" w:type="dxa"/>
            <w:gridSpan w:val="3"/>
            <w:shd w:val="clear" w:color="auto" w:fill="95B3D7" w:themeFill="accent1" w:themeFillTint="99"/>
          </w:tcPr>
          <w:p w14:paraId="3018A79B" w14:textId="77777777" w:rsidR="00713586" w:rsidRPr="008A28E0" w:rsidRDefault="00713586" w:rsidP="00921B45">
            <w:pPr>
              <w:rPr>
                <w:ins w:id="216" w:author="Yun Liu" w:date="2011-04-18T16:08:00Z"/>
                <w:rFonts w:asciiTheme="majorHAnsi" w:hAnsiTheme="majorHAnsi"/>
              </w:rPr>
            </w:pPr>
            <w:proofErr w:type="spellStart"/>
            <w:proofErr w:type="gramStart"/>
            <w:ins w:id="217" w:author="Yun Liu" w:date="2011-04-18T16:08:00Z">
              <w:r w:rsidRPr="008A28E0">
                <w:rPr>
                  <w:rFonts w:asciiTheme="majorHAnsi" w:hAnsiTheme="majorHAnsi"/>
                </w:rPr>
                <w:t>groupby</w:t>
              </w:r>
              <w:proofErr w:type="spellEnd"/>
              <w:proofErr w:type="gramEnd"/>
              <w:r w:rsidRPr="008A28E0">
                <w:rPr>
                  <w:rFonts w:asciiTheme="majorHAnsi" w:hAnsiTheme="majorHAnsi"/>
                </w:rPr>
                <w:t xml:space="preserve"> column2: </w:t>
              </w:r>
              <w:proofErr w:type="spellStart"/>
              <w:r w:rsidRPr="008A28E0">
                <w:rPr>
                  <w:rFonts w:asciiTheme="majorHAnsi" w:hAnsiTheme="majorHAnsi"/>
                </w:rPr>
                <w:t>obj</w:t>
              </w:r>
              <w:proofErr w:type="spellEnd"/>
              <w:r w:rsidRPr="008A28E0">
                <w:rPr>
                  <w:rFonts w:asciiTheme="majorHAnsi" w:hAnsiTheme="majorHAnsi"/>
                </w:rPr>
                <w:t>(</w:t>
              </w:r>
              <w:proofErr w:type="spellStart"/>
              <w:r w:rsidRPr="008A28E0">
                <w:rPr>
                  <w:rFonts w:asciiTheme="majorHAnsi" w:hAnsiTheme="majorHAnsi"/>
                </w:rPr>
                <w:t>column_id</w:t>
              </w:r>
              <w:proofErr w:type="spellEnd"/>
              <w:r w:rsidRPr="008A28E0">
                <w:rPr>
                  <w:rFonts w:asciiTheme="majorHAnsi" w:hAnsiTheme="majorHAnsi"/>
                </w:rPr>
                <w:t>/</w:t>
              </w:r>
              <w:proofErr w:type="spellStart"/>
              <w:r w:rsidRPr="008A28E0">
                <w:rPr>
                  <w:rFonts w:asciiTheme="majorHAnsi" w:hAnsiTheme="majorHAnsi"/>
                </w:rPr>
                <w:t>column_name</w:t>
              </w:r>
              <w:proofErr w:type="spellEnd"/>
              <w:r w:rsidRPr="008A28E0">
                <w:rPr>
                  <w:rFonts w:asciiTheme="majorHAnsi" w:hAnsiTheme="majorHAnsi"/>
                </w:rPr>
                <w:t>)</w:t>
              </w:r>
            </w:ins>
          </w:p>
        </w:tc>
      </w:tr>
      <w:tr w:rsidR="00713586" w:rsidRPr="008A28E0" w14:paraId="2CBACE9D" w14:textId="77777777" w:rsidTr="00921B45">
        <w:trPr>
          <w:ins w:id="218" w:author="Yun Liu" w:date="2011-04-18T16:08:00Z"/>
        </w:trPr>
        <w:tc>
          <w:tcPr>
            <w:tcW w:w="959" w:type="dxa"/>
            <w:vMerge/>
            <w:shd w:val="clear" w:color="auto" w:fill="auto"/>
          </w:tcPr>
          <w:p w14:paraId="5FA9BF0C" w14:textId="77777777" w:rsidR="00713586" w:rsidRPr="008A28E0" w:rsidRDefault="00713586" w:rsidP="00921B45">
            <w:pPr>
              <w:rPr>
                <w:ins w:id="219" w:author="Yun Liu" w:date="2011-04-18T16:08:00Z"/>
                <w:rFonts w:asciiTheme="majorHAnsi" w:hAnsiTheme="majorHAnsi"/>
              </w:rPr>
            </w:pPr>
          </w:p>
        </w:tc>
        <w:tc>
          <w:tcPr>
            <w:tcW w:w="1984" w:type="dxa"/>
            <w:vMerge/>
            <w:shd w:val="clear" w:color="auto" w:fill="FFFFFF" w:themeFill="background1"/>
          </w:tcPr>
          <w:p w14:paraId="0E13187D" w14:textId="77777777" w:rsidR="00713586" w:rsidRPr="008A28E0" w:rsidRDefault="00713586" w:rsidP="00921B45">
            <w:pPr>
              <w:rPr>
                <w:ins w:id="220" w:author="Yun Liu" w:date="2011-04-18T16:08:00Z"/>
                <w:rFonts w:asciiTheme="majorHAnsi" w:hAnsiTheme="majorHAnsi"/>
              </w:rPr>
            </w:pPr>
          </w:p>
        </w:tc>
        <w:tc>
          <w:tcPr>
            <w:tcW w:w="5579" w:type="dxa"/>
            <w:gridSpan w:val="3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D9F20D2" w14:textId="77777777" w:rsidR="00713586" w:rsidRPr="008A28E0" w:rsidRDefault="00713586" w:rsidP="00921B45">
            <w:pPr>
              <w:rPr>
                <w:ins w:id="221" w:author="Yun Liu" w:date="2011-04-18T16:08:00Z"/>
                <w:rFonts w:asciiTheme="majorHAnsi" w:hAnsiTheme="majorHAnsi"/>
              </w:rPr>
            </w:pPr>
            <w:ins w:id="222" w:author="Yun Liu" w:date="2011-04-18T16:08:00Z">
              <w:r w:rsidRPr="008A28E0">
                <w:rPr>
                  <w:rFonts w:asciiTheme="majorHAnsi" w:hAnsiTheme="majorHAnsi"/>
                </w:rPr>
                <w:t>…</w:t>
              </w:r>
            </w:ins>
          </w:p>
        </w:tc>
      </w:tr>
      <w:tr w:rsidR="00713586" w:rsidRPr="008A28E0" w14:paraId="03307DBD" w14:textId="77777777" w:rsidTr="00921B45">
        <w:trPr>
          <w:ins w:id="223" w:author="Yun Liu" w:date="2011-04-18T16:08:00Z"/>
        </w:trPr>
        <w:tc>
          <w:tcPr>
            <w:tcW w:w="959" w:type="dxa"/>
            <w:vMerge/>
            <w:shd w:val="clear" w:color="auto" w:fill="auto"/>
          </w:tcPr>
          <w:p w14:paraId="15952AF7" w14:textId="77777777" w:rsidR="00713586" w:rsidRPr="008A28E0" w:rsidRDefault="00713586" w:rsidP="00921B45">
            <w:pPr>
              <w:rPr>
                <w:ins w:id="224" w:author="Yun Liu" w:date="2011-04-18T16:08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169DF59D" w14:textId="77777777" w:rsidR="00713586" w:rsidRPr="008A28E0" w:rsidRDefault="00713586" w:rsidP="00921B45">
            <w:pPr>
              <w:rPr>
                <w:ins w:id="225" w:author="Yun Liu" w:date="2011-04-18T16:08:00Z"/>
                <w:rFonts w:asciiTheme="majorHAnsi" w:hAnsiTheme="majorHAnsi"/>
                <w:u w:val="single"/>
              </w:rPr>
            </w:pPr>
            <w:ins w:id="226" w:author="Yun Liu" w:date="2011-04-18T16:08:00Z">
              <w:r>
                <w:rPr>
                  <w:rFonts w:asciiTheme="majorHAnsi" w:hAnsiTheme="majorHAnsi"/>
                  <w:u w:val="single"/>
                </w:rPr>
                <w:t>Group</w:t>
              </w:r>
              <w:r>
                <w:rPr>
                  <w:rFonts w:asciiTheme="majorHAnsi" w:hAnsiTheme="majorHAnsi" w:hint="eastAsia"/>
                  <w:u w:val="single"/>
                </w:rPr>
                <w:t>返回列标示</w:t>
              </w:r>
            </w:ins>
          </w:p>
        </w:tc>
        <w:tc>
          <w:tcPr>
            <w:tcW w:w="5579" w:type="dxa"/>
            <w:gridSpan w:val="3"/>
            <w:shd w:val="clear" w:color="auto" w:fill="95B3D7" w:themeFill="accent1" w:themeFillTint="99"/>
          </w:tcPr>
          <w:p w14:paraId="44E43E22" w14:textId="77777777" w:rsidR="00713586" w:rsidRPr="008A28E0" w:rsidRDefault="00713586" w:rsidP="00921B45">
            <w:pPr>
              <w:jc w:val="left"/>
              <w:rPr>
                <w:ins w:id="227" w:author="Yun Liu" w:date="2011-04-18T16:08:00Z"/>
                <w:rFonts w:asciiTheme="majorHAnsi" w:hAnsiTheme="majorHAnsi"/>
              </w:rPr>
            </w:pPr>
            <w:proofErr w:type="spellStart"/>
            <w:proofErr w:type="gramStart"/>
            <w:ins w:id="228" w:author="Yun Liu" w:date="2011-04-18T16:08:00Z">
              <w:r w:rsidRPr="008A28E0">
                <w:rPr>
                  <w:rFonts w:asciiTheme="majorHAnsi" w:hAnsiTheme="majorHAnsi"/>
                </w:rPr>
                <w:t>groupby</w:t>
              </w:r>
              <w:proofErr w:type="spellEnd"/>
              <w:proofErr w:type="gramEnd"/>
              <w:r w:rsidRPr="008A28E0">
                <w:rPr>
                  <w:rFonts w:asciiTheme="majorHAnsi" w:hAnsiTheme="majorHAnsi"/>
                </w:rPr>
                <w:t xml:space="preserve"> </w:t>
              </w:r>
              <w:r>
                <w:rPr>
                  <w:rFonts w:asciiTheme="majorHAnsi" w:hAnsiTheme="majorHAnsi"/>
                </w:rPr>
                <w:t xml:space="preserve">return </w:t>
              </w:r>
              <w:r w:rsidRPr="008A28E0">
                <w:rPr>
                  <w:rFonts w:asciiTheme="majorHAnsi" w:hAnsiTheme="majorHAnsi"/>
                </w:rPr>
                <w:t xml:space="preserve">column1: </w:t>
              </w:r>
              <w:proofErr w:type="spellStart"/>
              <w:r w:rsidRPr="008A28E0">
                <w:rPr>
                  <w:rFonts w:asciiTheme="majorHAnsi" w:hAnsiTheme="majorHAnsi"/>
                </w:rPr>
                <w:t>obj</w:t>
              </w:r>
              <w:proofErr w:type="spellEnd"/>
              <w:r w:rsidRPr="008A28E0">
                <w:rPr>
                  <w:rFonts w:asciiTheme="majorHAnsi" w:hAnsiTheme="majorHAnsi"/>
                </w:rPr>
                <w:t>(</w:t>
              </w:r>
              <w:proofErr w:type="spellStart"/>
              <w:r w:rsidRPr="008A28E0">
                <w:rPr>
                  <w:rFonts w:asciiTheme="majorHAnsi" w:hAnsiTheme="majorHAnsi"/>
                </w:rPr>
                <w:t>column_id</w:t>
              </w:r>
              <w:proofErr w:type="spellEnd"/>
              <w:r w:rsidRPr="008A28E0">
                <w:rPr>
                  <w:rFonts w:asciiTheme="majorHAnsi" w:hAnsiTheme="majorHAnsi"/>
                </w:rPr>
                <w:t>/</w:t>
              </w:r>
              <w:proofErr w:type="spellStart"/>
              <w:r w:rsidRPr="008A28E0">
                <w:rPr>
                  <w:rFonts w:asciiTheme="majorHAnsi" w:hAnsiTheme="majorHAnsi"/>
                </w:rPr>
                <w:t>column_name</w:t>
              </w:r>
              <w:proofErr w:type="spellEnd"/>
              <w:r w:rsidRPr="008A28E0">
                <w:rPr>
                  <w:rFonts w:asciiTheme="majorHAnsi" w:hAnsiTheme="majorHAnsi"/>
                </w:rPr>
                <w:t>)</w:t>
              </w:r>
            </w:ins>
          </w:p>
        </w:tc>
      </w:tr>
      <w:tr w:rsidR="00713586" w:rsidRPr="008A28E0" w14:paraId="5FD2DF4E" w14:textId="77777777" w:rsidTr="00921B45">
        <w:trPr>
          <w:ins w:id="229" w:author="Yun Liu" w:date="2011-04-18T16:08:00Z"/>
        </w:trPr>
        <w:tc>
          <w:tcPr>
            <w:tcW w:w="959" w:type="dxa"/>
            <w:vMerge/>
            <w:shd w:val="clear" w:color="auto" w:fill="auto"/>
          </w:tcPr>
          <w:p w14:paraId="765477E6" w14:textId="77777777" w:rsidR="00713586" w:rsidRPr="008A28E0" w:rsidRDefault="00713586" w:rsidP="00921B45">
            <w:pPr>
              <w:rPr>
                <w:ins w:id="230" w:author="Yun Liu" w:date="2011-04-18T16:08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FFFFFF"/>
          </w:tcPr>
          <w:p w14:paraId="2188B443" w14:textId="77777777" w:rsidR="00713586" w:rsidRPr="008A28E0" w:rsidRDefault="00713586" w:rsidP="00921B45">
            <w:pPr>
              <w:jc w:val="right"/>
              <w:rPr>
                <w:ins w:id="231" w:author="Yun Liu" w:date="2011-04-18T16:08:00Z"/>
                <w:rFonts w:asciiTheme="majorHAnsi" w:hAnsiTheme="majorHAnsi"/>
                <w:u w:val="single"/>
              </w:rPr>
            </w:pPr>
          </w:p>
        </w:tc>
        <w:tc>
          <w:tcPr>
            <w:tcW w:w="5579" w:type="dxa"/>
            <w:gridSpan w:val="3"/>
            <w:shd w:val="clear" w:color="auto" w:fill="95B3D7" w:themeFill="accent1" w:themeFillTint="99"/>
          </w:tcPr>
          <w:p w14:paraId="14782291" w14:textId="77777777" w:rsidR="00713586" w:rsidRPr="008A28E0" w:rsidRDefault="00713586" w:rsidP="00921B45">
            <w:pPr>
              <w:jc w:val="left"/>
              <w:rPr>
                <w:ins w:id="232" w:author="Yun Liu" w:date="2011-04-18T16:08:00Z"/>
                <w:rFonts w:asciiTheme="majorHAnsi" w:hAnsiTheme="majorHAnsi"/>
              </w:rPr>
            </w:pPr>
            <w:proofErr w:type="spellStart"/>
            <w:proofErr w:type="gramStart"/>
            <w:ins w:id="233" w:author="Yun Liu" w:date="2011-04-18T16:08:00Z">
              <w:r w:rsidRPr="008A28E0">
                <w:rPr>
                  <w:rFonts w:asciiTheme="majorHAnsi" w:hAnsiTheme="majorHAnsi"/>
                </w:rPr>
                <w:t>groupby</w:t>
              </w:r>
              <w:proofErr w:type="spellEnd"/>
              <w:proofErr w:type="gramEnd"/>
              <w:r w:rsidRPr="008A28E0">
                <w:rPr>
                  <w:rFonts w:asciiTheme="majorHAnsi" w:hAnsiTheme="majorHAnsi"/>
                </w:rPr>
                <w:t xml:space="preserve"> </w:t>
              </w:r>
              <w:r>
                <w:rPr>
                  <w:rFonts w:asciiTheme="majorHAnsi" w:hAnsiTheme="majorHAnsi"/>
                </w:rPr>
                <w:t>return column2</w:t>
              </w:r>
              <w:r w:rsidRPr="008A28E0">
                <w:rPr>
                  <w:rFonts w:asciiTheme="majorHAnsi" w:hAnsiTheme="majorHAnsi"/>
                </w:rPr>
                <w:t xml:space="preserve">: </w:t>
              </w:r>
              <w:proofErr w:type="spellStart"/>
              <w:r w:rsidRPr="008A28E0">
                <w:rPr>
                  <w:rFonts w:asciiTheme="majorHAnsi" w:hAnsiTheme="majorHAnsi"/>
                </w:rPr>
                <w:t>obj</w:t>
              </w:r>
              <w:proofErr w:type="spellEnd"/>
              <w:r w:rsidRPr="008A28E0">
                <w:rPr>
                  <w:rFonts w:asciiTheme="majorHAnsi" w:hAnsiTheme="majorHAnsi"/>
                </w:rPr>
                <w:t>(</w:t>
              </w:r>
              <w:proofErr w:type="spellStart"/>
              <w:r w:rsidRPr="008A28E0">
                <w:rPr>
                  <w:rFonts w:asciiTheme="majorHAnsi" w:hAnsiTheme="majorHAnsi"/>
                </w:rPr>
                <w:t>column_id</w:t>
              </w:r>
              <w:proofErr w:type="spellEnd"/>
              <w:r w:rsidRPr="008A28E0">
                <w:rPr>
                  <w:rFonts w:asciiTheme="majorHAnsi" w:hAnsiTheme="majorHAnsi"/>
                </w:rPr>
                <w:t>/</w:t>
              </w:r>
              <w:proofErr w:type="spellStart"/>
              <w:r w:rsidRPr="008A28E0">
                <w:rPr>
                  <w:rFonts w:asciiTheme="majorHAnsi" w:hAnsiTheme="majorHAnsi"/>
                </w:rPr>
                <w:t>column_name</w:t>
              </w:r>
              <w:proofErr w:type="spellEnd"/>
              <w:r w:rsidRPr="008A28E0">
                <w:rPr>
                  <w:rFonts w:asciiTheme="majorHAnsi" w:hAnsiTheme="majorHAnsi"/>
                </w:rPr>
                <w:t>)</w:t>
              </w:r>
            </w:ins>
          </w:p>
        </w:tc>
      </w:tr>
      <w:tr w:rsidR="00713586" w:rsidRPr="008A28E0" w14:paraId="6A755C8E" w14:textId="77777777" w:rsidTr="00921B45">
        <w:trPr>
          <w:ins w:id="234" w:author="Yun Liu" w:date="2011-04-18T16:08:00Z"/>
        </w:trPr>
        <w:tc>
          <w:tcPr>
            <w:tcW w:w="959" w:type="dxa"/>
            <w:vMerge/>
            <w:shd w:val="clear" w:color="auto" w:fill="auto"/>
          </w:tcPr>
          <w:p w14:paraId="37CD89E1" w14:textId="77777777" w:rsidR="00713586" w:rsidRPr="008A28E0" w:rsidRDefault="00713586" w:rsidP="00921B45">
            <w:pPr>
              <w:rPr>
                <w:ins w:id="235" w:author="Yun Liu" w:date="2011-04-18T16:08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FFFFFF"/>
          </w:tcPr>
          <w:p w14:paraId="632F4EB5" w14:textId="77777777" w:rsidR="00713586" w:rsidRPr="008A28E0" w:rsidRDefault="00713586" w:rsidP="00921B45">
            <w:pPr>
              <w:jc w:val="right"/>
              <w:rPr>
                <w:ins w:id="236" w:author="Yun Liu" w:date="2011-04-18T16:08:00Z"/>
                <w:rFonts w:asciiTheme="majorHAnsi" w:hAnsiTheme="majorHAnsi"/>
                <w:u w:val="single"/>
              </w:rPr>
            </w:pPr>
          </w:p>
        </w:tc>
        <w:tc>
          <w:tcPr>
            <w:tcW w:w="5579" w:type="dxa"/>
            <w:gridSpan w:val="3"/>
            <w:shd w:val="clear" w:color="auto" w:fill="95B3D7" w:themeFill="accent1" w:themeFillTint="99"/>
          </w:tcPr>
          <w:p w14:paraId="28EB6B05" w14:textId="77777777" w:rsidR="00713586" w:rsidRPr="008A28E0" w:rsidRDefault="00713586" w:rsidP="00921B45">
            <w:pPr>
              <w:jc w:val="left"/>
              <w:rPr>
                <w:ins w:id="237" w:author="Yun Liu" w:date="2011-04-18T16:08:00Z"/>
                <w:rFonts w:asciiTheme="majorHAnsi" w:hAnsiTheme="majorHAnsi"/>
              </w:rPr>
            </w:pPr>
            <w:ins w:id="238" w:author="Yun Liu" w:date="2011-04-18T16:08:00Z">
              <w:r>
                <w:rPr>
                  <w:rFonts w:asciiTheme="majorHAnsi" w:hAnsiTheme="majorHAnsi"/>
                </w:rPr>
                <w:t>…</w:t>
              </w:r>
            </w:ins>
          </w:p>
        </w:tc>
      </w:tr>
      <w:tr w:rsidR="00713586" w:rsidRPr="008A28E0" w14:paraId="4736D6BB" w14:textId="77777777" w:rsidTr="00921B45">
        <w:trPr>
          <w:ins w:id="239" w:author="Yun Liu" w:date="2011-04-18T16:08:00Z"/>
        </w:trPr>
        <w:tc>
          <w:tcPr>
            <w:tcW w:w="959" w:type="dxa"/>
            <w:vMerge/>
            <w:shd w:val="clear" w:color="auto" w:fill="auto"/>
          </w:tcPr>
          <w:p w14:paraId="336CA734" w14:textId="77777777" w:rsidR="00713586" w:rsidRPr="008A28E0" w:rsidRDefault="00713586" w:rsidP="00921B45">
            <w:pPr>
              <w:rPr>
                <w:ins w:id="240" w:author="Yun Liu" w:date="2011-04-18T16:08:00Z"/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6A5733C7" w14:textId="77777777" w:rsidR="00713586" w:rsidRPr="008A28E0" w:rsidRDefault="00713586" w:rsidP="00921B45">
            <w:pPr>
              <w:rPr>
                <w:ins w:id="241" w:author="Yun Liu" w:date="2011-04-18T16:08:00Z"/>
                <w:rFonts w:asciiTheme="majorHAnsi" w:hAnsiTheme="majorHAnsi"/>
                <w:u w:val="single"/>
              </w:rPr>
            </w:pPr>
            <w:ins w:id="242" w:author="Yun Liu" w:date="2011-04-18T16:08:00Z">
              <w:r>
                <w:rPr>
                  <w:rFonts w:asciiTheme="majorHAnsi" w:hAnsiTheme="majorHAnsi" w:hint="eastAsia"/>
                  <w:u w:val="single"/>
                </w:rPr>
                <w:t>aggregate</w:t>
              </w:r>
              <w:r w:rsidRPr="008A28E0">
                <w:rPr>
                  <w:rFonts w:asciiTheme="majorHAnsi" w:hAnsiTheme="majorHAnsi" w:hint="eastAsia"/>
                  <w:u w:val="single"/>
                </w:rPr>
                <w:t xml:space="preserve"> function</w:t>
              </w:r>
              <w:r w:rsidRPr="008A28E0">
                <w:rPr>
                  <w:rFonts w:asciiTheme="majorHAnsi" w:hAnsiTheme="majorHAnsi" w:hint="eastAsia"/>
                  <w:u w:val="single"/>
                </w:rPr>
                <w:t>参数标示</w:t>
              </w:r>
            </w:ins>
          </w:p>
        </w:tc>
        <w:tc>
          <w:tcPr>
            <w:tcW w:w="1859" w:type="dxa"/>
            <w:shd w:val="clear" w:color="auto" w:fill="95B3D7" w:themeFill="accent1" w:themeFillTint="99"/>
          </w:tcPr>
          <w:p w14:paraId="2E6A5AD8" w14:textId="77777777" w:rsidR="00713586" w:rsidRPr="008A28E0" w:rsidRDefault="00713586" w:rsidP="00921B45">
            <w:pPr>
              <w:jc w:val="left"/>
              <w:rPr>
                <w:ins w:id="243" w:author="Yun Liu" w:date="2011-04-18T16:08:00Z"/>
                <w:rFonts w:asciiTheme="majorHAnsi" w:hAnsiTheme="majorHAnsi"/>
              </w:rPr>
            </w:pPr>
            <w:proofErr w:type="gramStart"/>
            <w:ins w:id="244" w:author="Yun Liu" w:date="2011-04-18T16:08:00Z">
              <w:r>
                <w:rPr>
                  <w:rFonts w:asciiTheme="majorHAnsi" w:hAnsiTheme="majorHAnsi"/>
                </w:rPr>
                <w:t>aggregate</w:t>
              </w:r>
              <w:proofErr w:type="gramEnd"/>
              <w:r>
                <w:rPr>
                  <w:rFonts w:asciiTheme="majorHAnsi" w:hAnsiTheme="majorHAnsi"/>
                </w:rPr>
                <w:t xml:space="preserve"> function type</w:t>
              </w:r>
            </w:ins>
          </w:p>
        </w:tc>
        <w:tc>
          <w:tcPr>
            <w:tcW w:w="1860" w:type="dxa"/>
            <w:shd w:val="clear" w:color="auto" w:fill="95B3D7" w:themeFill="accent1" w:themeFillTint="99"/>
          </w:tcPr>
          <w:p w14:paraId="412BEC7B" w14:textId="77777777" w:rsidR="00713586" w:rsidRPr="008A28E0" w:rsidRDefault="00713586" w:rsidP="00921B45">
            <w:pPr>
              <w:jc w:val="left"/>
              <w:rPr>
                <w:ins w:id="245" w:author="Yun Liu" w:date="2011-04-18T16:08:00Z"/>
                <w:rFonts w:asciiTheme="majorHAnsi" w:hAnsiTheme="majorHAnsi"/>
              </w:rPr>
            </w:pPr>
            <w:proofErr w:type="gramStart"/>
            <w:ins w:id="246" w:author="Yun Liu" w:date="2011-04-18T16:08:00Z">
              <w:r>
                <w:rPr>
                  <w:rFonts w:asciiTheme="majorHAnsi" w:hAnsiTheme="majorHAnsi"/>
                </w:rPr>
                <w:t>as</w:t>
              </w:r>
              <w:proofErr w:type="gramEnd"/>
              <w:r>
                <w:rPr>
                  <w:rFonts w:asciiTheme="majorHAnsi" w:hAnsiTheme="majorHAnsi" w:hint="eastAsia"/>
                </w:rPr>
                <w:t xml:space="preserve"> </w:t>
              </w:r>
              <w:r>
                <w:rPr>
                  <w:rFonts w:asciiTheme="majorHAnsi" w:hAnsiTheme="majorHAnsi"/>
                </w:rPr>
                <w:t xml:space="preserve">column </w:t>
              </w:r>
              <w:r>
                <w:rPr>
                  <w:rFonts w:asciiTheme="majorHAnsi" w:hAnsiTheme="majorHAnsi" w:hint="eastAsia"/>
                </w:rPr>
                <w:t>name</w:t>
              </w:r>
            </w:ins>
          </w:p>
        </w:tc>
        <w:tc>
          <w:tcPr>
            <w:tcW w:w="1860" w:type="dxa"/>
            <w:shd w:val="clear" w:color="auto" w:fill="95B3D7" w:themeFill="accent1" w:themeFillTint="99"/>
          </w:tcPr>
          <w:p w14:paraId="4D1C069F" w14:textId="77777777" w:rsidR="00713586" w:rsidRPr="008A28E0" w:rsidRDefault="00713586" w:rsidP="00921B45">
            <w:pPr>
              <w:jc w:val="left"/>
              <w:rPr>
                <w:ins w:id="247" w:author="Yun Liu" w:date="2011-04-18T16:08:00Z"/>
                <w:rFonts w:asciiTheme="majorHAnsi" w:hAnsiTheme="majorHAnsi"/>
              </w:rPr>
            </w:pPr>
            <w:ins w:id="248" w:author="Yun Liu" w:date="2011-04-18T16:08:00Z">
              <w:r>
                <w:rPr>
                  <w:rFonts w:asciiTheme="majorHAnsi" w:hAnsiTheme="majorHAnsi"/>
                </w:rPr>
                <w:t xml:space="preserve">Aggregate function </w:t>
              </w:r>
              <w:r>
                <w:rPr>
                  <w:rFonts w:asciiTheme="majorHAnsi" w:hAnsiTheme="majorHAnsi" w:hint="eastAsia"/>
                </w:rPr>
                <w:t>作用的列（</w:t>
              </w:r>
              <w:proofErr w:type="spellStart"/>
              <w:r>
                <w:rPr>
                  <w:rFonts w:asciiTheme="majorHAnsi" w:hAnsiTheme="majorHAnsi"/>
                </w:rPr>
                <w:t>column_id</w:t>
              </w:r>
              <w:proofErr w:type="spellEnd"/>
              <w:r>
                <w:rPr>
                  <w:rFonts w:asciiTheme="majorHAnsi" w:hAnsiTheme="majorHAnsi"/>
                </w:rPr>
                <w:t xml:space="preserve"> / </w:t>
              </w:r>
              <w:proofErr w:type="spellStart"/>
              <w:r>
                <w:rPr>
                  <w:rFonts w:asciiTheme="majorHAnsi" w:hAnsiTheme="majorHAnsi"/>
                </w:rPr>
                <w:t>column_name</w:t>
              </w:r>
              <w:proofErr w:type="spellEnd"/>
              <w:r>
                <w:rPr>
                  <w:rFonts w:asciiTheme="majorHAnsi" w:hAnsiTheme="majorHAnsi"/>
                </w:rPr>
                <w:t>)</w:t>
              </w:r>
            </w:ins>
          </w:p>
        </w:tc>
      </w:tr>
      <w:tr w:rsidR="00713586" w:rsidRPr="008A28E0" w14:paraId="415E8FFD" w14:textId="77777777" w:rsidTr="00921B45">
        <w:trPr>
          <w:ins w:id="249" w:author="Yun Liu" w:date="2011-04-18T16:08:00Z"/>
        </w:trPr>
        <w:tc>
          <w:tcPr>
            <w:tcW w:w="959" w:type="dxa"/>
            <w:vMerge/>
            <w:shd w:val="clear" w:color="auto" w:fill="auto"/>
          </w:tcPr>
          <w:p w14:paraId="1DD89D07" w14:textId="77777777" w:rsidR="00713586" w:rsidRPr="008A28E0" w:rsidRDefault="00713586" w:rsidP="00921B45">
            <w:pPr>
              <w:rPr>
                <w:ins w:id="250" w:author="Yun Liu" w:date="2011-04-18T16:08:00Z"/>
                <w:rFonts w:asciiTheme="majorHAnsi" w:hAnsiTheme="majorHAnsi"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14:paraId="1A0CC7E6" w14:textId="77777777" w:rsidR="00713586" w:rsidRPr="008A28E0" w:rsidRDefault="00713586" w:rsidP="00921B45">
            <w:pPr>
              <w:rPr>
                <w:ins w:id="251" w:author="Yun Liu" w:date="2011-04-18T16:08:00Z"/>
                <w:rFonts w:asciiTheme="majorHAnsi" w:hAnsiTheme="majorHAnsi"/>
              </w:rPr>
            </w:pPr>
          </w:p>
        </w:tc>
        <w:tc>
          <w:tcPr>
            <w:tcW w:w="1859" w:type="dxa"/>
            <w:shd w:val="clear" w:color="auto" w:fill="95B3D7" w:themeFill="accent1" w:themeFillTint="99"/>
          </w:tcPr>
          <w:p w14:paraId="775D786D" w14:textId="77777777" w:rsidR="00713586" w:rsidRPr="008A28E0" w:rsidRDefault="00713586" w:rsidP="00921B45">
            <w:pPr>
              <w:jc w:val="left"/>
              <w:rPr>
                <w:ins w:id="252" w:author="Yun Liu" w:date="2011-04-18T16:08:00Z"/>
                <w:rFonts w:asciiTheme="majorHAnsi" w:hAnsiTheme="majorHAnsi"/>
              </w:rPr>
            </w:pPr>
            <w:proofErr w:type="gramStart"/>
            <w:ins w:id="253" w:author="Yun Liu" w:date="2011-04-18T16:08:00Z">
              <w:r>
                <w:rPr>
                  <w:rFonts w:asciiTheme="majorHAnsi" w:hAnsiTheme="majorHAnsi"/>
                </w:rPr>
                <w:t>aggregate</w:t>
              </w:r>
              <w:proofErr w:type="gramEnd"/>
              <w:r>
                <w:rPr>
                  <w:rFonts w:asciiTheme="majorHAnsi" w:hAnsiTheme="majorHAnsi"/>
                </w:rPr>
                <w:t xml:space="preserve"> function type</w:t>
              </w:r>
            </w:ins>
          </w:p>
        </w:tc>
        <w:tc>
          <w:tcPr>
            <w:tcW w:w="1860" w:type="dxa"/>
            <w:shd w:val="clear" w:color="auto" w:fill="95B3D7" w:themeFill="accent1" w:themeFillTint="99"/>
          </w:tcPr>
          <w:p w14:paraId="57E1DE70" w14:textId="77777777" w:rsidR="00713586" w:rsidRPr="008A28E0" w:rsidRDefault="00713586" w:rsidP="00921B45">
            <w:pPr>
              <w:jc w:val="left"/>
              <w:rPr>
                <w:ins w:id="254" w:author="Yun Liu" w:date="2011-04-18T16:08:00Z"/>
                <w:rFonts w:asciiTheme="majorHAnsi" w:hAnsiTheme="majorHAnsi"/>
              </w:rPr>
            </w:pPr>
            <w:proofErr w:type="gramStart"/>
            <w:ins w:id="255" w:author="Yun Liu" w:date="2011-04-18T16:08:00Z">
              <w:r>
                <w:rPr>
                  <w:rFonts w:asciiTheme="majorHAnsi" w:hAnsiTheme="majorHAnsi"/>
                </w:rPr>
                <w:t>as</w:t>
              </w:r>
              <w:proofErr w:type="gramEnd"/>
              <w:r>
                <w:rPr>
                  <w:rFonts w:asciiTheme="majorHAnsi" w:hAnsiTheme="majorHAnsi" w:hint="eastAsia"/>
                </w:rPr>
                <w:t xml:space="preserve"> </w:t>
              </w:r>
              <w:r>
                <w:rPr>
                  <w:rFonts w:asciiTheme="majorHAnsi" w:hAnsiTheme="majorHAnsi"/>
                </w:rPr>
                <w:t xml:space="preserve">column </w:t>
              </w:r>
              <w:r>
                <w:rPr>
                  <w:rFonts w:asciiTheme="majorHAnsi" w:hAnsiTheme="majorHAnsi" w:hint="eastAsia"/>
                </w:rPr>
                <w:t>name</w:t>
              </w:r>
            </w:ins>
          </w:p>
        </w:tc>
        <w:tc>
          <w:tcPr>
            <w:tcW w:w="1860" w:type="dxa"/>
            <w:shd w:val="clear" w:color="auto" w:fill="95B3D7" w:themeFill="accent1" w:themeFillTint="99"/>
          </w:tcPr>
          <w:p w14:paraId="0F1F5DCF" w14:textId="77777777" w:rsidR="00713586" w:rsidRPr="008A28E0" w:rsidRDefault="00713586" w:rsidP="00921B45">
            <w:pPr>
              <w:jc w:val="left"/>
              <w:rPr>
                <w:ins w:id="256" w:author="Yun Liu" w:date="2011-04-18T16:08:00Z"/>
                <w:rFonts w:asciiTheme="majorHAnsi" w:hAnsiTheme="majorHAnsi"/>
              </w:rPr>
            </w:pPr>
            <w:ins w:id="257" w:author="Yun Liu" w:date="2011-04-18T16:08:00Z">
              <w:r>
                <w:rPr>
                  <w:rFonts w:asciiTheme="majorHAnsi" w:hAnsiTheme="majorHAnsi"/>
                </w:rPr>
                <w:t xml:space="preserve">Aggregate function </w:t>
              </w:r>
              <w:r>
                <w:rPr>
                  <w:rFonts w:asciiTheme="majorHAnsi" w:hAnsiTheme="majorHAnsi" w:hint="eastAsia"/>
                </w:rPr>
                <w:t>作用的列（</w:t>
              </w:r>
              <w:proofErr w:type="spellStart"/>
              <w:r>
                <w:rPr>
                  <w:rFonts w:asciiTheme="majorHAnsi" w:hAnsiTheme="majorHAnsi"/>
                </w:rPr>
                <w:t>column_id</w:t>
              </w:r>
              <w:proofErr w:type="spellEnd"/>
              <w:r>
                <w:rPr>
                  <w:rFonts w:asciiTheme="majorHAnsi" w:hAnsiTheme="majorHAnsi"/>
                </w:rPr>
                <w:t xml:space="preserve"> / </w:t>
              </w:r>
              <w:proofErr w:type="spellStart"/>
              <w:r>
                <w:rPr>
                  <w:rFonts w:asciiTheme="majorHAnsi" w:hAnsiTheme="majorHAnsi"/>
                </w:rPr>
                <w:t>column_name</w:t>
              </w:r>
              <w:proofErr w:type="spellEnd"/>
              <w:r>
                <w:rPr>
                  <w:rFonts w:asciiTheme="majorHAnsi" w:hAnsiTheme="majorHAnsi"/>
                </w:rPr>
                <w:t>)</w:t>
              </w:r>
            </w:ins>
          </w:p>
        </w:tc>
      </w:tr>
      <w:tr w:rsidR="00713586" w:rsidRPr="008A28E0" w14:paraId="3AC9776A" w14:textId="77777777" w:rsidTr="00921B45">
        <w:trPr>
          <w:ins w:id="258" w:author="Yun Liu" w:date="2011-04-18T16:08:00Z"/>
        </w:trPr>
        <w:tc>
          <w:tcPr>
            <w:tcW w:w="959" w:type="dxa"/>
            <w:vMerge/>
            <w:shd w:val="clear" w:color="auto" w:fill="auto"/>
          </w:tcPr>
          <w:p w14:paraId="63C6A2D1" w14:textId="77777777" w:rsidR="00713586" w:rsidRPr="008A28E0" w:rsidRDefault="00713586" w:rsidP="00921B45">
            <w:pPr>
              <w:rPr>
                <w:ins w:id="259" w:author="Yun Liu" w:date="2011-04-18T16:08:00Z"/>
                <w:rFonts w:asciiTheme="majorHAnsi" w:hAnsiTheme="majorHAnsi"/>
              </w:rPr>
            </w:pPr>
          </w:p>
        </w:tc>
        <w:tc>
          <w:tcPr>
            <w:tcW w:w="1984" w:type="dxa"/>
            <w:vMerge/>
            <w:shd w:val="clear" w:color="auto" w:fill="FFFFFF" w:themeFill="background1"/>
          </w:tcPr>
          <w:p w14:paraId="566117D2" w14:textId="77777777" w:rsidR="00713586" w:rsidRPr="008A28E0" w:rsidRDefault="00713586" w:rsidP="00921B45">
            <w:pPr>
              <w:rPr>
                <w:ins w:id="260" w:author="Yun Liu" w:date="2011-04-18T16:08:00Z"/>
                <w:rFonts w:asciiTheme="majorHAnsi" w:hAnsiTheme="majorHAnsi"/>
              </w:rPr>
            </w:pPr>
          </w:p>
        </w:tc>
        <w:tc>
          <w:tcPr>
            <w:tcW w:w="5579" w:type="dxa"/>
            <w:gridSpan w:val="3"/>
            <w:shd w:val="clear" w:color="auto" w:fill="95B3D7" w:themeFill="accent1" w:themeFillTint="99"/>
          </w:tcPr>
          <w:p w14:paraId="65DBC2B5" w14:textId="77777777" w:rsidR="00713586" w:rsidRPr="008A28E0" w:rsidRDefault="00713586" w:rsidP="00921B45">
            <w:pPr>
              <w:tabs>
                <w:tab w:val="left" w:pos="955"/>
              </w:tabs>
              <w:rPr>
                <w:ins w:id="261" w:author="Yun Liu" w:date="2011-04-18T16:08:00Z"/>
                <w:rFonts w:asciiTheme="majorHAnsi" w:hAnsiTheme="majorHAnsi"/>
              </w:rPr>
            </w:pPr>
            <w:ins w:id="262" w:author="Yun Liu" w:date="2011-04-18T16:08:00Z">
              <w:r w:rsidRPr="008A28E0">
                <w:rPr>
                  <w:rFonts w:asciiTheme="majorHAnsi" w:hAnsiTheme="majorHAnsi"/>
                </w:rPr>
                <w:t>…</w:t>
              </w:r>
              <w:r>
                <w:rPr>
                  <w:rFonts w:asciiTheme="majorHAnsi" w:hAnsiTheme="majorHAnsi"/>
                </w:rPr>
                <w:tab/>
              </w:r>
            </w:ins>
          </w:p>
        </w:tc>
      </w:tr>
    </w:tbl>
    <w:p w14:paraId="2756F4C4" w14:textId="52AFC200" w:rsidR="00713586" w:rsidRDefault="00922F45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263" w:author="Yun Liu" w:date="2011-04-18T16:09:00Z"/>
          <w:rFonts w:asciiTheme="majorHAnsi" w:hAnsiTheme="majorHAnsi"/>
          <w:b/>
        </w:rPr>
      </w:pPr>
      <w:proofErr w:type="spellStart"/>
      <w:ins w:id="264" w:author="Yun Liu" w:date="2011-04-18T16:09:00Z">
        <w:r>
          <w:rPr>
            <w:rFonts w:asciiTheme="majorHAnsi" w:hAnsiTheme="majorHAnsi"/>
            <w:b/>
          </w:rPr>
          <w:t>groupby</w:t>
        </w:r>
        <w:proofErr w:type="spellEnd"/>
        <w:r>
          <w:rPr>
            <w:rFonts w:asciiTheme="majorHAnsi" w:hAnsiTheme="majorHAnsi" w:hint="eastAsia"/>
            <w:b/>
          </w:rPr>
          <w:t>参数标示</w:t>
        </w:r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ext</w:t>
        </w:r>
        <w:proofErr w:type="spellEnd"/>
        <w:r>
          <w:rPr>
            <w:rFonts w:asciiTheme="majorHAnsi" w:hAnsiTheme="majorHAnsi"/>
            <w:b/>
          </w:rPr>
          <w:t xml:space="preserve">)): </w:t>
        </w:r>
        <w:r>
          <w:rPr>
            <w:rFonts w:asciiTheme="majorHAnsi" w:hAnsiTheme="majorHAnsi" w:hint="eastAsia"/>
            <w:b/>
          </w:rPr>
          <w:t>扩展</w:t>
        </w:r>
        <w:proofErr w:type="spellStart"/>
        <w:r>
          <w:rPr>
            <w:rFonts w:asciiTheme="majorHAnsi" w:hAnsiTheme="majorHAnsi" w:hint="eastAsia"/>
            <w:b/>
          </w:rPr>
          <w:t>obj</w:t>
        </w:r>
        <w:proofErr w:type="spellEnd"/>
        <w:r>
          <w:rPr>
            <w:rFonts w:asciiTheme="majorHAnsi" w:hAnsiTheme="majorHAnsi" w:hint="eastAsia"/>
            <w:b/>
          </w:rPr>
          <w:t>标示类型</w:t>
        </w:r>
        <w:r w:rsidR="002372D3" w:rsidRPr="002372D3">
          <w:rPr>
            <w:rFonts w:asciiTheme="majorHAnsi" w:hAnsiTheme="majorHAnsi"/>
            <w:b/>
          </w:rPr>
          <w:t>GROUPBY_PARAM_FIELD</w:t>
        </w:r>
      </w:ins>
    </w:p>
    <w:p w14:paraId="0283943B" w14:textId="47C1FED6" w:rsidR="0096691B" w:rsidRDefault="0096691B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265" w:author="Yun Liu" w:date="2011-04-18T16:10:00Z"/>
          <w:rFonts w:asciiTheme="majorHAnsi" w:hAnsiTheme="majorHAnsi"/>
          <w:b/>
        </w:rPr>
      </w:pPr>
      <w:proofErr w:type="spellStart"/>
      <w:ins w:id="266" w:author="Yun Liu" w:date="2011-04-18T16:09:00Z">
        <w:r>
          <w:rPr>
            <w:rFonts w:asciiTheme="majorHAnsi" w:hAnsiTheme="majorHAnsi"/>
            <w:b/>
          </w:rPr>
          <w:t>groupby</w:t>
        </w:r>
        <w:proofErr w:type="spellEnd"/>
        <w:r>
          <w:rPr>
            <w:rFonts w:asciiTheme="majorHAnsi" w:hAnsiTheme="majorHAnsi" w:hint="eastAsia"/>
            <w:b/>
          </w:rPr>
          <w:t>列参数标示</w:t>
        </w:r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ext</w:t>
        </w:r>
        <w:proofErr w:type="spellEnd"/>
        <w:r>
          <w:rPr>
            <w:rFonts w:asciiTheme="majorHAnsi" w:hAnsiTheme="majorHAnsi"/>
            <w:b/>
          </w:rPr>
          <w:t xml:space="preserve">)): </w:t>
        </w:r>
        <w:r>
          <w:rPr>
            <w:rFonts w:asciiTheme="majorHAnsi" w:hAnsiTheme="majorHAnsi" w:hint="eastAsia"/>
            <w:b/>
          </w:rPr>
          <w:t>扩展</w:t>
        </w:r>
      </w:ins>
      <w:proofErr w:type="spellStart"/>
      <w:ins w:id="267" w:author="Yun Liu" w:date="2011-04-18T16:10:00Z">
        <w:r>
          <w:rPr>
            <w:rFonts w:asciiTheme="majorHAnsi" w:hAnsiTheme="majorHAnsi" w:hint="eastAsia"/>
            <w:b/>
          </w:rPr>
          <w:t>obj</w:t>
        </w:r>
        <w:proofErr w:type="spellEnd"/>
        <w:r>
          <w:rPr>
            <w:rFonts w:asciiTheme="majorHAnsi" w:hAnsiTheme="majorHAnsi" w:hint="eastAsia"/>
            <w:b/>
          </w:rPr>
          <w:t>标示类型</w:t>
        </w:r>
        <w:r>
          <w:rPr>
            <w:rFonts w:asciiTheme="majorHAnsi" w:hAnsiTheme="majorHAnsi" w:hint="eastAsia"/>
            <w:b/>
          </w:rPr>
          <w:t xml:space="preserve">  </w:t>
        </w:r>
        <w:r w:rsidRPr="0096691B">
          <w:rPr>
            <w:rFonts w:asciiTheme="majorHAnsi" w:hAnsiTheme="majorHAnsi"/>
            <w:b/>
          </w:rPr>
          <w:t>GROUPBY_GRO_COLUMN_FIELD</w:t>
        </w:r>
      </w:ins>
    </w:p>
    <w:p w14:paraId="6DA21658" w14:textId="21416661" w:rsidR="00604B8A" w:rsidRDefault="00604B8A" w:rsidP="00604B8A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268" w:author="Yun Liu" w:date="2011-04-18T16:10:00Z"/>
          <w:rFonts w:asciiTheme="majorHAnsi" w:hAnsiTheme="majorHAnsi"/>
        </w:rPr>
      </w:pPr>
      <w:ins w:id="269" w:author="Yun Liu" w:date="2011-04-18T16:10:00Z">
        <w:r w:rsidRPr="001041FE">
          <w:rPr>
            <w:rFonts w:asciiTheme="majorHAnsi" w:hAnsiTheme="majorHAnsi"/>
          </w:rPr>
          <w:t>列名</w:t>
        </w:r>
        <w:r w:rsidRPr="001041FE">
          <w:rPr>
            <w:rFonts w:asciiTheme="majorHAnsi" w:hAnsiTheme="majorHAnsi"/>
          </w:rPr>
          <w:t>(</w:t>
        </w:r>
        <w:proofErr w:type="spellStart"/>
        <w:r w:rsidRPr="001041FE">
          <w:rPr>
            <w:rFonts w:asciiTheme="majorHAnsi" w:hAnsiTheme="majorHAnsi"/>
          </w:rPr>
          <w:t>ObObj</w:t>
        </w:r>
        <w:proofErr w:type="spellEnd"/>
        <w:r w:rsidRPr="001041FE">
          <w:rPr>
            <w:rFonts w:asciiTheme="majorHAnsi" w:hAnsiTheme="majorHAnsi"/>
          </w:rPr>
          <w:t>(</w:t>
        </w:r>
        <w:proofErr w:type="spellStart"/>
        <w:r w:rsidRPr="001041FE">
          <w:rPr>
            <w:rFonts w:asciiTheme="majorHAnsi" w:hAnsiTheme="majorHAnsi"/>
          </w:rPr>
          <w:t>varchar</w:t>
        </w:r>
        <w:proofErr w:type="spellEnd"/>
        <w:r w:rsidRPr="001041FE">
          <w:rPr>
            <w:rFonts w:asciiTheme="majorHAnsi" w:hAnsiTheme="majorHAnsi"/>
          </w:rPr>
          <w:t xml:space="preserve">)) </w:t>
        </w:r>
        <w:r w:rsidRPr="001041FE">
          <w:rPr>
            <w:rFonts w:asciiTheme="majorHAnsi" w:hAnsiTheme="majorHAnsi"/>
          </w:rPr>
          <w:t>或者列</w:t>
        </w:r>
        <w:r w:rsidRPr="001041FE">
          <w:rPr>
            <w:rFonts w:asciiTheme="majorHAnsi" w:hAnsiTheme="majorHAnsi"/>
          </w:rPr>
          <w:t>ID(</w:t>
        </w:r>
        <w:proofErr w:type="spellStart"/>
        <w:r w:rsidRPr="001041FE">
          <w:rPr>
            <w:rFonts w:asciiTheme="majorHAnsi" w:hAnsiTheme="majorHAnsi"/>
          </w:rPr>
          <w:t>ObObj</w:t>
        </w:r>
        <w:proofErr w:type="spellEnd"/>
        <w:r w:rsidRPr="001041FE">
          <w:rPr>
            <w:rFonts w:asciiTheme="majorHAnsi" w:hAnsiTheme="majorHAnsi"/>
          </w:rPr>
          <w:t>(</w:t>
        </w:r>
        <w:proofErr w:type="spellStart"/>
        <w:r w:rsidRPr="001041FE">
          <w:rPr>
            <w:rFonts w:asciiTheme="majorHAnsi" w:hAnsiTheme="majorHAnsi"/>
          </w:rPr>
          <w:t>int</w:t>
        </w:r>
        <w:proofErr w:type="spellEnd"/>
        <w:r w:rsidRPr="001041FE">
          <w:rPr>
            <w:rFonts w:asciiTheme="majorHAnsi" w:hAnsiTheme="majorHAnsi"/>
          </w:rPr>
          <w:t>)) :</w:t>
        </w:r>
        <w:r>
          <w:rPr>
            <w:rFonts w:asciiTheme="majorHAnsi" w:hAnsiTheme="majorHAnsi" w:hint="eastAsia"/>
          </w:rPr>
          <w:t>按照这些列</w:t>
        </w:r>
      </w:ins>
      <w:ins w:id="270" w:author="Yun Liu" w:date="2011-04-18T16:11:00Z">
        <w:r>
          <w:rPr>
            <w:rFonts w:asciiTheme="majorHAnsi" w:hAnsiTheme="majorHAnsi" w:hint="eastAsia"/>
          </w:rPr>
          <w:t>进行</w:t>
        </w:r>
        <w:r>
          <w:rPr>
            <w:rFonts w:asciiTheme="majorHAnsi" w:hAnsiTheme="majorHAnsi" w:hint="eastAsia"/>
          </w:rPr>
          <w:t>group</w:t>
        </w:r>
        <w:r>
          <w:rPr>
            <w:rFonts w:asciiTheme="majorHAnsi" w:hAnsiTheme="majorHAnsi" w:hint="eastAsia"/>
          </w:rPr>
          <w:t>划分</w:t>
        </w:r>
      </w:ins>
    </w:p>
    <w:p w14:paraId="3CDF7C2D" w14:textId="2C4FBCCC" w:rsidR="00604B8A" w:rsidRDefault="007E3D9D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271" w:author="Yun Liu" w:date="2011-04-18T16:12:00Z"/>
          <w:rFonts w:asciiTheme="majorHAnsi" w:hAnsiTheme="majorHAnsi"/>
          <w:b/>
        </w:rPr>
      </w:pPr>
      <w:proofErr w:type="spellStart"/>
      <w:ins w:id="272" w:author="Yun Liu" w:date="2011-04-18T16:11:00Z">
        <w:r>
          <w:rPr>
            <w:rFonts w:asciiTheme="majorHAnsi" w:hAnsiTheme="majorHAnsi"/>
            <w:b/>
          </w:rPr>
          <w:t>groupby</w:t>
        </w:r>
        <w:proofErr w:type="spellEnd"/>
        <w:r>
          <w:rPr>
            <w:rFonts w:asciiTheme="majorHAnsi" w:hAnsiTheme="majorHAnsi"/>
            <w:b/>
          </w:rPr>
          <w:t xml:space="preserve"> </w:t>
        </w:r>
        <w:r>
          <w:rPr>
            <w:rFonts w:asciiTheme="majorHAnsi" w:hAnsiTheme="majorHAnsi" w:hint="eastAsia"/>
            <w:b/>
          </w:rPr>
          <w:t>返回列参数标示</w:t>
        </w:r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ext</w:t>
        </w:r>
        <w:proofErr w:type="spellEnd"/>
        <w:r>
          <w:rPr>
            <w:rFonts w:asciiTheme="majorHAnsi" w:hAnsiTheme="majorHAnsi"/>
            <w:b/>
          </w:rPr>
          <w:t xml:space="preserve">)): </w:t>
        </w:r>
        <w:r w:rsidR="0086545D">
          <w:rPr>
            <w:rFonts w:asciiTheme="majorHAnsi" w:hAnsiTheme="majorHAnsi" w:hint="eastAsia"/>
            <w:b/>
          </w:rPr>
          <w:t>扩展</w:t>
        </w:r>
        <w:proofErr w:type="spellStart"/>
        <w:r w:rsidR="0086545D">
          <w:rPr>
            <w:rFonts w:asciiTheme="majorHAnsi" w:hAnsiTheme="majorHAnsi" w:hint="eastAsia"/>
            <w:b/>
          </w:rPr>
          <w:t>obj</w:t>
        </w:r>
        <w:proofErr w:type="spellEnd"/>
        <w:r w:rsidR="0086545D">
          <w:rPr>
            <w:rFonts w:asciiTheme="majorHAnsi" w:hAnsiTheme="majorHAnsi" w:hint="eastAsia"/>
            <w:b/>
          </w:rPr>
          <w:t>标示类型</w:t>
        </w:r>
        <w:r w:rsidR="0086545D" w:rsidRPr="0086545D">
          <w:rPr>
            <w:rFonts w:asciiTheme="majorHAnsi" w:hAnsiTheme="majorHAnsi"/>
            <w:b/>
          </w:rPr>
          <w:t>GROUPBY_RET_COLUMN_FIELD</w:t>
        </w:r>
      </w:ins>
    </w:p>
    <w:p w14:paraId="7782E3B6" w14:textId="5F0024AA" w:rsidR="008B77FD" w:rsidRDefault="008B77FD" w:rsidP="008B77FD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273" w:author="Yun Liu" w:date="2011-04-18T16:12:00Z"/>
          <w:rFonts w:asciiTheme="majorHAnsi" w:hAnsiTheme="majorHAnsi"/>
        </w:rPr>
      </w:pPr>
      <w:ins w:id="274" w:author="Yun Liu" w:date="2011-04-18T16:12:00Z">
        <w:r w:rsidRPr="001041FE">
          <w:rPr>
            <w:rFonts w:asciiTheme="majorHAnsi" w:hAnsiTheme="majorHAnsi"/>
          </w:rPr>
          <w:t>列名</w:t>
        </w:r>
        <w:r w:rsidRPr="001041FE">
          <w:rPr>
            <w:rFonts w:asciiTheme="majorHAnsi" w:hAnsiTheme="majorHAnsi"/>
          </w:rPr>
          <w:t>(</w:t>
        </w:r>
        <w:proofErr w:type="spellStart"/>
        <w:r w:rsidRPr="001041FE">
          <w:rPr>
            <w:rFonts w:asciiTheme="majorHAnsi" w:hAnsiTheme="majorHAnsi"/>
          </w:rPr>
          <w:t>ObObj</w:t>
        </w:r>
        <w:proofErr w:type="spellEnd"/>
        <w:r w:rsidRPr="001041FE">
          <w:rPr>
            <w:rFonts w:asciiTheme="majorHAnsi" w:hAnsiTheme="majorHAnsi"/>
          </w:rPr>
          <w:t>(</w:t>
        </w:r>
        <w:proofErr w:type="spellStart"/>
        <w:r w:rsidRPr="001041FE">
          <w:rPr>
            <w:rFonts w:asciiTheme="majorHAnsi" w:hAnsiTheme="majorHAnsi"/>
          </w:rPr>
          <w:t>varchar</w:t>
        </w:r>
        <w:proofErr w:type="spellEnd"/>
        <w:r w:rsidRPr="001041FE">
          <w:rPr>
            <w:rFonts w:asciiTheme="majorHAnsi" w:hAnsiTheme="majorHAnsi"/>
          </w:rPr>
          <w:t xml:space="preserve">)) </w:t>
        </w:r>
        <w:r w:rsidRPr="001041FE">
          <w:rPr>
            <w:rFonts w:asciiTheme="majorHAnsi" w:hAnsiTheme="majorHAnsi"/>
          </w:rPr>
          <w:t>或者列</w:t>
        </w:r>
        <w:r w:rsidRPr="001041FE">
          <w:rPr>
            <w:rFonts w:asciiTheme="majorHAnsi" w:hAnsiTheme="majorHAnsi"/>
          </w:rPr>
          <w:t>ID(</w:t>
        </w:r>
        <w:proofErr w:type="spellStart"/>
        <w:r w:rsidRPr="001041FE">
          <w:rPr>
            <w:rFonts w:asciiTheme="majorHAnsi" w:hAnsiTheme="majorHAnsi"/>
          </w:rPr>
          <w:t>ObObj</w:t>
        </w:r>
        <w:proofErr w:type="spellEnd"/>
        <w:r w:rsidRPr="001041FE">
          <w:rPr>
            <w:rFonts w:asciiTheme="majorHAnsi" w:hAnsiTheme="majorHAnsi"/>
          </w:rPr>
          <w:t>(</w:t>
        </w:r>
        <w:proofErr w:type="spellStart"/>
        <w:r w:rsidRPr="001041FE">
          <w:rPr>
            <w:rFonts w:asciiTheme="majorHAnsi" w:hAnsiTheme="majorHAnsi"/>
          </w:rPr>
          <w:t>int</w:t>
        </w:r>
        <w:proofErr w:type="spellEnd"/>
        <w:r w:rsidRPr="001041FE">
          <w:rPr>
            <w:rFonts w:asciiTheme="majorHAnsi" w:hAnsiTheme="majorHAnsi"/>
          </w:rPr>
          <w:t>)) :</w:t>
        </w:r>
        <w:r>
          <w:rPr>
            <w:rFonts w:asciiTheme="majorHAnsi" w:hAnsiTheme="majorHAnsi" w:hint="eastAsia"/>
          </w:rPr>
          <w:t>在</w:t>
        </w:r>
        <w:proofErr w:type="spellStart"/>
        <w:r>
          <w:rPr>
            <w:rFonts w:asciiTheme="majorHAnsi" w:hAnsiTheme="majorHAnsi" w:hint="eastAsia"/>
          </w:rPr>
          <w:t>groupby</w:t>
        </w:r>
        <w:proofErr w:type="spellEnd"/>
        <w:r>
          <w:rPr>
            <w:rFonts w:asciiTheme="majorHAnsi" w:hAnsiTheme="majorHAnsi" w:hint="eastAsia"/>
          </w:rPr>
          <w:t>之后的结果中需要返回这些列</w:t>
        </w:r>
      </w:ins>
    </w:p>
    <w:p w14:paraId="38823DA0" w14:textId="3E789399" w:rsidR="008B77FD" w:rsidRDefault="00153A1E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275" w:author="Yun Liu" w:date="2011-04-18T16:13:00Z"/>
          <w:rFonts w:asciiTheme="majorHAnsi" w:hAnsiTheme="majorHAnsi"/>
          <w:b/>
        </w:rPr>
      </w:pPr>
      <w:proofErr w:type="spellStart"/>
      <w:ins w:id="276" w:author="Yun Liu" w:date="2011-04-18T16:12:00Z">
        <w:r>
          <w:rPr>
            <w:rFonts w:asciiTheme="majorHAnsi" w:hAnsiTheme="majorHAnsi"/>
            <w:b/>
          </w:rPr>
          <w:t>groupby</w:t>
        </w:r>
        <w:proofErr w:type="spellEnd"/>
        <w:r>
          <w:rPr>
            <w:rFonts w:asciiTheme="majorHAnsi" w:hAnsiTheme="majorHAnsi"/>
            <w:b/>
          </w:rPr>
          <w:t xml:space="preserve"> aggregate</w:t>
        </w:r>
        <w:r>
          <w:rPr>
            <w:rFonts w:asciiTheme="majorHAnsi" w:hAnsiTheme="majorHAnsi" w:hint="eastAsia"/>
            <w:b/>
          </w:rPr>
          <w:t>列参数标示</w:t>
        </w:r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ext</w:t>
        </w:r>
        <w:proofErr w:type="spellEnd"/>
        <w:r>
          <w:rPr>
            <w:rFonts w:asciiTheme="majorHAnsi" w:hAnsiTheme="majorHAnsi"/>
            <w:b/>
          </w:rPr>
          <w:t xml:space="preserve">)): </w:t>
        </w:r>
      </w:ins>
      <w:ins w:id="277" w:author="Yun Liu" w:date="2011-04-18T16:13:00Z">
        <w:r>
          <w:rPr>
            <w:rFonts w:asciiTheme="majorHAnsi" w:hAnsiTheme="majorHAnsi" w:hint="eastAsia"/>
            <w:b/>
          </w:rPr>
          <w:t>扩展</w:t>
        </w:r>
        <w:proofErr w:type="spellStart"/>
        <w:r>
          <w:rPr>
            <w:rFonts w:asciiTheme="majorHAnsi" w:hAnsiTheme="majorHAnsi" w:hint="eastAsia"/>
            <w:b/>
          </w:rPr>
          <w:t>obj</w:t>
        </w:r>
        <w:proofErr w:type="spellEnd"/>
        <w:r>
          <w:rPr>
            <w:rFonts w:asciiTheme="majorHAnsi" w:hAnsiTheme="majorHAnsi" w:hint="eastAsia"/>
            <w:b/>
          </w:rPr>
          <w:t>标示类型</w:t>
        </w:r>
        <w:r w:rsidRPr="00153A1E">
          <w:rPr>
            <w:rFonts w:asciiTheme="majorHAnsi" w:hAnsiTheme="majorHAnsi"/>
            <w:b/>
          </w:rPr>
          <w:t>GROUPBY_AGG_COLUMN_FIELD</w:t>
        </w:r>
      </w:ins>
    </w:p>
    <w:p w14:paraId="32C3170B" w14:textId="09BF7860" w:rsidR="00153A1E" w:rsidRDefault="004328D3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278" w:author="Yun Liu" w:date="2011-04-18T16:13:00Z"/>
          <w:rFonts w:asciiTheme="majorHAnsi" w:hAnsiTheme="majorHAnsi"/>
          <w:b/>
        </w:rPr>
      </w:pPr>
      <w:ins w:id="279" w:author="Yun Liu" w:date="2011-04-18T16:13:00Z">
        <w:r>
          <w:rPr>
            <w:rFonts w:asciiTheme="majorHAnsi" w:hAnsiTheme="majorHAnsi"/>
            <w:b/>
          </w:rPr>
          <w:t>aggregate function type 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int</w:t>
        </w:r>
        <w:proofErr w:type="spellEnd"/>
        <w:r>
          <w:rPr>
            <w:rFonts w:asciiTheme="majorHAnsi" w:hAnsiTheme="majorHAnsi"/>
            <w:b/>
          </w:rPr>
          <w:t xml:space="preserve">)): </w:t>
        </w:r>
        <w:r>
          <w:rPr>
            <w:rFonts w:asciiTheme="majorHAnsi" w:hAnsiTheme="majorHAnsi" w:hint="eastAsia"/>
            <w:b/>
          </w:rPr>
          <w:t>aggregate</w:t>
        </w:r>
        <w:r>
          <w:rPr>
            <w:rFonts w:asciiTheme="majorHAnsi" w:hAnsiTheme="majorHAnsi" w:hint="eastAsia"/>
            <w:b/>
          </w:rPr>
          <w:t>函数类型</w:t>
        </w:r>
      </w:ins>
    </w:p>
    <w:p w14:paraId="1F21C097" w14:textId="4E415783" w:rsidR="005B7819" w:rsidRPr="005B7819" w:rsidRDefault="004328D3" w:rsidP="005B7819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280" w:author="Yun Liu" w:date="2011-04-18T16:14:00Z"/>
          <w:rFonts w:asciiTheme="majorHAnsi" w:hAnsiTheme="majorHAnsi"/>
          <w:b/>
          <w:rPrChange w:id="281" w:author="Yun Liu" w:date="2011-05-23T10:59:00Z">
            <w:rPr>
              <w:ins w:id="282" w:author="Yun Liu" w:date="2011-04-18T16:14:00Z"/>
            </w:rPr>
          </w:rPrChange>
        </w:rPr>
      </w:pPr>
      <w:ins w:id="283" w:author="Yun Liu" w:date="2011-04-18T16:13:00Z">
        <w:r>
          <w:rPr>
            <w:rFonts w:asciiTheme="majorHAnsi" w:hAnsiTheme="majorHAnsi" w:hint="eastAsia"/>
            <w:b/>
          </w:rPr>
          <w:t>列名</w:t>
        </w:r>
      </w:ins>
      <w:ins w:id="284" w:author="Yun Liu" w:date="2011-04-18T16:14:00Z"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ObObj</w:t>
        </w:r>
        <w:proofErr w:type="spellEnd"/>
        <w:r>
          <w:rPr>
            <w:rFonts w:asciiTheme="majorHAnsi" w:hAnsiTheme="majorHAnsi"/>
            <w:b/>
          </w:rPr>
          <w:t>(</w:t>
        </w:r>
        <w:proofErr w:type="spellStart"/>
        <w:r>
          <w:rPr>
            <w:rFonts w:asciiTheme="majorHAnsi" w:hAnsiTheme="majorHAnsi"/>
            <w:b/>
          </w:rPr>
          <w:t>varchar</w:t>
        </w:r>
        <w:proofErr w:type="spellEnd"/>
        <w:r>
          <w:rPr>
            <w:rFonts w:asciiTheme="majorHAnsi" w:hAnsiTheme="majorHAnsi"/>
            <w:b/>
          </w:rPr>
          <w:t xml:space="preserve">)): </w:t>
        </w:r>
        <w:r>
          <w:rPr>
            <w:rFonts w:asciiTheme="majorHAnsi" w:hAnsiTheme="majorHAnsi" w:hint="eastAsia"/>
            <w:b/>
          </w:rPr>
          <w:t>结果的列名字</w:t>
        </w:r>
        <w:r>
          <w:rPr>
            <w:rFonts w:asciiTheme="majorHAnsi" w:hAnsiTheme="majorHAnsi"/>
            <w:b/>
          </w:rPr>
          <w:t xml:space="preserve"> select sum(a) as b</w:t>
        </w:r>
      </w:ins>
    </w:p>
    <w:p w14:paraId="1C6149F8" w14:textId="1CBF0E55" w:rsidR="00637FF1" w:rsidRDefault="00637FF1" w:rsidP="00637FF1">
      <w:pPr>
        <w:pStyle w:val="ListParagraph"/>
        <w:numPr>
          <w:ilvl w:val="0"/>
          <w:numId w:val="33"/>
        </w:numPr>
        <w:spacing w:line="360" w:lineRule="auto"/>
        <w:ind w:firstLineChars="0"/>
        <w:rPr>
          <w:ins w:id="285" w:author="Yun Liu" w:date="2011-05-23T10:59:00Z"/>
          <w:rFonts w:asciiTheme="majorHAnsi" w:hAnsiTheme="majorHAnsi" w:hint="eastAsia"/>
        </w:rPr>
      </w:pPr>
      <w:ins w:id="286" w:author="Yun Liu" w:date="2011-04-18T16:14:00Z">
        <w:r w:rsidRPr="001041FE">
          <w:rPr>
            <w:rFonts w:asciiTheme="majorHAnsi" w:hAnsiTheme="majorHAnsi"/>
          </w:rPr>
          <w:t>列名</w:t>
        </w:r>
        <w:r w:rsidRPr="001041FE">
          <w:rPr>
            <w:rFonts w:asciiTheme="majorHAnsi" w:hAnsiTheme="majorHAnsi"/>
          </w:rPr>
          <w:t>(</w:t>
        </w:r>
        <w:proofErr w:type="spellStart"/>
        <w:r w:rsidRPr="001041FE">
          <w:rPr>
            <w:rFonts w:asciiTheme="majorHAnsi" w:hAnsiTheme="majorHAnsi"/>
          </w:rPr>
          <w:t>ObObj</w:t>
        </w:r>
        <w:proofErr w:type="spellEnd"/>
        <w:r w:rsidRPr="001041FE">
          <w:rPr>
            <w:rFonts w:asciiTheme="majorHAnsi" w:hAnsiTheme="majorHAnsi"/>
          </w:rPr>
          <w:t>(</w:t>
        </w:r>
        <w:proofErr w:type="spellStart"/>
        <w:r w:rsidRPr="001041FE">
          <w:rPr>
            <w:rFonts w:asciiTheme="majorHAnsi" w:hAnsiTheme="majorHAnsi"/>
          </w:rPr>
          <w:t>varchar</w:t>
        </w:r>
        <w:proofErr w:type="spellEnd"/>
        <w:r w:rsidRPr="001041FE">
          <w:rPr>
            <w:rFonts w:asciiTheme="majorHAnsi" w:hAnsiTheme="majorHAnsi"/>
          </w:rPr>
          <w:t xml:space="preserve">)) </w:t>
        </w:r>
        <w:r w:rsidRPr="001041FE">
          <w:rPr>
            <w:rFonts w:asciiTheme="majorHAnsi" w:hAnsiTheme="majorHAnsi"/>
          </w:rPr>
          <w:t>或者列</w:t>
        </w:r>
        <w:r w:rsidRPr="001041FE">
          <w:rPr>
            <w:rFonts w:asciiTheme="majorHAnsi" w:hAnsiTheme="majorHAnsi"/>
          </w:rPr>
          <w:t>ID(</w:t>
        </w:r>
        <w:proofErr w:type="spellStart"/>
        <w:r w:rsidRPr="001041FE">
          <w:rPr>
            <w:rFonts w:asciiTheme="majorHAnsi" w:hAnsiTheme="majorHAnsi"/>
          </w:rPr>
          <w:t>ObObj</w:t>
        </w:r>
        <w:proofErr w:type="spellEnd"/>
        <w:r w:rsidRPr="001041FE">
          <w:rPr>
            <w:rFonts w:asciiTheme="majorHAnsi" w:hAnsiTheme="majorHAnsi"/>
          </w:rPr>
          <w:t>(</w:t>
        </w:r>
        <w:proofErr w:type="spellStart"/>
        <w:r w:rsidRPr="001041FE">
          <w:rPr>
            <w:rFonts w:asciiTheme="majorHAnsi" w:hAnsiTheme="majorHAnsi"/>
          </w:rPr>
          <w:t>int</w:t>
        </w:r>
        <w:proofErr w:type="spellEnd"/>
        <w:r w:rsidRPr="001041FE">
          <w:rPr>
            <w:rFonts w:asciiTheme="majorHAnsi" w:hAnsiTheme="majorHAnsi"/>
          </w:rPr>
          <w:t>)) :</w:t>
        </w:r>
        <w:r>
          <w:rPr>
            <w:rFonts w:asciiTheme="majorHAnsi" w:hAnsiTheme="majorHAnsi"/>
          </w:rPr>
          <w:t xml:space="preserve">aggregate function </w:t>
        </w:r>
        <w:r>
          <w:rPr>
            <w:rFonts w:asciiTheme="majorHAnsi" w:hAnsiTheme="majorHAnsi" w:hint="eastAsia"/>
          </w:rPr>
          <w:t>作用的列</w:t>
        </w:r>
      </w:ins>
    </w:p>
    <w:p w14:paraId="3BC711EF" w14:textId="1D64C3D6" w:rsidR="005B7819" w:rsidRPr="00637FF1" w:rsidRDefault="005B7819" w:rsidP="005B7819">
      <w:pPr>
        <w:pStyle w:val="ListParagraph"/>
        <w:numPr>
          <w:ilvl w:val="1"/>
          <w:numId w:val="33"/>
        </w:numPr>
        <w:spacing w:line="360" w:lineRule="auto"/>
        <w:ind w:firstLineChars="0"/>
        <w:rPr>
          <w:rFonts w:asciiTheme="majorHAnsi" w:hAnsiTheme="majorHAnsi"/>
          <w:rPrChange w:id="287" w:author="Yun Liu" w:date="2011-04-18T16:14:00Z">
            <w:rPr/>
          </w:rPrChange>
        </w:rPr>
        <w:pPrChange w:id="288" w:author="Yun Liu" w:date="2011-05-23T10:59:00Z">
          <w:pPr>
            <w:pStyle w:val="ListParagraph"/>
            <w:numPr>
              <w:numId w:val="33"/>
            </w:numPr>
            <w:spacing w:line="360" w:lineRule="auto"/>
            <w:ind w:left="420" w:firstLineChars="0" w:hanging="420"/>
          </w:pPr>
        </w:pPrChange>
      </w:pPr>
      <w:ins w:id="289" w:author="Yun Liu" w:date="2011-05-23T10:59:00Z">
        <w:r>
          <w:rPr>
            <w:rFonts w:asciiTheme="majorHAnsi" w:hAnsiTheme="majorHAnsi" w:hint="eastAsia"/>
          </w:rPr>
          <w:t>如果作用的列名为</w:t>
        </w:r>
        <w:r>
          <w:rPr>
            <w:rFonts w:asciiTheme="majorHAnsi" w:hAnsiTheme="majorHAnsi"/>
          </w:rPr>
          <w:t>*</w:t>
        </w:r>
        <w:r>
          <w:rPr>
            <w:rFonts w:asciiTheme="majorHAnsi" w:hAnsiTheme="majorHAnsi" w:hint="eastAsia"/>
          </w:rPr>
          <w:t>，表示作用于整行，只有在</w:t>
        </w:r>
        <w:r>
          <w:rPr>
            <w:rFonts w:asciiTheme="majorHAnsi" w:hAnsiTheme="majorHAnsi"/>
          </w:rPr>
          <w:t>aggregate function type</w:t>
        </w:r>
        <w:r>
          <w:rPr>
            <w:rFonts w:asciiTheme="majorHAnsi" w:hAnsiTheme="majorHAnsi" w:hint="eastAsia"/>
          </w:rPr>
          <w:t>为</w:t>
        </w:r>
        <w:r>
          <w:rPr>
            <w:rFonts w:asciiTheme="majorHAnsi" w:hAnsiTheme="majorHAnsi"/>
          </w:rPr>
          <w:t>count</w:t>
        </w:r>
        <w:r>
          <w:rPr>
            <w:rFonts w:asciiTheme="majorHAnsi" w:hAnsiTheme="majorHAnsi" w:hint="eastAsia"/>
          </w:rPr>
          <w:t>的时候有效</w:t>
        </w:r>
      </w:ins>
      <w:bookmarkStart w:id="290" w:name="_GoBack"/>
      <w:bookmarkEnd w:id="290"/>
    </w:p>
    <w:p w14:paraId="3C423ECA" w14:textId="77777777" w:rsidR="00156CE7" w:rsidRPr="001041FE" w:rsidRDefault="00156CE7" w:rsidP="00156CE7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排序参数：</w:t>
      </w:r>
      <w:r w:rsidRPr="001041FE">
        <w:rPr>
          <w:rFonts w:asciiTheme="majorHAnsi" w:hAnsiTheme="majorHAnsi"/>
          <w:b/>
        </w:rPr>
        <w:t xml:space="preserve"> 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860"/>
        <w:gridCol w:w="3330"/>
        <w:gridCol w:w="3332"/>
      </w:tblGrid>
      <w:tr w:rsidR="00156CE7" w:rsidRPr="001041FE" w14:paraId="438FC90D" w14:textId="77777777" w:rsidTr="00B37C8A">
        <w:tc>
          <w:tcPr>
            <w:tcW w:w="1091" w:type="pct"/>
            <w:vMerge w:val="restart"/>
            <w:shd w:val="clear" w:color="auto" w:fill="FFFFFF" w:themeFill="background1"/>
          </w:tcPr>
          <w:p w14:paraId="546FA37F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排序参数标识</w:t>
            </w:r>
          </w:p>
        </w:tc>
        <w:tc>
          <w:tcPr>
            <w:tcW w:w="1954" w:type="pct"/>
            <w:shd w:val="clear" w:color="auto" w:fill="FFFFFF" w:themeFill="background1"/>
          </w:tcPr>
          <w:p w14:paraId="59E0305A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1955" w:type="pct"/>
            <w:shd w:val="clear" w:color="auto" w:fill="FFFFFF" w:themeFill="background1"/>
          </w:tcPr>
          <w:p w14:paraId="08ABD825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  <w:tr w:rsidR="00156CE7" w:rsidRPr="001041FE" w14:paraId="3A2FA8B9" w14:textId="77777777" w:rsidTr="00B37C8A">
        <w:tc>
          <w:tcPr>
            <w:tcW w:w="1091" w:type="pct"/>
            <w:vMerge/>
            <w:shd w:val="clear" w:color="auto" w:fill="FFFFFF" w:themeFill="background1"/>
          </w:tcPr>
          <w:p w14:paraId="7E20C7BE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954" w:type="pct"/>
            <w:shd w:val="clear" w:color="auto" w:fill="FFFFFF" w:themeFill="background1"/>
          </w:tcPr>
          <w:p w14:paraId="4A9BC3ED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1955" w:type="pct"/>
            <w:shd w:val="clear" w:color="auto" w:fill="FFFFFF" w:themeFill="background1"/>
          </w:tcPr>
          <w:p w14:paraId="54B83755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</w:tbl>
    <w:p w14:paraId="516889D0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排序参数标识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 w:rsidRPr="0050004F">
        <w:rPr>
          <w:rFonts w:asciiTheme="majorHAnsi" w:hAnsiTheme="majorHAnsi" w:hint="eastAsia"/>
          <w:b/>
        </w:rPr>
        <w:t xml:space="preserve"> SORT_PARMA_FIELD</w:t>
      </w:r>
    </w:p>
    <w:p w14:paraId="327BCAC7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或者列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 + </w:t>
      </w:r>
      <w:r w:rsidRPr="001041FE">
        <w:rPr>
          <w:rFonts w:asciiTheme="majorHAnsi" w:hAnsiTheme="majorHAnsi"/>
        </w:rPr>
        <w:t>排序顺序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)): </w:t>
      </w:r>
      <w:r w:rsidRPr="001041FE">
        <w:rPr>
          <w:rFonts w:asciiTheme="majorHAnsi" w:hAnsiTheme="majorHAnsi"/>
        </w:rPr>
        <w:t>排序的各个列</w:t>
      </w:r>
      <w:r w:rsidRPr="001041FE">
        <w:rPr>
          <w:rFonts w:asciiTheme="majorHAnsi" w:hAnsiTheme="majorHAnsi"/>
        </w:rPr>
        <w:lastRenderedPageBreak/>
        <w:t>以及规则，即升序还是降序，其中</w:t>
      </w:r>
      <w:r w:rsidRPr="001041FE">
        <w:rPr>
          <w:rFonts w:asciiTheme="majorHAnsi" w:hAnsiTheme="majorHAnsi"/>
        </w:rPr>
        <w:t>0</w:t>
      </w:r>
      <w:r w:rsidRPr="001041FE">
        <w:rPr>
          <w:rFonts w:asciiTheme="majorHAnsi" w:hAnsiTheme="majorHAnsi"/>
        </w:rPr>
        <w:t>表示升序，</w:t>
      </w:r>
      <w:r w:rsidRPr="001041FE">
        <w:rPr>
          <w:rFonts w:asciiTheme="majorHAnsi" w:hAnsiTheme="majorHAnsi"/>
        </w:rPr>
        <w:t>1</w:t>
      </w:r>
      <w:r w:rsidRPr="001041FE">
        <w:rPr>
          <w:rFonts w:asciiTheme="majorHAnsi" w:hAnsiTheme="majorHAnsi"/>
        </w:rPr>
        <w:t>表示降序</w:t>
      </w:r>
      <w:r>
        <w:rPr>
          <w:rFonts w:asciiTheme="majorHAnsi" w:hAnsiTheme="majorHAnsi" w:hint="eastAsia"/>
        </w:rPr>
        <w:t>；</w:t>
      </w:r>
    </w:p>
    <w:p w14:paraId="521F0271" w14:textId="77777777" w:rsidR="00156CE7" w:rsidRPr="001041FE" w:rsidRDefault="00156CE7" w:rsidP="00156CE7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分页参数：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860"/>
        <w:gridCol w:w="3330"/>
        <w:gridCol w:w="3332"/>
      </w:tblGrid>
      <w:tr w:rsidR="00156CE7" w:rsidRPr="001041FE" w14:paraId="259B48E5" w14:textId="77777777" w:rsidTr="00B37C8A">
        <w:tc>
          <w:tcPr>
            <w:tcW w:w="1091" w:type="pct"/>
            <w:shd w:val="clear" w:color="auto" w:fill="FFFFFF" w:themeFill="background1"/>
          </w:tcPr>
          <w:p w14:paraId="0AAD9434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分页参数标识</w:t>
            </w:r>
          </w:p>
        </w:tc>
        <w:tc>
          <w:tcPr>
            <w:tcW w:w="1954" w:type="pct"/>
            <w:shd w:val="clear" w:color="auto" w:fill="FFFFFF" w:themeFill="background1"/>
          </w:tcPr>
          <w:p w14:paraId="401B38A0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起始偏移</w:t>
            </w:r>
          </w:p>
        </w:tc>
        <w:tc>
          <w:tcPr>
            <w:tcW w:w="1955" w:type="pct"/>
            <w:shd w:val="clear" w:color="auto" w:fill="FFFFFF" w:themeFill="background1"/>
          </w:tcPr>
          <w:p w14:paraId="6F5832A1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返回结果条数</w:t>
            </w:r>
          </w:p>
        </w:tc>
      </w:tr>
    </w:tbl>
    <w:p w14:paraId="51483D27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分页参数标识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>
        <w:rPr>
          <w:rFonts w:asciiTheme="majorHAnsi" w:hAnsiTheme="majorHAnsi" w:hint="eastAsia"/>
        </w:rPr>
        <w:t xml:space="preserve"> </w:t>
      </w:r>
      <w:r w:rsidRPr="00512925">
        <w:rPr>
          <w:rFonts w:asciiTheme="majorHAnsi" w:hAnsiTheme="majorHAnsi" w:hint="eastAsia"/>
          <w:b/>
        </w:rPr>
        <w:t>LIMIT_PARAM_FIELD</w:t>
      </w:r>
    </w:p>
    <w:p w14:paraId="5B5ED157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起始偏移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 + </w:t>
      </w:r>
      <w:r w:rsidRPr="001041FE">
        <w:rPr>
          <w:rFonts w:asciiTheme="majorHAnsi" w:hAnsiTheme="majorHAnsi"/>
        </w:rPr>
        <w:t>数量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)):</w:t>
      </w:r>
      <w:r>
        <w:rPr>
          <w:rFonts w:asciiTheme="majorHAnsi" w:hAnsiTheme="majorHAnsi" w:hint="eastAsia"/>
        </w:rPr>
        <w:t xml:space="preserve"> </w:t>
      </w:r>
      <w:r w:rsidRPr="001041FE">
        <w:rPr>
          <w:rFonts w:asciiTheme="majorHAnsi" w:hAnsiTheme="majorHAnsi"/>
        </w:rPr>
        <w:t>用于限制返回结果基于的偏移和本次返回的结果条数；</w:t>
      </w:r>
    </w:p>
    <w:p w14:paraId="5F91DE14" w14:textId="77777777" w:rsidR="00156CE7" w:rsidRDefault="00156CE7" w:rsidP="00156CE7">
      <w:pPr>
        <w:spacing w:line="360" w:lineRule="auto"/>
        <w:rPr>
          <w:rFonts w:asciiTheme="majorHAnsi"/>
          <w:b/>
        </w:rPr>
      </w:pPr>
      <w:r w:rsidRPr="001041FE">
        <w:rPr>
          <w:rFonts w:asciiTheme="majorHAnsi"/>
          <w:b/>
        </w:rPr>
        <w:t>过滤参数</w:t>
      </w:r>
      <w:r w:rsidRPr="001041FE">
        <w:rPr>
          <w:rFonts w:asciiTheme="majorHAnsi" w:hAnsiTheme="majorHAnsi"/>
          <w:b/>
        </w:rPr>
        <w:t xml:space="preserve"> (</w:t>
      </w:r>
      <w:r w:rsidRPr="001041FE">
        <w:rPr>
          <w:rFonts w:asciiTheme="majorHAnsi"/>
          <w:b/>
        </w:rPr>
        <w:t>目前暂未实现</w:t>
      </w:r>
      <w:r w:rsidRPr="001041FE">
        <w:rPr>
          <w:rFonts w:asciiTheme="majorHAnsi" w:hAnsiTheme="majorHAnsi"/>
          <w:b/>
        </w:rPr>
        <w:t>)</w:t>
      </w:r>
      <w:r w:rsidRPr="001041FE">
        <w:rPr>
          <w:rFonts w:asciiTheme="majorHAnsi"/>
          <w:b/>
        </w:rPr>
        <w:t>：</w:t>
      </w:r>
    </w:p>
    <w:p w14:paraId="7A019F8C" w14:textId="77777777" w:rsidR="00156CE7" w:rsidRPr="00A831FD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过滤</w:t>
      </w:r>
      <w:r w:rsidRPr="001041FE">
        <w:rPr>
          <w:rFonts w:asciiTheme="majorHAnsi" w:hAnsiTheme="majorHAnsi"/>
        </w:rPr>
        <w:t>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>
        <w:rPr>
          <w:rFonts w:asciiTheme="majorHAnsi" w:hAnsiTheme="majorHAnsi" w:hint="eastAsia"/>
        </w:rPr>
        <w:t xml:space="preserve"> </w:t>
      </w:r>
      <w:r w:rsidRPr="000A286D">
        <w:rPr>
          <w:rFonts w:asciiTheme="majorHAnsi" w:hAnsiTheme="majorHAnsi" w:hint="eastAsia"/>
          <w:b/>
        </w:rPr>
        <w:t>FILTER_PARAM_FIELD</w:t>
      </w:r>
    </w:p>
    <w:p w14:paraId="2B52A87C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A831FD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</w:t>
      </w:r>
      <w:r w:rsidRPr="00A831FD">
        <w:rPr>
          <w:rFonts w:asciiTheme="majorHAnsi" w:hAnsiTheme="majorHAnsi"/>
        </w:rPr>
        <w:t>或列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 +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)(</w:t>
      </w:r>
      <w:proofErr w:type="spellStart"/>
      <w:r w:rsidRPr="001041FE">
        <w:rPr>
          <w:rFonts w:asciiTheme="majorHAnsi" w:hAnsiTheme="majorHAnsi"/>
        </w:rPr>
        <w:t>BorderFlag</w:t>
      </w:r>
      <w:proofErr w:type="spellEnd"/>
      <w:r w:rsidRPr="001041FE">
        <w:rPr>
          <w:rFonts w:asciiTheme="majorHAnsi" w:hAnsiTheme="majorHAnsi"/>
        </w:rPr>
        <w:t xml:space="preserve">) +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 xml:space="preserve">(begin) +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 xml:space="preserve">(end) + </w:t>
      </w:r>
    </w:p>
    <w:p w14:paraId="1D1662CF" w14:textId="77777777" w:rsidR="00156CE7" w:rsidRPr="001041FE" w:rsidRDefault="00156CE7" w:rsidP="00156CE7">
      <w:pPr>
        <w:pStyle w:val="ListParagraph"/>
        <w:spacing w:line="360" w:lineRule="auto"/>
        <w:ind w:left="420" w:firstLineChars="0" w:firstLine="0"/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)(0</w:t>
      </w:r>
      <w:r w:rsidRPr="00A831FD">
        <w:rPr>
          <w:rFonts w:asciiTheme="majorHAnsi" w:hAnsiTheme="majorHAnsi"/>
        </w:rPr>
        <w:t>为</w:t>
      </w:r>
      <w:r w:rsidRPr="001041FE">
        <w:rPr>
          <w:rFonts w:asciiTheme="majorHAnsi" w:hAnsiTheme="majorHAnsi"/>
        </w:rPr>
        <w:t>OR</w:t>
      </w:r>
      <w:r w:rsidRPr="00A831FD">
        <w:rPr>
          <w:rFonts w:asciiTheme="majorHAnsi" w:hAnsiTheme="majorHAnsi"/>
        </w:rPr>
        <w:t>，</w:t>
      </w:r>
      <w:r w:rsidRPr="001041FE">
        <w:rPr>
          <w:rFonts w:asciiTheme="majorHAnsi" w:hAnsiTheme="majorHAnsi"/>
        </w:rPr>
        <w:t>1</w:t>
      </w:r>
      <w:r w:rsidRPr="00A831FD">
        <w:rPr>
          <w:rFonts w:asciiTheme="majorHAnsi" w:hAnsiTheme="majorHAnsi"/>
        </w:rPr>
        <w:t>为</w:t>
      </w:r>
      <w:r w:rsidRPr="001041FE">
        <w:rPr>
          <w:rFonts w:asciiTheme="majorHAnsi" w:hAnsiTheme="majorHAnsi"/>
        </w:rPr>
        <w:t>AND) + ……</w:t>
      </w:r>
    </w:p>
    <w:p w14:paraId="7ED956CB" w14:textId="77777777" w:rsidR="00B71450" w:rsidRPr="00B71450" w:rsidRDefault="00156CE7" w:rsidP="00156CE7">
      <w:r w:rsidRPr="001041FE">
        <w:rPr>
          <w:rFonts w:asciiTheme="majorHAnsi"/>
        </w:rPr>
        <w:t>其中</w:t>
      </w:r>
      <w:r w:rsidRPr="001041FE">
        <w:rPr>
          <w:rFonts w:asciiTheme="majorHAnsi" w:hAnsiTheme="majorHAnsi"/>
        </w:rPr>
        <w:t>begin</w:t>
      </w:r>
      <w:r w:rsidRPr="001041FE">
        <w:rPr>
          <w:rFonts w:asciiTheme="majorHAnsi"/>
        </w:rPr>
        <w:t>，</w:t>
      </w:r>
      <w:r w:rsidRPr="001041FE">
        <w:rPr>
          <w:rFonts w:asciiTheme="majorHAnsi" w:hAnsiTheme="majorHAnsi"/>
        </w:rPr>
        <w:t>end</w:t>
      </w:r>
      <w:r w:rsidRPr="001041FE">
        <w:rPr>
          <w:rFonts w:asciiTheme="majorHAnsi"/>
        </w:rPr>
        <w:t>与该列数据类型一致或者为</w:t>
      </w:r>
      <w:proofErr w:type="spellStart"/>
      <w:r w:rsidRPr="001041FE">
        <w:rPr>
          <w:rFonts w:asciiTheme="majorHAnsi" w:hAnsiTheme="majorHAnsi"/>
        </w:rPr>
        <w:t>NullType</w:t>
      </w:r>
      <w:proofErr w:type="spellEnd"/>
    </w:p>
    <w:p w14:paraId="72E3A167" w14:textId="77777777" w:rsidR="005F6D40" w:rsidRDefault="005F6D40" w:rsidP="005F6D40">
      <w:pPr>
        <w:pStyle w:val="Heading3"/>
      </w:pPr>
      <w:proofErr w:type="spellStart"/>
      <w:r>
        <w:t>ObMutator</w:t>
      </w:r>
      <w:proofErr w:type="spellEnd"/>
    </w:p>
    <w:p w14:paraId="21B3EFC5" w14:textId="77777777" w:rsidR="00ED2D9D" w:rsidRPr="001041FE" w:rsidRDefault="00ED2D9D" w:rsidP="00ED2D9D">
      <w:pPr>
        <w:spacing w:line="360" w:lineRule="auto"/>
        <w:ind w:firstLine="420"/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ObMutator</w:t>
      </w:r>
      <w:proofErr w:type="spellEnd"/>
      <w:r w:rsidRPr="001041FE">
        <w:rPr>
          <w:rFonts w:asciiTheme="majorHAnsi" w:hAnsiTheme="majorHAnsi"/>
        </w:rPr>
        <w:t>结构封装了对数据的修改信息</w:t>
      </w:r>
      <w:r>
        <w:rPr>
          <w:rFonts w:asciiTheme="majorHAnsi" w:hAnsiTheme="majorHAnsi" w:hint="eastAsia"/>
        </w:rPr>
        <w:t>，</w:t>
      </w:r>
      <w:r w:rsidRPr="001041FE">
        <w:rPr>
          <w:rFonts w:asciiTheme="majorHAnsi" w:hAnsiTheme="majorHAnsi"/>
        </w:rPr>
        <w:t>由如下的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对象组成：</w:t>
      </w:r>
    </w:p>
    <w:p w14:paraId="0F021C15" w14:textId="77777777" w:rsidR="00ED2D9D" w:rsidRPr="008035D7" w:rsidRDefault="00ED2D9D" w:rsidP="00ED2D9D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Theme="majorHAnsi" w:hAnsiTheme="majorHAnsi"/>
        </w:rPr>
      </w:pPr>
      <w:r w:rsidRPr="008035D7">
        <w:rPr>
          <w:rFonts w:asciiTheme="majorHAnsi" w:hAnsiTheme="majorHAnsi" w:hint="eastAsia"/>
        </w:rPr>
        <w:t>操作指令参数标识</w:t>
      </w:r>
      <w:r w:rsidRPr="008035D7">
        <w:rPr>
          <w:rFonts w:asciiTheme="majorHAnsi" w:hAnsiTheme="majorHAnsi"/>
        </w:rPr>
        <w:t>(</w:t>
      </w:r>
      <w:r w:rsidRPr="008035D7">
        <w:rPr>
          <w:rFonts w:asciiTheme="majorHAnsi" w:hAnsiTheme="majorHAnsi" w:hint="eastAsia"/>
        </w:rPr>
        <w:t>一个</w:t>
      </w:r>
      <w:proofErr w:type="spellStart"/>
      <w:r w:rsidRPr="008035D7">
        <w:rPr>
          <w:rFonts w:asciiTheme="majorHAnsi" w:hAnsiTheme="majorHAnsi"/>
        </w:rPr>
        <w:t>ObObj</w:t>
      </w:r>
      <w:proofErr w:type="spellEnd"/>
      <w:r w:rsidRPr="008035D7">
        <w:rPr>
          <w:rFonts w:asciiTheme="majorHAnsi" w:hAnsiTheme="majorHAnsi" w:hint="eastAsia"/>
        </w:rPr>
        <w:t>扩展对象</w:t>
      </w:r>
      <w:r w:rsidRPr="008035D7">
        <w:rPr>
          <w:rFonts w:asciiTheme="majorHAnsi" w:hAnsiTheme="majorHAnsi"/>
        </w:rPr>
        <w:t xml:space="preserve">) + </w:t>
      </w:r>
      <w:r w:rsidRPr="008035D7">
        <w:rPr>
          <w:rFonts w:asciiTheme="majorHAnsi" w:hAnsiTheme="majorHAnsi" w:hint="eastAsia"/>
        </w:rPr>
        <w:t>若干参数</w:t>
      </w:r>
      <w:r w:rsidRPr="008035D7">
        <w:rPr>
          <w:rFonts w:asciiTheme="majorHAnsi" w:hAnsiTheme="majorHAnsi"/>
        </w:rPr>
        <w:t>(</w:t>
      </w:r>
      <w:r w:rsidRPr="008035D7">
        <w:rPr>
          <w:rFonts w:asciiTheme="majorHAnsi" w:hAnsiTheme="majorHAnsi" w:hint="eastAsia"/>
        </w:rPr>
        <w:t>若干</w:t>
      </w:r>
      <w:proofErr w:type="spellStart"/>
      <w:r w:rsidRPr="008035D7">
        <w:rPr>
          <w:rFonts w:asciiTheme="majorHAnsi" w:hAnsiTheme="majorHAnsi"/>
        </w:rPr>
        <w:t>ObObj</w:t>
      </w:r>
      <w:proofErr w:type="spellEnd"/>
      <w:r w:rsidRPr="008035D7">
        <w:rPr>
          <w:rFonts w:asciiTheme="majorHAnsi" w:hAnsiTheme="majorHAnsi" w:hint="eastAsia"/>
        </w:rPr>
        <w:t>对象</w:t>
      </w:r>
      <w:r w:rsidRPr="008035D7">
        <w:rPr>
          <w:rFonts w:asciiTheme="majorHAnsi" w:hAnsiTheme="majorHAnsi"/>
        </w:rPr>
        <w:t xml:space="preserve">) </w:t>
      </w:r>
    </w:p>
    <w:p w14:paraId="5EFBF7FE" w14:textId="77777777" w:rsidR="00ED2D9D" w:rsidRPr="00D0403B" w:rsidRDefault="00ED2D9D" w:rsidP="00ED2D9D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Theme="majorHAnsi" w:hAnsiTheme="majorHAnsi"/>
        </w:rPr>
      </w:pPr>
      <w:r w:rsidRPr="00D0403B">
        <w:rPr>
          <w:rFonts w:asciiTheme="majorHAnsi" w:hAnsiTheme="majorHAnsi" w:hint="eastAsia"/>
        </w:rPr>
        <w:t>数据结束标识</w:t>
      </w:r>
      <w:r w:rsidRPr="00D0403B">
        <w:rPr>
          <w:rFonts w:asciiTheme="majorHAnsi" w:hAnsiTheme="majorHAnsi"/>
        </w:rPr>
        <w:t>(</w:t>
      </w:r>
      <w:r w:rsidRPr="00D0403B">
        <w:rPr>
          <w:rFonts w:asciiTheme="majorHAnsi" w:hAnsiTheme="majorHAnsi" w:hint="eastAsia"/>
        </w:rPr>
        <w:t>一个</w:t>
      </w:r>
      <w:proofErr w:type="spellStart"/>
      <w:r w:rsidRPr="00D0403B">
        <w:rPr>
          <w:rFonts w:asciiTheme="majorHAnsi" w:hAnsiTheme="majorHAnsi"/>
        </w:rPr>
        <w:t>ObObj</w:t>
      </w:r>
      <w:proofErr w:type="spellEnd"/>
      <w:r w:rsidRPr="00D0403B">
        <w:rPr>
          <w:rFonts w:asciiTheme="majorHAnsi" w:hAnsiTheme="majorHAnsi" w:hint="eastAsia"/>
        </w:rPr>
        <w:t>扩展对象</w:t>
      </w:r>
      <w:r w:rsidRPr="00D0403B">
        <w:rPr>
          <w:rFonts w:asciiTheme="majorHAnsi" w:hAnsiTheme="majorHAnsi"/>
        </w:rPr>
        <w:t>)</w:t>
      </w:r>
    </w:p>
    <w:p w14:paraId="0365A51E" w14:textId="77777777" w:rsidR="00ED2D9D" w:rsidRPr="001041FE" w:rsidRDefault="00ED2D9D" w:rsidP="00ED2D9D">
      <w:pPr>
        <w:spacing w:line="360" w:lineRule="auto"/>
        <w:ind w:firstLine="42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各部分具体序列化后的组成结构如下表所示：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4"/>
        <w:gridCol w:w="1551"/>
        <w:gridCol w:w="1815"/>
        <w:gridCol w:w="1384"/>
        <w:gridCol w:w="890"/>
        <w:gridCol w:w="888"/>
      </w:tblGrid>
      <w:tr w:rsidR="00ED2D9D" w:rsidRPr="001041FE" w14:paraId="35E1A63F" w14:textId="77777777" w:rsidTr="00B37C8A">
        <w:tc>
          <w:tcPr>
            <w:tcW w:w="1170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6D7C1B34" w14:textId="77777777" w:rsidR="00ED2D9D" w:rsidRPr="006F6F7E" w:rsidRDefault="00ED2D9D" w:rsidP="00B37C8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操作参数指令标识</w:t>
            </w:r>
          </w:p>
        </w:tc>
        <w:tc>
          <w:tcPr>
            <w:tcW w:w="910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D2C99A5" w14:textId="77777777" w:rsidR="00ED2D9D" w:rsidRPr="00DE17E9" w:rsidRDefault="00ED2D9D" w:rsidP="00B37C8A">
            <w:pPr>
              <w:jc w:val="center"/>
              <w:rPr>
                <w:rFonts w:asciiTheme="majorHAnsi" w:hAnsiTheme="majorHAnsi"/>
                <w:u w:val="single"/>
              </w:rPr>
            </w:pPr>
            <w:r w:rsidRPr="00DE17E9">
              <w:rPr>
                <w:rFonts w:asciiTheme="majorHAnsi" w:hAnsiTheme="majorHAnsi" w:hint="eastAsia"/>
                <w:u w:val="single"/>
              </w:rPr>
              <w:t>表名指令标识</w:t>
            </w:r>
          </w:p>
        </w:tc>
        <w:tc>
          <w:tcPr>
            <w:tcW w:w="2920" w:type="pct"/>
            <w:gridSpan w:val="4"/>
            <w:shd w:val="clear" w:color="auto" w:fill="B8CCE4" w:themeFill="accent1" w:themeFillTint="66"/>
          </w:tcPr>
          <w:p w14:paraId="430F1D3E" w14:textId="77777777" w:rsidR="00ED2D9D" w:rsidRPr="001041FE" w:rsidRDefault="00ED2D9D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ED2D9D" w:rsidRPr="001041FE" w14:paraId="0EDFCBDD" w14:textId="77777777" w:rsidTr="00B37C8A">
        <w:tc>
          <w:tcPr>
            <w:tcW w:w="1170" w:type="pct"/>
            <w:vMerge w:val="restart"/>
            <w:shd w:val="clear" w:color="auto" w:fill="FFFFFF" w:themeFill="background1"/>
          </w:tcPr>
          <w:p w14:paraId="2CB386BF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 w:val="restart"/>
            <w:shd w:val="clear" w:color="auto" w:fill="FFFFFF" w:themeFill="background1"/>
          </w:tcPr>
          <w:p w14:paraId="7E450847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95B8328" w14:textId="77777777" w:rsidR="00ED2D9D" w:rsidRPr="00DE17E9" w:rsidRDefault="00ED2D9D" w:rsidP="00B37C8A">
            <w:pPr>
              <w:jc w:val="center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855" w:type="pct"/>
            <w:gridSpan w:val="3"/>
            <w:shd w:val="clear" w:color="auto" w:fill="B8CCE4" w:themeFill="accent1" w:themeFillTint="66"/>
          </w:tcPr>
          <w:p w14:paraId="06C356A6" w14:textId="77777777" w:rsidR="00ED2D9D" w:rsidRPr="001041FE" w:rsidRDefault="00ED2D9D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ED2D9D" w:rsidRPr="001041FE" w14:paraId="6632BDE3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3A9CA18C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5EE3D8B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 w:val="restart"/>
            <w:shd w:val="clear" w:color="auto" w:fill="FFFFFF" w:themeFill="background1"/>
          </w:tcPr>
          <w:p w14:paraId="3FBBD47D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shd w:val="clear" w:color="auto" w:fill="B8CCE4" w:themeFill="accent1" w:themeFillTint="66"/>
          </w:tcPr>
          <w:p w14:paraId="23D394D5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shd w:val="clear" w:color="auto" w:fill="B8CCE4" w:themeFill="accent1" w:themeFillTint="66"/>
          </w:tcPr>
          <w:p w14:paraId="0701658E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shd w:val="clear" w:color="auto" w:fill="B8CCE4" w:themeFill="accent1" w:themeFillTint="66"/>
          </w:tcPr>
          <w:p w14:paraId="5BA1B893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1E0F62BA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43AB892D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6BA69C7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/>
            <w:shd w:val="clear" w:color="auto" w:fill="FFFFFF" w:themeFill="background1"/>
          </w:tcPr>
          <w:p w14:paraId="5878B662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shd w:val="clear" w:color="auto" w:fill="B8CCE4" w:themeFill="accent1" w:themeFillTint="66"/>
          </w:tcPr>
          <w:p w14:paraId="29F9A532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shd w:val="clear" w:color="auto" w:fill="B8CCE4" w:themeFill="accent1" w:themeFillTint="66"/>
          </w:tcPr>
          <w:p w14:paraId="69432F9A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shd w:val="clear" w:color="auto" w:fill="B8CCE4" w:themeFill="accent1" w:themeFillTint="66"/>
          </w:tcPr>
          <w:p w14:paraId="518608E0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280CCD00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4F4B3BE2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14451D6D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A86ADA6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5BC084FB" w14:textId="77777777" w:rsidR="00ED2D9D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52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3BA7C8F" w14:textId="77777777" w:rsidR="00ED2D9D" w:rsidRDefault="00ED2D9D" w:rsidP="00B37C8A">
            <w:r>
              <w:t>…</w:t>
            </w:r>
          </w:p>
        </w:tc>
        <w:tc>
          <w:tcPr>
            <w:tcW w:w="521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24493897" w14:textId="77777777" w:rsidR="00ED2D9D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ED2D9D" w:rsidRPr="001041FE" w14:paraId="4495DEE7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0E21522B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F59F4F1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291699AB" w14:textId="77777777" w:rsidR="00ED2D9D" w:rsidRPr="00DE17E9" w:rsidRDefault="00ED2D9D" w:rsidP="00B37C8A">
            <w:pPr>
              <w:jc w:val="center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855" w:type="pct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311FFF9" w14:textId="77777777" w:rsidR="00ED2D9D" w:rsidRPr="001041FE" w:rsidRDefault="00ED2D9D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ED2D9D" w:rsidRPr="001041FE" w14:paraId="716AADDD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44952FE4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A5B0DDA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 w:val="restart"/>
            <w:shd w:val="clear" w:color="auto" w:fill="FFFFFF" w:themeFill="background1"/>
          </w:tcPr>
          <w:p w14:paraId="022F3DBD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9603175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2A563F62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9CA4FF8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22A27739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249CF026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3B594D5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81B7D9A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1AE6F10" w14:textId="77777777" w:rsidR="00ED2D9D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BE784CB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BDE1A44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4F5C2DFB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4DC49B59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0A8896C7" w14:textId="77777777" w:rsidR="00ED2D9D" w:rsidRPr="00DE17E9" w:rsidRDefault="00ED2D9D" w:rsidP="00B37C8A">
            <w:pPr>
              <w:jc w:val="center"/>
              <w:rPr>
                <w:rFonts w:asciiTheme="majorHAnsi" w:hAnsiTheme="majorHAnsi"/>
                <w:u w:val="single"/>
              </w:rPr>
            </w:pPr>
            <w:r w:rsidRPr="00DE17E9">
              <w:rPr>
                <w:rFonts w:asciiTheme="majorHAnsi" w:hAnsiTheme="majorHAnsi" w:hint="eastAsia"/>
                <w:u w:val="single"/>
              </w:rPr>
              <w:t>表名指令标识</w:t>
            </w:r>
          </w:p>
        </w:tc>
        <w:tc>
          <w:tcPr>
            <w:tcW w:w="2920" w:type="pct"/>
            <w:gridSpan w:val="4"/>
            <w:shd w:val="clear" w:color="auto" w:fill="C6D9F1" w:themeFill="text2" w:themeFillTint="33"/>
          </w:tcPr>
          <w:p w14:paraId="350D03EB" w14:textId="77777777" w:rsidR="00ED2D9D" w:rsidRPr="001041FE" w:rsidRDefault="00ED2D9D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ED2D9D" w:rsidRPr="001041FE" w14:paraId="54AAF6CB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1E5CC755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 w:val="restart"/>
            <w:shd w:val="clear" w:color="auto" w:fill="FFFFFF" w:themeFill="background1"/>
          </w:tcPr>
          <w:p w14:paraId="6857D6DA" w14:textId="77777777" w:rsidR="00ED2D9D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065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0CDA5445" w14:textId="77777777" w:rsidR="00ED2D9D" w:rsidRDefault="00ED2D9D" w:rsidP="00B37C8A">
            <w:pPr>
              <w:rPr>
                <w:rFonts w:asciiTheme="majorHAnsi" w:hAnsiTheme="majorHAnsi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855" w:type="pct"/>
            <w:gridSpan w:val="3"/>
            <w:shd w:val="clear" w:color="auto" w:fill="C6D9F1" w:themeFill="text2" w:themeFillTint="33"/>
          </w:tcPr>
          <w:p w14:paraId="2EDFA433" w14:textId="77777777" w:rsidR="00ED2D9D" w:rsidRDefault="00ED2D9D" w:rsidP="00B37C8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ED2D9D" w:rsidRPr="001041FE" w14:paraId="281CD089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3DCAA16A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19F26EB" w14:textId="77777777" w:rsidR="00ED2D9D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065" w:type="pct"/>
            <w:vMerge w:val="restart"/>
            <w:shd w:val="clear" w:color="auto" w:fill="FFFFFF" w:themeFill="background1"/>
          </w:tcPr>
          <w:p w14:paraId="71A4BCD1" w14:textId="77777777" w:rsidR="00ED2D9D" w:rsidRPr="00DE17E9" w:rsidRDefault="00ED2D9D" w:rsidP="00B37C8A">
            <w:pPr>
              <w:rPr>
                <w:u w:val="single"/>
              </w:rPr>
            </w:pPr>
          </w:p>
        </w:tc>
        <w:tc>
          <w:tcPr>
            <w:tcW w:w="1855" w:type="pct"/>
            <w:gridSpan w:val="3"/>
            <w:shd w:val="clear" w:color="auto" w:fill="C6D9F1" w:themeFill="text2" w:themeFillTint="33"/>
          </w:tcPr>
          <w:p w14:paraId="57EC87A6" w14:textId="77777777" w:rsidR="00ED2D9D" w:rsidRPr="00D11146" w:rsidRDefault="00ED2D9D" w:rsidP="00B37C8A">
            <w:pPr>
              <w:rPr>
                <w:rFonts w:asciiTheme="majorHAnsi" w:hAnsiTheme="majorHAnsi"/>
                <w:u w:val="single"/>
              </w:rPr>
            </w:pPr>
            <w:r w:rsidRPr="00D11146">
              <w:rPr>
                <w:rFonts w:asciiTheme="majorHAnsi" w:hAnsiTheme="majorHAnsi"/>
                <w:u w:val="single"/>
              </w:rPr>
              <w:t>D</w:t>
            </w:r>
            <w:r w:rsidRPr="00D11146">
              <w:rPr>
                <w:rFonts w:asciiTheme="majorHAnsi" w:hAnsiTheme="majorHAnsi" w:hint="eastAsia"/>
                <w:u w:val="single"/>
              </w:rPr>
              <w:t>elete Row</w:t>
            </w:r>
            <w:r w:rsidRPr="00D11146">
              <w:rPr>
                <w:rFonts w:asciiTheme="majorHAnsi" w:hAnsiTheme="majorHAnsi" w:hint="eastAsia"/>
                <w:u w:val="single"/>
              </w:rPr>
              <w:t>扩展标识</w:t>
            </w:r>
          </w:p>
        </w:tc>
      </w:tr>
      <w:tr w:rsidR="00ED2D9D" w:rsidRPr="001041FE" w14:paraId="1C924846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7478DA74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5B61874E" w14:textId="77777777" w:rsidR="00ED2D9D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065" w:type="pct"/>
            <w:vMerge/>
            <w:shd w:val="clear" w:color="auto" w:fill="FFFFFF" w:themeFill="background1"/>
          </w:tcPr>
          <w:p w14:paraId="47909C38" w14:textId="77777777" w:rsidR="00ED2D9D" w:rsidRPr="00DE17E9" w:rsidRDefault="00ED2D9D" w:rsidP="00B37C8A">
            <w:pPr>
              <w:rPr>
                <w:u w:val="single"/>
              </w:rPr>
            </w:pPr>
          </w:p>
        </w:tc>
        <w:tc>
          <w:tcPr>
            <w:tcW w:w="812" w:type="pct"/>
            <w:shd w:val="clear" w:color="auto" w:fill="C6D9F1" w:themeFill="text2" w:themeFillTint="33"/>
          </w:tcPr>
          <w:p w14:paraId="11C5E4DE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shd w:val="clear" w:color="auto" w:fill="C6D9F1" w:themeFill="text2" w:themeFillTint="33"/>
          </w:tcPr>
          <w:p w14:paraId="6FE9C7ED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shd w:val="clear" w:color="auto" w:fill="C6D9F1" w:themeFill="text2" w:themeFillTint="33"/>
          </w:tcPr>
          <w:p w14:paraId="76A7C089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4025EDA9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32EB6CB0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shd w:val="clear" w:color="auto" w:fill="C6D9F1" w:themeFill="text2" w:themeFillTint="33"/>
          </w:tcPr>
          <w:p w14:paraId="0CB56BD1" w14:textId="77777777" w:rsidR="00ED2D9D" w:rsidRPr="001F0463" w:rsidRDefault="00ED2D9D" w:rsidP="00B37C8A">
            <w:pPr>
              <w:rPr>
                <w:u w:val="single"/>
              </w:rPr>
            </w:pPr>
            <w:r w:rsidRPr="001F0463">
              <w:rPr>
                <w:rFonts w:hint="eastAsia"/>
                <w:u w:val="single"/>
              </w:rPr>
              <w:t>OB/DB</w:t>
            </w:r>
            <w:r w:rsidRPr="001F0463">
              <w:rPr>
                <w:rFonts w:hint="eastAsia"/>
                <w:u w:val="single"/>
              </w:rPr>
              <w:t>语意标识</w:t>
            </w:r>
          </w:p>
        </w:tc>
        <w:tc>
          <w:tcPr>
            <w:tcW w:w="2920" w:type="pct"/>
            <w:gridSpan w:val="4"/>
            <w:shd w:val="clear" w:color="auto" w:fill="C6D9F1" w:themeFill="text2" w:themeFillTint="33"/>
          </w:tcPr>
          <w:p w14:paraId="26F5D62B" w14:textId="77777777" w:rsidR="00ED2D9D" w:rsidRPr="001F0463" w:rsidRDefault="00ED2D9D" w:rsidP="00B37C8A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DB </w:t>
            </w:r>
            <w:r>
              <w:rPr>
                <w:rFonts w:hint="eastAsia"/>
                <w:u w:val="single"/>
              </w:rPr>
              <w:t>或者</w:t>
            </w:r>
            <w:r>
              <w:rPr>
                <w:rFonts w:hint="eastAsia"/>
                <w:u w:val="single"/>
              </w:rPr>
              <w:t>OB</w:t>
            </w:r>
          </w:p>
        </w:tc>
      </w:tr>
      <w:tr w:rsidR="00ED2D9D" w:rsidRPr="001041FE" w14:paraId="55ACA316" w14:textId="77777777" w:rsidTr="00B37C8A">
        <w:tc>
          <w:tcPr>
            <w:tcW w:w="5000" w:type="pct"/>
            <w:gridSpan w:val="6"/>
            <w:shd w:val="clear" w:color="auto" w:fill="C6D9F1" w:themeFill="text2" w:themeFillTint="33"/>
          </w:tcPr>
          <w:p w14:paraId="0A1B5586" w14:textId="77777777" w:rsidR="00ED2D9D" w:rsidRPr="006F6F7E" w:rsidRDefault="00ED2D9D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数据结束标识</w:t>
            </w:r>
          </w:p>
        </w:tc>
      </w:tr>
    </w:tbl>
    <w:p w14:paraId="5AF95FAD" w14:textId="77777777" w:rsidR="00ED2D9D" w:rsidRPr="000C5B78" w:rsidRDefault="00ED2D9D" w:rsidP="00ED2D9D">
      <w:pPr>
        <w:spacing w:line="360" w:lineRule="auto"/>
        <w:ind w:firstLine="420"/>
        <w:rPr>
          <w:rFonts w:asciiTheme="majorHAnsi" w:hAnsiTheme="majorHAnsi"/>
          <w:b/>
        </w:rPr>
      </w:pPr>
      <w:r>
        <w:rPr>
          <w:rFonts w:hint="eastAsia"/>
        </w:rPr>
        <w:t>在操作参数指令中的几类扩展指令可以各种顺序出现，同样客户端用名字</w:t>
      </w:r>
      <w:r>
        <w:rPr>
          <w:rFonts w:hint="eastAsia"/>
        </w:rPr>
        <w:t>(</w:t>
      </w:r>
      <w:r>
        <w:rPr>
          <w:rFonts w:hint="eastAsia"/>
        </w:rPr>
        <w:t>忽略</w:t>
      </w:r>
      <w:r>
        <w:rPr>
          <w:rFonts w:hint="eastAsia"/>
        </w:rPr>
        <w:t>ID)</w:t>
      </w:r>
      <w:r>
        <w:rPr>
          <w:rFonts w:hint="eastAsia"/>
        </w:rPr>
        <w:t>，内部调用用</w:t>
      </w:r>
      <w:r>
        <w:rPr>
          <w:rFonts w:hint="eastAsia"/>
        </w:rPr>
        <w:t>ID(</w:t>
      </w:r>
      <w:r>
        <w:rPr>
          <w:rFonts w:hint="eastAsia"/>
        </w:rPr>
        <w:t>忽略名字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D86423" w14:textId="77777777" w:rsidR="00ED2D9D" w:rsidRDefault="00ED2D9D" w:rsidP="00ED2D9D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操作</w:t>
      </w:r>
      <w:r w:rsidRPr="001041FE">
        <w:rPr>
          <w:rFonts w:asciiTheme="majorHAnsi" w:hAnsiTheme="majorHAnsi"/>
          <w:b/>
        </w:rPr>
        <w:t>参数：</w:t>
      </w:r>
    </w:p>
    <w:p w14:paraId="278668F6" w14:textId="77777777" w:rsidR="00ED2D9D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 w:rsidRPr="00536A02">
        <w:rPr>
          <w:rFonts w:asciiTheme="majorHAnsi" w:hAnsiTheme="majorHAnsi" w:hint="eastAsia"/>
        </w:rPr>
        <w:lastRenderedPageBreak/>
        <w:t>操作参数指令标识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 </w:t>
      </w:r>
      <w:r w:rsidRPr="002A709A">
        <w:rPr>
          <w:rFonts w:asciiTheme="majorHAnsi" w:hAnsiTheme="majorHAnsi" w:hint="eastAsia"/>
          <w:b/>
        </w:rPr>
        <w:t>MUTATOR_PARAM_FIELD</w:t>
      </w:r>
    </w:p>
    <w:p w14:paraId="6A755B77" w14:textId="77777777" w:rsidR="00ED2D9D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表名指令标识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+ </w:t>
      </w:r>
      <w:r>
        <w:rPr>
          <w:rFonts w:asciiTheme="majorHAnsi" w:hAnsiTheme="majorHAnsi" w:hint="eastAsia"/>
        </w:rPr>
        <w:t>表名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>))</w:t>
      </w:r>
      <w:r>
        <w:rPr>
          <w:rFonts w:asciiTheme="majorHAnsi" w:hAnsiTheme="majorHAnsi" w:hint="eastAsia"/>
        </w:rPr>
        <w:t>或者表</w:t>
      </w:r>
      <w:r>
        <w:rPr>
          <w:rFonts w:asciiTheme="majorHAnsi" w:hAnsiTheme="majorHAnsi" w:hint="eastAsia"/>
        </w:rPr>
        <w:t>ID(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 xml:space="preserve">)) </w:t>
      </w:r>
      <w:r w:rsidRPr="006D5CC4">
        <w:rPr>
          <w:rFonts w:asciiTheme="majorHAnsi" w:hAnsiTheme="majorHAnsi" w:hint="eastAsia"/>
          <w:b/>
        </w:rPr>
        <w:t>TABLE_NAME_FILED</w:t>
      </w:r>
    </w:p>
    <w:p w14:paraId="3342C39E" w14:textId="77777777" w:rsidR="00ED2D9D" w:rsidRPr="00F7791E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>
        <w:rPr>
          <w:rFonts w:asciiTheme="majorHAnsi" w:hAnsiTheme="majorHAnsi" w:hint="eastAsia"/>
        </w:rPr>
        <w:t xml:space="preserve">ow key </w:t>
      </w:r>
      <w:r>
        <w:rPr>
          <w:rFonts w:asciiTheme="majorHAnsi" w:hAnsiTheme="majorHAnsi" w:hint="eastAsia"/>
        </w:rPr>
        <w:t>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 +  </w:t>
      </w:r>
      <w:proofErr w:type="spellStart"/>
      <w:r>
        <w:rPr>
          <w:rFonts w:asciiTheme="majorHAnsi" w:hAnsiTheme="majorHAnsi" w:hint="eastAsia"/>
        </w:rPr>
        <w:t>rowkey</w:t>
      </w:r>
      <w:proofErr w:type="spellEnd"/>
      <w:r>
        <w:rPr>
          <w:rFonts w:asciiTheme="majorHAnsi" w:hAnsiTheme="majorHAnsi" w:hint="eastAsia"/>
        </w:rPr>
        <w:t xml:space="preserve"> 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 xml:space="preserve">))  </w:t>
      </w:r>
      <w:r w:rsidRPr="00D42105">
        <w:rPr>
          <w:rFonts w:asciiTheme="majorHAnsi" w:hAnsiTheme="majorHAnsi" w:hint="eastAsia"/>
          <w:b/>
        </w:rPr>
        <w:t>ROW_KEY_FIELD</w:t>
      </w:r>
    </w:p>
    <w:p w14:paraId="235740A5" w14:textId="77777777" w:rsidR="00ED2D9D" w:rsidRPr="00163149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 w:rsidRPr="00163149">
        <w:rPr>
          <w:rFonts w:asciiTheme="majorHAnsi" w:hAnsiTheme="majorHAnsi" w:hint="eastAsia"/>
        </w:rPr>
        <w:t>列名</w:t>
      </w:r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varchar</w:t>
      </w:r>
      <w:proofErr w:type="spellEnd"/>
      <w:r w:rsidRPr="00163149">
        <w:rPr>
          <w:rFonts w:asciiTheme="majorHAnsi" w:hAnsiTheme="majorHAnsi" w:hint="eastAsia"/>
        </w:rPr>
        <w:t>))</w:t>
      </w:r>
      <w:r w:rsidRPr="00163149">
        <w:rPr>
          <w:rFonts w:asciiTheme="majorHAnsi" w:hAnsiTheme="majorHAnsi" w:hint="eastAsia"/>
        </w:rPr>
        <w:t>或列</w:t>
      </w:r>
      <w:r w:rsidRPr="00163149">
        <w:rPr>
          <w:rFonts w:asciiTheme="majorHAnsi" w:hAnsiTheme="majorHAnsi" w:hint="eastAsia"/>
        </w:rPr>
        <w:t>ID(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int</w:t>
      </w:r>
      <w:proofErr w:type="spellEnd"/>
      <w:r w:rsidRPr="00163149">
        <w:rPr>
          <w:rFonts w:asciiTheme="majorHAnsi" w:hAnsiTheme="majorHAnsi" w:hint="eastAsia"/>
        </w:rPr>
        <w:t xml:space="preserve">)) + </w:t>
      </w:r>
      <w:r w:rsidRPr="00163149">
        <w:rPr>
          <w:rFonts w:asciiTheme="majorHAnsi" w:hAnsiTheme="majorHAnsi" w:hint="eastAsia"/>
        </w:rPr>
        <w:t>操作符</w:t>
      </w:r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int</w:t>
      </w:r>
      <w:proofErr w:type="spellEnd"/>
      <w:r w:rsidRPr="00163149">
        <w:rPr>
          <w:rFonts w:asciiTheme="majorHAnsi" w:hAnsiTheme="majorHAnsi" w:hint="eastAsia"/>
        </w:rPr>
        <w:t xml:space="preserve">)) + </w:t>
      </w:r>
      <w:r w:rsidRPr="00163149">
        <w:rPr>
          <w:rFonts w:asciiTheme="majorHAnsi" w:hAnsiTheme="majorHAnsi" w:hint="eastAsia"/>
        </w:rPr>
        <w:t>操作值</w:t>
      </w:r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(value)</w:t>
      </w:r>
      <w:r w:rsidRPr="00163149">
        <w:rPr>
          <w:rFonts w:asciiTheme="majorHAnsi" w:hAnsiTheme="majorHAnsi"/>
        </w:rPr>
        <w:t>…</w:t>
      </w:r>
      <w:r w:rsidRPr="00163149">
        <w:rPr>
          <w:rFonts w:asciiTheme="majorHAnsi" w:hAnsiTheme="majorHAnsi" w:hint="eastAsia"/>
        </w:rPr>
        <w:t xml:space="preserve">) </w:t>
      </w:r>
      <w:r w:rsidRPr="00163149">
        <w:rPr>
          <w:rFonts w:asciiTheme="majorHAnsi" w:hAnsiTheme="majorHAnsi" w:hint="eastAsia"/>
        </w:rPr>
        <w:tab/>
      </w:r>
      <w:r w:rsidRPr="00163149">
        <w:rPr>
          <w:rFonts w:asciiTheme="majorHAnsi" w:hAnsiTheme="majorHAnsi" w:hint="eastAsia"/>
        </w:rPr>
        <w:t>操作符目前包括</w:t>
      </w:r>
      <w:r w:rsidRPr="00163149">
        <w:rPr>
          <w:rFonts w:asciiTheme="majorHAnsi" w:hAnsiTheme="majorHAnsi" w:hint="eastAsia"/>
        </w:rPr>
        <w:t>Update/insert/delete/add),</w:t>
      </w:r>
      <w:r w:rsidRPr="00163149">
        <w:rPr>
          <w:rFonts w:asciiTheme="majorHAnsi" w:hAnsiTheme="majorHAnsi" w:hint="eastAsia"/>
        </w:rPr>
        <w:t>其中</w:t>
      </w:r>
      <w:r w:rsidRPr="00163149">
        <w:rPr>
          <w:rFonts w:asciiTheme="majorHAnsi" w:hAnsiTheme="majorHAnsi" w:hint="eastAsia"/>
        </w:rPr>
        <w:t>delete</w:t>
      </w:r>
      <w:r w:rsidRPr="00163149">
        <w:rPr>
          <w:rFonts w:asciiTheme="majorHAnsi" w:hAnsiTheme="majorHAnsi" w:hint="eastAsia"/>
        </w:rPr>
        <w:t>列操作后面</w:t>
      </w:r>
      <w:ins w:id="291" w:author="Alibaba" w:date="2010-10-26T16:19:00Z">
        <w:r>
          <w:rPr>
            <w:rFonts w:asciiTheme="majorHAnsi" w:hAnsiTheme="majorHAnsi" w:hint="eastAsia"/>
          </w:rPr>
          <w:t>\</w:t>
        </w:r>
      </w:ins>
      <w:r w:rsidRPr="00163149">
        <w:rPr>
          <w:rFonts w:asciiTheme="majorHAnsi" w:hAnsiTheme="majorHAnsi" w:hint="eastAsia"/>
        </w:rPr>
        <w:t>无需</w:t>
      </w:r>
      <w:r w:rsidRPr="00163149">
        <w:rPr>
          <w:rFonts w:asciiTheme="majorHAnsi" w:hAnsiTheme="majorHAnsi" w:hint="eastAsia"/>
        </w:rPr>
        <w:t xml:space="preserve">value, </w:t>
      </w:r>
      <w:r w:rsidRPr="00163149">
        <w:rPr>
          <w:rFonts w:asciiTheme="majorHAnsi" w:hAnsiTheme="majorHAnsi" w:hint="eastAsia"/>
        </w:rPr>
        <w:t>或者</w:t>
      </w:r>
      <w:r w:rsidRPr="00163149">
        <w:rPr>
          <w:rFonts w:asciiTheme="majorHAnsi" w:hAnsiTheme="majorHAnsi"/>
        </w:rPr>
        <w:t>D</w:t>
      </w:r>
      <w:r w:rsidRPr="00163149">
        <w:rPr>
          <w:rFonts w:asciiTheme="majorHAnsi" w:hAnsiTheme="majorHAnsi" w:hint="eastAsia"/>
        </w:rPr>
        <w:t>elete Row</w:t>
      </w:r>
      <w:r w:rsidRPr="00163149">
        <w:rPr>
          <w:rFonts w:asciiTheme="majorHAnsi" w:hAnsiTheme="majorHAnsi" w:hint="eastAsia"/>
        </w:rPr>
        <w:t>扩展标识</w:t>
      </w:r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ext</w:t>
      </w:r>
      <w:proofErr w:type="spellEnd"/>
      <w:r w:rsidRPr="00163149">
        <w:rPr>
          <w:rFonts w:asciiTheme="majorHAnsi" w:hAnsiTheme="majorHAnsi" w:hint="eastAsia"/>
        </w:rPr>
        <w:t xml:space="preserve">)) </w:t>
      </w:r>
      <w:r w:rsidRPr="00163149">
        <w:rPr>
          <w:rFonts w:asciiTheme="majorHAnsi" w:hAnsiTheme="majorHAnsi" w:hint="eastAsia"/>
          <w:b/>
        </w:rPr>
        <w:t>DELETE_ROW_FIELD</w:t>
      </w:r>
    </w:p>
    <w:p w14:paraId="6557AEEA" w14:textId="77777777" w:rsidR="00ED2D9D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DB/OB</w:t>
      </w:r>
      <w:r>
        <w:rPr>
          <w:rFonts w:asciiTheme="majorHAnsi" w:hAnsiTheme="majorHAnsi" w:hint="eastAsia"/>
        </w:rPr>
        <w:t>语义扩展标识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>))+ DB</w:t>
      </w:r>
      <w:r>
        <w:rPr>
          <w:rFonts w:asciiTheme="majorHAnsi" w:hAnsiTheme="majorHAnsi" w:hint="eastAsia"/>
        </w:rPr>
        <w:t>或者</w:t>
      </w:r>
      <w:r>
        <w:rPr>
          <w:rFonts w:asciiTheme="majorHAnsi" w:hAnsiTheme="majorHAnsi" w:hint="eastAsia"/>
        </w:rPr>
        <w:t>OB 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))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表示</w:t>
      </w:r>
      <w:r>
        <w:rPr>
          <w:rFonts w:asciiTheme="majorHAnsi" w:hAnsiTheme="majorHAnsi" w:hint="eastAsia"/>
        </w:rPr>
        <w:t>OB, 1</w:t>
      </w:r>
      <w:r>
        <w:rPr>
          <w:rFonts w:asciiTheme="majorHAnsi" w:hAnsiTheme="majorHAnsi" w:hint="eastAsia"/>
        </w:rPr>
        <w:t>表示</w:t>
      </w:r>
      <w:r>
        <w:rPr>
          <w:rFonts w:asciiTheme="majorHAnsi" w:hAnsiTheme="majorHAnsi" w:hint="eastAsia"/>
        </w:rPr>
        <w:t xml:space="preserve">DB, </w:t>
      </w:r>
      <w:r>
        <w:rPr>
          <w:rFonts w:asciiTheme="majorHAnsi" w:hAnsiTheme="majorHAnsi" w:hint="eastAsia"/>
        </w:rPr>
        <w:t>默认是</w:t>
      </w:r>
      <w:r>
        <w:rPr>
          <w:rFonts w:asciiTheme="majorHAnsi" w:hAnsiTheme="majorHAnsi" w:hint="eastAsia"/>
        </w:rPr>
        <w:t>OB</w:t>
      </w:r>
      <w:r>
        <w:rPr>
          <w:rFonts w:asciiTheme="majorHAnsi" w:hAnsiTheme="majorHAnsi" w:hint="eastAsia"/>
        </w:rPr>
        <w:t>语义，</w:t>
      </w:r>
      <w:r>
        <w:rPr>
          <w:rFonts w:asciiTheme="majorHAnsi" w:hAnsiTheme="majorHAnsi" w:hint="eastAsia"/>
          <w:b/>
        </w:rPr>
        <w:t>DB</w:t>
      </w:r>
      <w:r w:rsidRPr="00C42DCE">
        <w:rPr>
          <w:rFonts w:asciiTheme="majorHAnsi" w:hAnsiTheme="majorHAnsi" w:hint="eastAsia"/>
          <w:b/>
        </w:rPr>
        <w:t>_</w:t>
      </w:r>
      <w:r>
        <w:rPr>
          <w:rFonts w:asciiTheme="majorHAnsi" w:hAnsiTheme="majorHAnsi" w:hint="eastAsia"/>
          <w:b/>
        </w:rPr>
        <w:t>SEMANTIC_</w:t>
      </w:r>
      <w:r w:rsidRPr="00C42DCE">
        <w:rPr>
          <w:rFonts w:asciiTheme="majorHAnsi" w:hAnsiTheme="majorHAnsi" w:hint="eastAsia"/>
          <w:b/>
        </w:rPr>
        <w:t>FIELD</w:t>
      </w:r>
    </w:p>
    <w:p w14:paraId="6FDE30F4" w14:textId="77777777" w:rsidR="00150CAC" w:rsidRDefault="00ED2D9D" w:rsidP="00ED2D9D">
      <w:pPr>
        <w:pStyle w:val="ListParagraph"/>
        <w:numPr>
          <w:ilvl w:val="0"/>
          <w:numId w:val="26"/>
        </w:numPr>
        <w:ind w:firstLineChars="0"/>
      </w:pPr>
      <w:r w:rsidRPr="001041FE">
        <w:rPr>
          <w:rFonts w:asciiTheme="majorHAnsi" w:hAnsiTheme="majorHAnsi"/>
        </w:rPr>
        <w:t>由于通常</w:t>
      </w:r>
      <w:r>
        <w:rPr>
          <w:rFonts w:asciiTheme="majorHAnsi" w:hAnsiTheme="majorHAnsi" w:hint="eastAsia"/>
        </w:rPr>
        <w:t>更新</w:t>
      </w:r>
      <w:r w:rsidRPr="001041FE">
        <w:rPr>
          <w:rFonts w:asciiTheme="majorHAnsi" w:hAnsiTheme="majorHAnsi"/>
        </w:rPr>
        <w:t>请求是</w:t>
      </w:r>
      <w:r>
        <w:rPr>
          <w:rFonts w:asciiTheme="majorHAnsi" w:hAnsiTheme="majorHAnsi" w:hint="eastAsia"/>
        </w:rPr>
        <w:t>更新</w:t>
      </w:r>
      <w:r w:rsidRPr="001041FE">
        <w:rPr>
          <w:rFonts w:asciiTheme="majorHAnsi" w:hAnsiTheme="majorHAnsi"/>
        </w:rPr>
        <w:t>一个表同一个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的多列，所以</w:t>
      </w:r>
      <w:proofErr w:type="spellStart"/>
      <w:r>
        <w:rPr>
          <w:rFonts w:asciiTheme="majorHAnsi" w:hAnsiTheme="majorHAnsi" w:hint="eastAsia"/>
        </w:rPr>
        <w:t>Mutator</w:t>
      </w:r>
      <w:proofErr w:type="spellEnd"/>
      <w:r w:rsidRPr="001041FE">
        <w:rPr>
          <w:rFonts w:asciiTheme="majorHAnsi" w:hAnsiTheme="majorHAnsi"/>
        </w:rPr>
        <w:t>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大多具有相同的表名、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，为了减小序列化的大小，相邻的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的表名相同，则除了第一个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序列化时写入表名，后续的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都不写入表名，即减少两个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表名指令</w:t>
      </w:r>
      <w:r w:rsidRPr="001041FE">
        <w:rPr>
          <w:rFonts w:asciiTheme="majorHAnsi" w:hAnsiTheme="majorHAnsi"/>
        </w:rPr>
        <w:t xml:space="preserve">+ </w:t>
      </w:r>
      <w:r w:rsidRPr="001041FE">
        <w:rPr>
          <w:rFonts w:asciiTheme="majorHAnsi" w:hAnsiTheme="majorHAnsi"/>
        </w:rPr>
        <w:t>表名或者表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亦按照此规则进行序列化；反序列化时，如果迭代获取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过程中没有遇到新的表名指令和表名或者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，则采用上一个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类似。</w:t>
      </w:r>
    </w:p>
    <w:p w14:paraId="3A08FAB3" w14:textId="77777777" w:rsidR="00624A18" w:rsidRDefault="00624A18" w:rsidP="00624A18">
      <w:pPr>
        <w:pStyle w:val="Heading3"/>
      </w:pPr>
      <w:proofErr w:type="spellStart"/>
      <w:r>
        <w:rPr>
          <w:rFonts w:hint="eastAsia"/>
        </w:rPr>
        <w:t>ObScanner</w:t>
      </w:r>
      <w:proofErr w:type="spellEnd"/>
    </w:p>
    <w:p w14:paraId="05867AD3" w14:textId="77777777" w:rsidR="008446D2" w:rsidRPr="001041FE" w:rsidRDefault="008446D2" w:rsidP="008446D2">
      <w:pPr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ObScanner</w:t>
      </w:r>
      <w:proofErr w:type="spellEnd"/>
      <w:r w:rsidRPr="001041FE">
        <w:rPr>
          <w:rFonts w:asciiTheme="majorHAnsi" w:hAnsiTheme="majorHAnsi"/>
        </w:rPr>
        <w:t>封装了查询请求，包括</w:t>
      </w:r>
      <w:r w:rsidRPr="001041FE">
        <w:rPr>
          <w:rFonts w:asciiTheme="majorHAnsi" w:hAnsiTheme="majorHAnsi"/>
        </w:rPr>
        <w:t>Get</w:t>
      </w:r>
      <w:r w:rsidRPr="001041FE">
        <w:rPr>
          <w:rFonts w:asciiTheme="majorHAnsi" w:hAnsiTheme="majorHAnsi"/>
        </w:rPr>
        <w:t>和</w:t>
      </w:r>
      <w:r w:rsidRPr="001041FE">
        <w:rPr>
          <w:rFonts w:asciiTheme="majorHAnsi" w:hAnsiTheme="majorHAnsi"/>
        </w:rPr>
        <w:t>Scan</w:t>
      </w:r>
      <w:r w:rsidRPr="001041FE">
        <w:rPr>
          <w:rFonts w:asciiTheme="majorHAnsi" w:hAnsiTheme="majorHAnsi"/>
        </w:rPr>
        <w:t>接口返回的数据</w:t>
      </w:r>
      <w:r>
        <w:rPr>
          <w:rFonts w:asciiTheme="majorHAnsi" w:hAnsiTheme="majorHAnsi" w:hint="eastAsia"/>
        </w:rPr>
        <w:t>，</w:t>
      </w:r>
      <w:r w:rsidRPr="001041FE">
        <w:rPr>
          <w:rFonts w:asciiTheme="majorHAnsi" w:hAnsiTheme="majorHAnsi"/>
        </w:rPr>
        <w:t>由如下的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对象组成：</w:t>
      </w:r>
    </w:p>
    <w:p w14:paraId="1322A34F" w14:textId="77777777" w:rsidR="008446D2" w:rsidRPr="00642CC0" w:rsidRDefault="008446D2" w:rsidP="008446D2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asciiTheme="majorHAnsi" w:hAnsiTheme="majorHAnsi"/>
        </w:rPr>
      </w:pPr>
      <w:r w:rsidRPr="00642CC0">
        <w:rPr>
          <w:rFonts w:asciiTheme="majorHAnsi" w:hAnsiTheme="majorHAnsi" w:hint="eastAsia"/>
        </w:rPr>
        <w:t>基本参数标识</w:t>
      </w:r>
      <w:r w:rsidRPr="00642CC0">
        <w:rPr>
          <w:rFonts w:asciiTheme="majorHAnsi" w:hAnsiTheme="majorHAnsi"/>
        </w:rPr>
        <w:t>(</w:t>
      </w:r>
      <w:r w:rsidRPr="00642CC0">
        <w:rPr>
          <w:rFonts w:asciiTheme="majorHAnsi" w:hAnsiTheme="majorHAnsi" w:hint="eastAsia"/>
        </w:rPr>
        <w:t>一个</w:t>
      </w:r>
      <w:proofErr w:type="spellStart"/>
      <w:r w:rsidRPr="00642CC0">
        <w:rPr>
          <w:rFonts w:asciiTheme="majorHAnsi" w:hAnsiTheme="majorHAnsi"/>
        </w:rPr>
        <w:t>ObObj</w:t>
      </w:r>
      <w:proofErr w:type="spellEnd"/>
      <w:r w:rsidRPr="00642CC0">
        <w:rPr>
          <w:rFonts w:asciiTheme="majorHAnsi" w:hAnsiTheme="majorHAnsi" w:hint="eastAsia"/>
        </w:rPr>
        <w:t>扩展对象</w:t>
      </w:r>
      <w:r w:rsidRPr="00642CC0">
        <w:rPr>
          <w:rFonts w:asciiTheme="majorHAnsi" w:hAnsiTheme="majorHAnsi"/>
        </w:rPr>
        <w:t xml:space="preserve">) + </w:t>
      </w:r>
      <w:r w:rsidRPr="00642CC0">
        <w:rPr>
          <w:rFonts w:asciiTheme="majorHAnsi" w:hAnsiTheme="majorHAnsi" w:hint="eastAsia"/>
        </w:rPr>
        <w:t>若干参数</w:t>
      </w:r>
      <w:r w:rsidRPr="00642CC0">
        <w:rPr>
          <w:rFonts w:asciiTheme="majorHAnsi" w:hAnsiTheme="majorHAnsi"/>
        </w:rPr>
        <w:t>(</w:t>
      </w:r>
      <w:r w:rsidRPr="00642CC0">
        <w:rPr>
          <w:rFonts w:asciiTheme="majorHAnsi" w:hAnsiTheme="majorHAnsi" w:hint="eastAsia"/>
        </w:rPr>
        <w:t>若干</w:t>
      </w:r>
      <w:proofErr w:type="spellStart"/>
      <w:r w:rsidRPr="00642CC0">
        <w:rPr>
          <w:rFonts w:asciiTheme="majorHAnsi" w:hAnsiTheme="majorHAnsi"/>
        </w:rPr>
        <w:t>ObObj</w:t>
      </w:r>
      <w:proofErr w:type="spellEnd"/>
      <w:r w:rsidRPr="00642CC0">
        <w:rPr>
          <w:rFonts w:asciiTheme="majorHAnsi" w:hAnsiTheme="majorHAnsi"/>
        </w:rPr>
        <w:t xml:space="preserve">) + </w:t>
      </w:r>
    </w:p>
    <w:p w14:paraId="32DFB915" w14:textId="77777777" w:rsidR="008446D2" w:rsidRPr="00E20884" w:rsidRDefault="008446D2" w:rsidP="008446D2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asciiTheme="majorHAnsi" w:hAnsiTheme="majorHAnsi"/>
        </w:rPr>
      </w:pPr>
      <w:r w:rsidRPr="00E20884">
        <w:rPr>
          <w:rFonts w:asciiTheme="majorHAnsi" w:hAnsiTheme="majorHAnsi" w:hint="eastAsia"/>
        </w:rPr>
        <w:t>表行列参数标识</w:t>
      </w:r>
      <w:r w:rsidRPr="00E20884">
        <w:rPr>
          <w:rFonts w:asciiTheme="majorHAnsi" w:hAnsiTheme="majorHAnsi"/>
        </w:rPr>
        <w:t>(</w:t>
      </w:r>
      <w:r w:rsidRPr="00E20884">
        <w:rPr>
          <w:rFonts w:asciiTheme="majorHAnsi" w:hAnsiTheme="majorHAnsi" w:hint="eastAsia"/>
        </w:rPr>
        <w:t>一个</w:t>
      </w:r>
      <w:proofErr w:type="spellStart"/>
      <w:r w:rsidRPr="00E20884">
        <w:rPr>
          <w:rFonts w:asciiTheme="majorHAnsi" w:hAnsiTheme="majorHAnsi"/>
        </w:rPr>
        <w:t>ObObj</w:t>
      </w:r>
      <w:proofErr w:type="spellEnd"/>
      <w:r w:rsidRPr="00E20884">
        <w:rPr>
          <w:rFonts w:asciiTheme="majorHAnsi" w:hAnsiTheme="majorHAnsi" w:hint="eastAsia"/>
        </w:rPr>
        <w:t>扩展对象</w:t>
      </w:r>
      <w:r w:rsidRPr="00E20884">
        <w:rPr>
          <w:rFonts w:asciiTheme="majorHAnsi" w:hAnsiTheme="majorHAnsi"/>
        </w:rPr>
        <w:t xml:space="preserve">) + </w:t>
      </w:r>
      <w:r w:rsidRPr="00E20884">
        <w:rPr>
          <w:rFonts w:asciiTheme="majorHAnsi" w:hAnsiTheme="majorHAnsi" w:hint="eastAsia"/>
        </w:rPr>
        <w:t>若干参数</w:t>
      </w:r>
      <w:r w:rsidRPr="00E20884">
        <w:rPr>
          <w:rFonts w:asciiTheme="majorHAnsi" w:hAnsiTheme="majorHAnsi"/>
        </w:rPr>
        <w:t>(</w:t>
      </w:r>
      <w:r w:rsidRPr="00E20884">
        <w:rPr>
          <w:rFonts w:asciiTheme="majorHAnsi" w:hAnsiTheme="majorHAnsi" w:hint="eastAsia"/>
        </w:rPr>
        <w:t>若干</w:t>
      </w:r>
      <w:proofErr w:type="spellStart"/>
      <w:r w:rsidRPr="00E20884">
        <w:rPr>
          <w:rFonts w:asciiTheme="majorHAnsi" w:hAnsiTheme="majorHAnsi"/>
        </w:rPr>
        <w:t>ObObj</w:t>
      </w:r>
      <w:proofErr w:type="spellEnd"/>
      <w:r w:rsidRPr="00E20884">
        <w:rPr>
          <w:rFonts w:asciiTheme="majorHAnsi" w:hAnsiTheme="majorHAnsi" w:hint="eastAsia"/>
        </w:rPr>
        <w:t>对象</w:t>
      </w:r>
      <w:r w:rsidRPr="00E20884">
        <w:rPr>
          <w:rFonts w:asciiTheme="majorHAnsi" w:hAnsiTheme="majorHAnsi"/>
        </w:rPr>
        <w:t>) +</w:t>
      </w:r>
    </w:p>
    <w:p w14:paraId="4BCC3AFC" w14:textId="77777777" w:rsidR="008446D2" w:rsidRDefault="008446D2" w:rsidP="008446D2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asciiTheme="majorHAnsi" w:hAnsiTheme="majorHAnsi"/>
        </w:rPr>
      </w:pPr>
      <w:r w:rsidRPr="004E1F4F">
        <w:rPr>
          <w:rFonts w:asciiTheme="majorHAnsi" w:hAnsiTheme="majorHAnsi" w:hint="eastAsia"/>
        </w:rPr>
        <w:t>数据结束标识</w:t>
      </w:r>
      <w:r w:rsidRPr="004E1F4F">
        <w:rPr>
          <w:rFonts w:asciiTheme="majorHAnsi" w:hAnsiTheme="majorHAnsi"/>
        </w:rPr>
        <w:t>(</w:t>
      </w:r>
      <w:r w:rsidRPr="004E1F4F">
        <w:rPr>
          <w:rFonts w:asciiTheme="majorHAnsi" w:hAnsiTheme="majorHAnsi" w:hint="eastAsia"/>
        </w:rPr>
        <w:t>一个</w:t>
      </w:r>
      <w:proofErr w:type="spellStart"/>
      <w:r w:rsidRPr="004E1F4F">
        <w:rPr>
          <w:rFonts w:asciiTheme="majorHAnsi" w:hAnsiTheme="majorHAnsi"/>
        </w:rPr>
        <w:t>ObObj</w:t>
      </w:r>
      <w:proofErr w:type="spellEnd"/>
      <w:r w:rsidRPr="004E1F4F">
        <w:rPr>
          <w:rFonts w:asciiTheme="majorHAnsi" w:hAnsiTheme="majorHAnsi" w:hint="eastAsia"/>
        </w:rPr>
        <w:t>扩展对象</w:t>
      </w:r>
      <w:r w:rsidRPr="004E1F4F">
        <w:rPr>
          <w:rFonts w:asciiTheme="majorHAnsi" w:hAnsiTheme="majorHAnsi"/>
        </w:rPr>
        <w:t xml:space="preserve">) </w:t>
      </w:r>
    </w:p>
    <w:p w14:paraId="74FFC603" w14:textId="77777777" w:rsidR="008446D2" w:rsidRPr="007C5BEE" w:rsidRDefault="008446D2" w:rsidP="008446D2">
      <w:pPr>
        <w:pStyle w:val="ListParagraph"/>
        <w:spacing w:line="360" w:lineRule="auto"/>
        <w:ind w:left="420" w:firstLineChars="0" w:firstLine="0"/>
        <w:rPr>
          <w:rFonts w:asciiTheme="majorHAnsi" w:hAnsiTheme="majorHAnsi"/>
        </w:rPr>
      </w:pPr>
      <w:r w:rsidRPr="007C5BEE">
        <w:rPr>
          <w:rFonts w:asciiTheme="majorHAnsi" w:hAnsiTheme="majorHAnsi"/>
        </w:rPr>
        <w:t>各部分具体序列化后的组成结构如下表所示：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8"/>
        <w:gridCol w:w="1459"/>
        <w:gridCol w:w="1522"/>
        <w:gridCol w:w="1192"/>
        <w:gridCol w:w="1025"/>
        <w:gridCol w:w="1315"/>
        <w:gridCol w:w="653"/>
        <w:gridCol w:w="578"/>
      </w:tblGrid>
      <w:tr w:rsidR="008446D2" w:rsidRPr="001041FE" w14:paraId="1186CEF6" w14:textId="77777777" w:rsidTr="00B37C8A">
        <w:tc>
          <w:tcPr>
            <w:tcW w:w="539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135C5395" w14:textId="77777777" w:rsidR="008446D2" w:rsidRPr="006F6F7E" w:rsidRDefault="008446D2" w:rsidP="00B37C8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基本参数标识</w:t>
            </w:r>
          </w:p>
        </w:tc>
        <w:tc>
          <w:tcPr>
            <w:tcW w:w="939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57FF4395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>
              <w:rPr>
                <w:rFonts w:hint="eastAsia"/>
              </w:rPr>
              <w:t>fullfill</w:t>
            </w:r>
            <w:proofErr w:type="spellEnd"/>
            <w:r>
              <w:rPr>
                <w:rFonts w:hint="eastAsia"/>
              </w:rPr>
              <w:t>结束</w:t>
            </w:r>
          </w:p>
        </w:tc>
        <w:tc>
          <w:tcPr>
            <w:tcW w:w="976" w:type="pct"/>
            <w:shd w:val="clear" w:color="auto" w:fill="B8CCE4" w:themeFill="accent1" w:themeFillTint="66"/>
          </w:tcPr>
          <w:p w14:paraId="76D09DC4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处理到</w:t>
            </w:r>
            <w:proofErr w:type="spellStart"/>
            <w:r>
              <w:rPr>
                <w:rFonts w:asciiTheme="majorHAnsi" w:hAnsiTheme="majorHAnsi"/>
              </w:rPr>
              <w:t>G</w:t>
            </w:r>
            <w:r>
              <w:rPr>
                <w:rFonts w:asciiTheme="majorHAnsi" w:hAnsiTheme="majorHAnsi" w:hint="eastAsia"/>
              </w:rPr>
              <w:t>etParam</w:t>
            </w:r>
            <w:proofErr w:type="spellEnd"/>
            <w:r>
              <w:rPr>
                <w:rFonts w:asciiTheme="majorHAnsi" w:hAnsiTheme="majorHAnsi" w:hint="eastAsia"/>
              </w:rPr>
              <w:t>位置或者扫描</w:t>
            </w:r>
            <w:r>
              <w:rPr>
                <w:rFonts w:asciiTheme="majorHAnsi" w:hAnsiTheme="majorHAnsi" w:hint="eastAsia"/>
              </w:rPr>
              <w:t xml:space="preserve">row </w:t>
            </w:r>
            <w:proofErr w:type="spellStart"/>
            <w:r>
              <w:rPr>
                <w:rFonts w:asciiTheme="majorHAnsi" w:hAnsiTheme="majorHAnsi" w:hint="eastAsia"/>
              </w:rPr>
              <w:t>cout</w:t>
            </w:r>
            <w:proofErr w:type="spellEnd"/>
          </w:p>
        </w:tc>
        <w:tc>
          <w:tcPr>
            <w:tcW w:w="402" w:type="pct"/>
            <w:shd w:val="clear" w:color="auto" w:fill="B8CCE4" w:themeFill="accent1" w:themeFillTint="66"/>
          </w:tcPr>
          <w:p w14:paraId="3C4164F6" w14:textId="77777777" w:rsidR="008446D2" w:rsidRPr="00A14150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>
              <w:rPr>
                <w:rFonts w:asciiTheme="majorHAnsi" w:hAnsiTheme="majorHAnsi" w:hint="eastAsia"/>
                <w:u w:val="single"/>
              </w:rPr>
              <w:t>ObScanner</w:t>
            </w:r>
            <w:proofErr w:type="spellEnd"/>
            <w:r>
              <w:rPr>
                <w:rFonts w:asciiTheme="majorHAnsi" w:hAnsiTheme="majorHAnsi" w:hint="eastAsia"/>
                <w:u w:val="single"/>
              </w:rPr>
              <w:t xml:space="preserve"> </w:t>
            </w:r>
            <w:r>
              <w:rPr>
                <w:rFonts w:asciiTheme="majorHAnsi" w:hAnsiTheme="majorHAnsi" w:hint="eastAsia"/>
                <w:u w:val="single"/>
              </w:rPr>
              <w:t>数据的最大</w:t>
            </w:r>
            <w:r>
              <w:rPr>
                <w:rFonts w:asciiTheme="majorHAnsi" w:hAnsiTheme="majorHAnsi" w:hint="eastAsia"/>
                <w:u w:val="single"/>
              </w:rPr>
              <w:t>version</w:t>
            </w:r>
          </w:p>
        </w:tc>
        <w:tc>
          <w:tcPr>
            <w:tcW w:w="402" w:type="pct"/>
            <w:shd w:val="clear" w:color="auto" w:fill="B8CCE4" w:themeFill="accent1" w:themeFillTint="66"/>
          </w:tcPr>
          <w:p w14:paraId="33CAF57A" w14:textId="77777777" w:rsidR="008446D2" w:rsidRPr="00A14150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A14150">
              <w:rPr>
                <w:rFonts w:asciiTheme="majorHAnsi" w:hAnsiTheme="majorHAnsi" w:hint="eastAsia"/>
                <w:u w:val="single"/>
              </w:rPr>
              <w:t>ObRange</w:t>
            </w:r>
            <w:proofErr w:type="spellEnd"/>
            <w:r w:rsidRPr="00A14150">
              <w:rPr>
                <w:rFonts w:asciiTheme="majorHAnsi" w:hAnsiTheme="majorHAnsi" w:hint="eastAsia"/>
                <w:u w:val="single"/>
              </w:rPr>
              <w:t>指令标识</w:t>
            </w:r>
          </w:p>
        </w:tc>
        <w:tc>
          <w:tcPr>
            <w:tcW w:w="854" w:type="pct"/>
            <w:shd w:val="clear" w:color="auto" w:fill="B8CCE4" w:themeFill="accent1" w:themeFillTint="66"/>
          </w:tcPr>
          <w:p w14:paraId="0C38276F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Range </w:t>
            </w:r>
            <w:proofErr w:type="spellStart"/>
            <w:r>
              <w:rPr>
                <w:rFonts w:asciiTheme="majorHAnsi" w:hAnsiTheme="majorHAnsi" w:hint="eastAsia"/>
              </w:rPr>
              <w:t>BorderFlag</w:t>
            </w:r>
            <w:proofErr w:type="spellEnd"/>
          </w:p>
        </w:tc>
        <w:tc>
          <w:tcPr>
            <w:tcW w:w="466" w:type="pct"/>
            <w:shd w:val="clear" w:color="auto" w:fill="B8CCE4" w:themeFill="accent1" w:themeFillTint="66"/>
          </w:tcPr>
          <w:p w14:paraId="614D8631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start row</w:t>
            </w:r>
          </w:p>
        </w:tc>
        <w:tc>
          <w:tcPr>
            <w:tcW w:w="423" w:type="pct"/>
            <w:shd w:val="clear" w:color="auto" w:fill="B8CCE4" w:themeFill="accent1" w:themeFillTint="66"/>
          </w:tcPr>
          <w:p w14:paraId="762200D4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end row</w:t>
            </w:r>
          </w:p>
        </w:tc>
      </w:tr>
      <w:tr w:rsidR="008446D2" w:rsidRPr="001041FE" w14:paraId="0CAE8798" w14:textId="77777777" w:rsidTr="00B37C8A">
        <w:tc>
          <w:tcPr>
            <w:tcW w:w="539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7BBE7646" w14:textId="77777777" w:rsidR="008446D2" w:rsidRPr="00DD7A69" w:rsidRDefault="008446D2" w:rsidP="00B37C8A">
            <w:pPr>
              <w:rPr>
                <w:rFonts w:asciiTheme="majorHAnsi" w:hAnsiTheme="majorHAnsi"/>
                <w:u w:val="single"/>
              </w:rPr>
            </w:pPr>
            <w:r w:rsidRPr="00DD7A69">
              <w:rPr>
                <w:rFonts w:asciiTheme="majorHAnsi" w:hAnsiTheme="majorHAnsi" w:hint="eastAsia"/>
                <w:u w:val="single"/>
              </w:rPr>
              <w:t>表行列参数标识</w:t>
            </w:r>
          </w:p>
        </w:tc>
        <w:tc>
          <w:tcPr>
            <w:tcW w:w="939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54CC6380" w14:textId="77777777" w:rsidR="008446D2" w:rsidRPr="00A636D4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 w:rsidRPr="00A636D4">
              <w:rPr>
                <w:rFonts w:hint="eastAsia"/>
                <w:u w:val="single"/>
              </w:rPr>
              <w:t>表名指令标识</w:t>
            </w:r>
          </w:p>
        </w:tc>
        <w:tc>
          <w:tcPr>
            <w:tcW w:w="3523" w:type="pct"/>
            <w:gridSpan w:val="6"/>
            <w:shd w:val="clear" w:color="auto" w:fill="B8CCE4" w:themeFill="accent1" w:themeFillTint="66"/>
          </w:tcPr>
          <w:p w14:paraId="4011F9F2" w14:textId="77777777" w:rsidR="008446D2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8446D2" w:rsidRPr="001041FE" w14:paraId="6B689C9E" w14:textId="77777777" w:rsidTr="00B37C8A">
        <w:tc>
          <w:tcPr>
            <w:tcW w:w="539" w:type="pct"/>
            <w:vMerge w:val="restart"/>
            <w:shd w:val="clear" w:color="auto" w:fill="FFFFFF" w:themeFill="background1"/>
          </w:tcPr>
          <w:p w14:paraId="1E947B0F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 w:val="restart"/>
            <w:shd w:val="clear" w:color="auto" w:fill="FFFFFF" w:themeFill="background1"/>
          </w:tcPr>
          <w:p w14:paraId="4141A1B3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DE53329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743" w:type="pct"/>
            <w:gridSpan w:val="3"/>
            <w:shd w:val="clear" w:color="auto" w:fill="B8CCE4" w:themeFill="accent1" w:themeFillTint="66"/>
          </w:tcPr>
          <w:p w14:paraId="2CE86B49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43AAB7F9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274D5615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5CEC20B2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 w:val="restart"/>
            <w:shd w:val="clear" w:color="auto" w:fill="FFFFFF" w:themeFill="background1"/>
          </w:tcPr>
          <w:p w14:paraId="69AF27ED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shd w:val="clear" w:color="auto" w:fill="B8CCE4" w:themeFill="accent1" w:themeFillTint="66"/>
          </w:tcPr>
          <w:p w14:paraId="7F9B9213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列名或者列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889" w:type="pct"/>
            <w:gridSpan w:val="2"/>
            <w:shd w:val="clear" w:color="auto" w:fill="B8CCE4" w:themeFill="accent1" w:themeFillTint="66"/>
          </w:tcPr>
          <w:p w14:paraId="0E3FE116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列值</w:t>
            </w:r>
          </w:p>
        </w:tc>
      </w:tr>
      <w:tr w:rsidR="008446D2" w:rsidRPr="001041FE" w14:paraId="321BE6B3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0760A107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210E4DA8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/>
            <w:shd w:val="clear" w:color="auto" w:fill="FFFFFF" w:themeFill="background1"/>
          </w:tcPr>
          <w:p w14:paraId="3CC5DDC7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shd w:val="clear" w:color="auto" w:fill="B8CCE4" w:themeFill="accent1" w:themeFillTint="66"/>
          </w:tcPr>
          <w:p w14:paraId="0DD9FA88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889" w:type="pct"/>
            <w:gridSpan w:val="2"/>
            <w:shd w:val="clear" w:color="auto" w:fill="B8CCE4" w:themeFill="accent1" w:themeFillTint="66"/>
          </w:tcPr>
          <w:p w14:paraId="7E6CE1B5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46D2" w:rsidRPr="001041FE" w14:paraId="65804106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736E23EF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63658FE4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4A4E18A3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743" w:type="pct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113F3E4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2129C604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044B8329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5FF378A9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 w:val="restart"/>
            <w:shd w:val="clear" w:color="auto" w:fill="FFFFFF" w:themeFill="background1"/>
          </w:tcPr>
          <w:p w14:paraId="1A68D126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22C6BE8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列名或者列</w:t>
            </w:r>
            <w:r>
              <w:rPr>
                <w:rFonts w:asciiTheme="majorHAnsi" w:hAnsiTheme="majorHAnsi" w:hint="eastAsia"/>
              </w:rPr>
              <w:lastRenderedPageBreak/>
              <w:t>ID</w:t>
            </w:r>
          </w:p>
        </w:tc>
        <w:tc>
          <w:tcPr>
            <w:tcW w:w="889" w:type="pct"/>
            <w:gridSpan w:val="2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D347999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lastRenderedPageBreak/>
              <w:t>列值</w:t>
            </w:r>
          </w:p>
        </w:tc>
      </w:tr>
      <w:tr w:rsidR="008446D2" w:rsidRPr="001041FE" w14:paraId="507A4290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5A9E3C5A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037E2BAE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/>
            <w:shd w:val="clear" w:color="auto" w:fill="FFFFFF" w:themeFill="background1"/>
          </w:tcPr>
          <w:p w14:paraId="1A5E63AB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222461A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列名或者列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889" w:type="pct"/>
            <w:gridSpan w:val="2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7E82903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列值</w:t>
            </w:r>
          </w:p>
        </w:tc>
      </w:tr>
      <w:tr w:rsidR="008446D2" w:rsidRPr="001041FE" w14:paraId="28443AFB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7D586C6B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4444A78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AE9B257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26B77CA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889" w:type="pct"/>
            <w:gridSpan w:val="2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2FDF6576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46D2" w:rsidRPr="001041FE" w14:paraId="6D0D8BBD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5C97843A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3BB88521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 w:rsidRPr="00DE17E9">
              <w:rPr>
                <w:rFonts w:asciiTheme="majorHAnsi" w:hAnsiTheme="majorHAnsi" w:hint="eastAsia"/>
                <w:u w:val="single"/>
              </w:rPr>
              <w:t>表名指令标识</w:t>
            </w:r>
          </w:p>
        </w:tc>
        <w:tc>
          <w:tcPr>
            <w:tcW w:w="3523" w:type="pct"/>
            <w:gridSpan w:val="6"/>
            <w:shd w:val="clear" w:color="auto" w:fill="C6D9F1" w:themeFill="text2" w:themeFillTint="33"/>
          </w:tcPr>
          <w:p w14:paraId="30D81795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8446D2" w:rsidRPr="001041FE" w14:paraId="4E239E15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3BB6BEFB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 w:val="restart"/>
            <w:shd w:val="clear" w:color="auto" w:fill="FFFFFF" w:themeFill="background1"/>
          </w:tcPr>
          <w:p w14:paraId="6CC97D9F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08E51FD2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743" w:type="pct"/>
            <w:gridSpan w:val="3"/>
            <w:shd w:val="clear" w:color="auto" w:fill="C6D9F1" w:themeFill="text2" w:themeFillTint="33"/>
          </w:tcPr>
          <w:p w14:paraId="590273DC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446623E4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47745954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5593D337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231ACDCF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43" w:type="pct"/>
            <w:gridSpan w:val="3"/>
            <w:shd w:val="clear" w:color="auto" w:fill="C6D9F1" w:themeFill="text2" w:themeFillTint="33"/>
          </w:tcPr>
          <w:p w14:paraId="56563618" w14:textId="77777777" w:rsidR="008446D2" w:rsidRDefault="008446D2" w:rsidP="00B37C8A">
            <w:pPr>
              <w:jc w:val="left"/>
              <w:rPr>
                <w:rFonts w:asciiTheme="majorHAnsi" w:hAnsiTheme="majorHAnsi"/>
              </w:rPr>
            </w:pPr>
            <w:r w:rsidRPr="006B3348">
              <w:rPr>
                <w:rFonts w:hint="eastAsia"/>
                <w:u w:val="single"/>
              </w:rPr>
              <w:t>row not exist</w:t>
            </w:r>
            <w:r w:rsidRPr="006B3348">
              <w:rPr>
                <w:rFonts w:hint="eastAsia"/>
                <w:u w:val="single"/>
              </w:rPr>
              <w:t>指令标识</w:t>
            </w:r>
          </w:p>
        </w:tc>
      </w:tr>
      <w:tr w:rsidR="008446D2" w:rsidRPr="001041FE" w14:paraId="2CD8D7F2" w14:textId="77777777" w:rsidTr="00B37C8A">
        <w:tc>
          <w:tcPr>
            <w:tcW w:w="5000" w:type="pct"/>
            <w:gridSpan w:val="8"/>
            <w:shd w:val="clear" w:color="auto" w:fill="DBE5F1" w:themeFill="accent1" w:themeFillTint="33"/>
          </w:tcPr>
          <w:p w14:paraId="1D7BAE42" w14:textId="77777777" w:rsidR="008446D2" w:rsidRPr="006F6F7E" w:rsidRDefault="008446D2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数据结束标识</w:t>
            </w:r>
          </w:p>
        </w:tc>
      </w:tr>
    </w:tbl>
    <w:p w14:paraId="15E11AB6" w14:textId="77777777" w:rsidR="008446D2" w:rsidRPr="000C5B78" w:rsidRDefault="008446D2" w:rsidP="008446D2">
      <w:pPr>
        <w:spacing w:line="360" w:lineRule="auto"/>
        <w:ind w:firstLine="420"/>
        <w:rPr>
          <w:rFonts w:asciiTheme="majorHAnsi" w:hAnsiTheme="majorHAnsi"/>
          <w:b/>
        </w:rPr>
      </w:pPr>
      <w:r>
        <w:rPr>
          <w:rFonts w:hint="eastAsia"/>
        </w:rPr>
        <w:t>在表行列参数指令中的几类扩展指令可以各种顺序出现，同样客户端用名字</w:t>
      </w:r>
      <w:r>
        <w:rPr>
          <w:rFonts w:hint="eastAsia"/>
        </w:rPr>
        <w:t>(</w:t>
      </w:r>
      <w:r>
        <w:rPr>
          <w:rFonts w:hint="eastAsia"/>
        </w:rPr>
        <w:t>忽略</w:t>
      </w:r>
      <w:r>
        <w:rPr>
          <w:rFonts w:hint="eastAsia"/>
        </w:rPr>
        <w:t>ID)</w:t>
      </w:r>
      <w:r>
        <w:rPr>
          <w:rFonts w:hint="eastAsia"/>
        </w:rPr>
        <w:t>，内部调用用</w:t>
      </w:r>
      <w:r>
        <w:rPr>
          <w:rFonts w:hint="eastAsia"/>
        </w:rPr>
        <w:t>ID(</w:t>
      </w:r>
      <w:r>
        <w:rPr>
          <w:rFonts w:hint="eastAsia"/>
        </w:rPr>
        <w:t>忽略名字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7CA69A4" w14:textId="77777777" w:rsidR="008446D2" w:rsidRDefault="008446D2" w:rsidP="008446D2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基本参数：</w:t>
      </w:r>
    </w:p>
    <w:tbl>
      <w:tblPr>
        <w:tblStyle w:val="TableGrid"/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2"/>
        <w:gridCol w:w="879"/>
        <w:gridCol w:w="1735"/>
        <w:gridCol w:w="1045"/>
        <w:gridCol w:w="1171"/>
        <w:gridCol w:w="1222"/>
        <w:gridCol w:w="885"/>
        <w:gridCol w:w="883"/>
      </w:tblGrid>
      <w:tr w:rsidR="008446D2" w:rsidRPr="001041FE" w14:paraId="610C5988" w14:textId="77777777" w:rsidTr="00B37C8A">
        <w:tc>
          <w:tcPr>
            <w:tcW w:w="412" w:type="pct"/>
            <w:shd w:val="clear" w:color="auto" w:fill="FFFFFF" w:themeFill="background1"/>
          </w:tcPr>
          <w:p w14:paraId="2B43BB41" w14:textId="77777777" w:rsidR="008446D2" w:rsidRPr="006F6F7E" w:rsidRDefault="008446D2" w:rsidP="00B37C8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基本参数标识</w:t>
            </w:r>
          </w:p>
        </w:tc>
        <w:tc>
          <w:tcPr>
            <w:tcW w:w="516" w:type="pct"/>
            <w:shd w:val="clear" w:color="auto" w:fill="FFFFFF" w:themeFill="background1"/>
          </w:tcPr>
          <w:p w14:paraId="60737E0F" w14:textId="77777777" w:rsidR="008446D2" w:rsidRPr="00DE17E9" w:rsidRDefault="008446D2" w:rsidP="00B37C8A">
            <w:pPr>
              <w:rPr>
                <w:rFonts w:asciiTheme="majorHAnsi" w:hAnsiTheme="majorHAnsi"/>
                <w:u w:val="single"/>
              </w:rPr>
            </w:pPr>
            <w:proofErr w:type="spellStart"/>
            <w:r>
              <w:rPr>
                <w:rFonts w:hint="eastAsia"/>
              </w:rPr>
              <w:t>fullfill</w:t>
            </w:r>
            <w:proofErr w:type="spellEnd"/>
            <w:r>
              <w:rPr>
                <w:rFonts w:hint="eastAsia"/>
              </w:rPr>
              <w:t>结束</w:t>
            </w:r>
          </w:p>
        </w:tc>
        <w:tc>
          <w:tcPr>
            <w:tcW w:w="1018" w:type="pct"/>
            <w:shd w:val="clear" w:color="auto" w:fill="FFFFFF" w:themeFill="background1"/>
          </w:tcPr>
          <w:p w14:paraId="49B7F04C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处理到</w:t>
            </w:r>
            <w:proofErr w:type="spellStart"/>
            <w:r>
              <w:rPr>
                <w:rFonts w:asciiTheme="majorHAnsi" w:hAnsiTheme="majorHAnsi"/>
              </w:rPr>
              <w:t>G</w:t>
            </w:r>
            <w:r>
              <w:rPr>
                <w:rFonts w:asciiTheme="majorHAnsi" w:hAnsiTheme="majorHAnsi" w:hint="eastAsia"/>
              </w:rPr>
              <w:t>etParam</w:t>
            </w:r>
            <w:proofErr w:type="spellEnd"/>
            <w:r>
              <w:rPr>
                <w:rFonts w:asciiTheme="majorHAnsi" w:hAnsiTheme="majorHAnsi" w:hint="eastAsia"/>
              </w:rPr>
              <w:t>位置或者扫描</w:t>
            </w:r>
            <w:r>
              <w:rPr>
                <w:rFonts w:asciiTheme="majorHAnsi" w:hAnsiTheme="majorHAnsi" w:hint="eastAsia"/>
              </w:rPr>
              <w:t xml:space="preserve">row </w:t>
            </w:r>
            <w:proofErr w:type="spellStart"/>
            <w:r>
              <w:rPr>
                <w:rFonts w:asciiTheme="majorHAnsi" w:hAnsiTheme="majorHAnsi" w:hint="eastAsia"/>
              </w:rPr>
              <w:t>cout</w:t>
            </w:r>
            <w:proofErr w:type="spellEnd"/>
          </w:p>
        </w:tc>
        <w:tc>
          <w:tcPr>
            <w:tcW w:w="613" w:type="pct"/>
            <w:shd w:val="clear" w:color="auto" w:fill="FFFFFF" w:themeFill="background1"/>
          </w:tcPr>
          <w:p w14:paraId="308A6E33" w14:textId="77777777" w:rsidR="008446D2" w:rsidRPr="00A14150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数据的最大</w:t>
            </w:r>
            <w:r>
              <w:rPr>
                <w:rFonts w:asciiTheme="majorHAnsi" w:hAnsiTheme="majorHAnsi" w:hint="eastAsia"/>
                <w:u w:val="single"/>
              </w:rPr>
              <w:t>version</w:t>
            </w:r>
          </w:p>
        </w:tc>
        <w:tc>
          <w:tcPr>
            <w:tcW w:w="687" w:type="pct"/>
            <w:shd w:val="clear" w:color="auto" w:fill="FFFFFF" w:themeFill="background1"/>
          </w:tcPr>
          <w:p w14:paraId="49B26528" w14:textId="77777777" w:rsidR="008446D2" w:rsidRPr="00A14150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A14150">
              <w:rPr>
                <w:rFonts w:asciiTheme="majorHAnsi" w:hAnsiTheme="majorHAnsi" w:hint="eastAsia"/>
                <w:u w:val="single"/>
              </w:rPr>
              <w:t>ObRange</w:t>
            </w:r>
            <w:proofErr w:type="spellEnd"/>
            <w:r w:rsidRPr="00A14150">
              <w:rPr>
                <w:rFonts w:asciiTheme="majorHAnsi" w:hAnsiTheme="majorHAnsi" w:hint="eastAsia"/>
                <w:u w:val="single"/>
              </w:rPr>
              <w:t>指令标识</w:t>
            </w:r>
          </w:p>
        </w:tc>
        <w:tc>
          <w:tcPr>
            <w:tcW w:w="717" w:type="pct"/>
            <w:shd w:val="clear" w:color="auto" w:fill="FFFFFF" w:themeFill="background1"/>
          </w:tcPr>
          <w:p w14:paraId="5BDF8612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Range </w:t>
            </w:r>
            <w:proofErr w:type="spellStart"/>
            <w:r>
              <w:rPr>
                <w:rFonts w:asciiTheme="majorHAnsi" w:hAnsiTheme="majorHAnsi" w:hint="eastAsia"/>
              </w:rPr>
              <w:t>BorderFlag</w:t>
            </w:r>
            <w:proofErr w:type="spellEnd"/>
          </w:p>
        </w:tc>
        <w:tc>
          <w:tcPr>
            <w:tcW w:w="519" w:type="pct"/>
            <w:shd w:val="clear" w:color="auto" w:fill="FFFFFF" w:themeFill="background1"/>
          </w:tcPr>
          <w:p w14:paraId="292758E0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 w:hint="eastAsia"/>
              </w:rPr>
              <w:t xml:space="preserve">tart </w:t>
            </w:r>
            <w:proofErr w:type="spellStart"/>
            <w:r>
              <w:rPr>
                <w:rFonts w:asciiTheme="majorHAnsi" w:hAnsiTheme="majorHAnsi" w:hint="eastAsia"/>
              </w:rPr>
              <w:t>rowkey</w:t>
            </w:r>
            <w:proofErr w:type="spellEnd"/>
          </w:p>
        </w:tc>
        <w:tc>
          <w:tcPr>
            <w:tcW w:w="519" w:type="pct"/>
            <w:shd w:val="clear" w:color="auto" w:fill="FFFFFF" w:themeFill="background1"/>
          </w:tcPr>
          <w:p w14:paraId="65895846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 w:hint="eastAsia"/>
              </w:rPr>
              <w:t xml:space="preserve">nd </w:t>
            </w:r>
            <w:proofErr w:type="spellStart"/>
            <w:r>
              <w:rPr>
                <w:rFonts w:asciiTheme="majorHAnsi" w:hAnsiTheme="majorHAnsi" w:hint="eastAsia"/>
              </w:rPr>
              <w:t>rowkey</w:t>
            </w:r>
            <w:proofErr w:type="spellEnd"/>
          </w:p>
        </w:tc>
      </w:tr>
    </w:tbl>
    <w:p w14:paraId="31D3AA06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基本参数标识</w:t>
      </w:r>
      <w:r>
        <w:rPr>
          <w:rFonts w:hint="eastAsia"/>
        </w:rPr>
        <w:t>(</w:t>
      </w:r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))  </w:t>
      </w:r>
      <w:r w:rsidRPr="00A61F94">
        <w:rPr>
          <w:rFonts w:asciiTheme="majorHAnsi" w:hAnsiTheme="majorHAnsi" w:hint="eastAsia"/>
          <w:b/>
        </w:rPr>
        <w:t>BASIC_PARAM_FIELD</w:t>
      </w:r>
    </w:p>
    <w:p w14:paraId="202E6613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是否</w:t>
      </w:r>
      <w:proofErr w:type="spellStart"/>
      <w:r>
        <w:rPr>
          <w:rFonts w:hint="eastAsia"/>
        </w:rPr>
        <w:t>fullfill</w:t>
      </w:r>
      <w:proofErr w:type="spellEnd"/>
      <w:r>
        <w:rPr>
          <w:rFonts w:hint="eastAsia"/>
        </w:rPr>
        <w:t>结束</w:t>
      </w:r>
      <w:r>
        <w:rPr>
          <w:rFonts w:hint="eastAsia"/>
        </w:rPr>
        <w:t>(</w:t>
      </w:r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)): 0</w:t>
      </w:r>
      <w:r>
        <w:rPr>
          <w:rFonts w:hint="eastAsia"/>
        </w:rPr>
        <w:t>是没有结束，</w:t>
      </w:r>
      <w:r>
        <w:rPr>
          <w:rFonts w:hint="eastAsia"/>
        </w:rPr>
        <w:t>1</w:t>
      </w:r>
      <w:r>
        <w:rPr>
          <w:rFonts w:hint="eastAsia"/>
        </w:rPr>
        <w:t>是结束</w:t>
      </w:r>
    </w:p>
    <w:p w14:paraId="2F0E9BBA" w14:textId="77777777" w:rsidR="008446D2" w:rsidRDefault="008446D2" w:rsidP="008446D2">
      <w:pPr>
        <w:spacing w:line="360" w:lineRule="auto"/>
        <w:ind w:firstLine="420"/>
      </w:pPr>
      <w:r>
        <w:rPr>
          <w:rFonts w:hint="eastAsia"/>
        </w:rPr>
        <w:t>对于</w:t>
      </w:r>
      <w:r>
        <w:rPr>
          <w:rFonts w:hint="eastAsia"/>
        </w:rPr>
        <w:t>get()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上如果表改变或者</w:t>
      </w:r>
      <w:r>
        <w:rPr>
          <w:rFonts w:hint="eastAsia"/>
        </w:rPr>
        <w:t>tablet</w:t>
      </w:r>
      <w:r>
        <w:rPr>
          <w:rFonts w:hint="eastAsia"/>
        </w:rPr>
        <w:t>改变了，则</w:t>
      </w:r>
      <w:r>
        <w:rPr>
          <w:rFonts w:hint="eastAsia"/>
        </w:rPr>
        <w:t>get()</w:t>
      </w:r>
      <w:r>
        <w:rPr>
          <w:rFonts w:hint="eastAsia"/>
        </w:rPr>
        <w:t>停止并返回结束标记以及处理到的</w:t>
      </w:r>
      <w:proofErr w:type="spellStart"/>
      <w:r>
        <w:rPr>
          <w:rFonts w:hint="eastAsia"/>
        </w:rPr>
        <w:t>ObGetParam</w:t>
      </w:r>
      <w:proofErr w:type="spellEnd"/>
      <w:r>
        <w:rPr>
          <w:rFonts w:hint="eastAsia"/>
        </w:rPr>
        <w:t>所在位置</w:t>
      </w:r>
      <w:r>
        <w:rPr>
          <w:rFonts w:hint="eastAsia"/>
        </w:rPr>
        <w:t>(</w:t>
      </w:r>
      <w:r>
        <w:rPr>
          <w:rFonts w:hint="eastAsia"/>
        </w:rPr>
        <w:t>一个整数</w:t>
      </w:r>
      <w:r>
        <w:rPr>
          <w:rFonts w:hint="eastAsia"/>
        </w:rPr>
        <w:t>)</w:t>
      </w:r>
      <w:r>
        <w:rPr>
          <w:rFonts w:hint="eastAsia"/>
        </w:rPr>
        <w:t>；在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上，如果结果超出缓冲区则返回未结束标识并以及处理到的</w:t>
      </w:r>
      <w:proofErr w:type="spellStart"/>
      <w:r>
        <w:rPr>
          <w:rFonts w:hint="eastAsia"/>
        </w:rPr>
        <w:t>ObGetParam</w:t>
      </w:r>
      <w:proofErr w:type="spellEnd"/>
      <w:r>
        <w:rPr>
          <w:rFonts w:hint="eastAsia"/>
        </w:rPr>
        <w:t>所在位置</w:t>
      </w:r>
      <w:r>
        <w:rPr>
          <w:rFonts w:hint="eastAsia"/>
        </w:rPr>
        <w:t>(</w:t>
      </w:r>
      <w:r>
        <w:rPr>
          <w:rFonts w:hint="eastAsia"/>
        </w:rPr>
        <w:t>一个整数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E790A95" w14:textId="77777777" w:rsidR="008446D2" w:rsidRDefault="008446D2" w:rsidP="008446D2">
      <w:pPr>
        <w:spacing w:line="360" w:lineRule="auto"/>
        <w:ind w:firstLine="420"/>
      </w:pPr>
      <w:r>
        <w:rPr>
          <w:rFonts w:hint="eastAsia"/>
        </w:rPr>
        <w:t>对于</w:t>
      </w:r>
      <w:r>
        <w:rPr>
          <w:rFonts w:hint="eastAsia"/>
        </w:rPr>
        <w:t>scan()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上如果当前</w:t>
      </w:r>
      <w:r>
        <w:rPr>
          <w:rFonts w:hint="eastAsia"/>
        </w:rPr>
        <w:t>tablet</w:t>
      </w:r>
      <w:r>
        <w:rPr>
          <w:rFonts w:hint="eastAsia"/>
        </w:rPr>
        <w:t>没有更多数据则</w:t>
      </w:r>
      <w:r>
        <w:rPr>
          <w:rFonts w:hint="eastAsia"/>
        </w:rPr>
        <w:t>scan()</w:t>
      </w:r>
      <w:r>
        <w:rPr>
          <w:rFonts w:hint="eastAsia"/>
        </w:rPr>
        <w:t>停止并返回结束标识和扫描的行数以及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；在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上，如果结果超出缓冲区则返回未结束标识；</w:t>
      </w:r>
    </w:p>
    <w:p w14:paraId="6497D210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r w:rsidRPr="00955BEA">
        <w:rPr>
          <w:rFonts w:hint="eastAsia"/>
        </w:rPr>
        <w:t>完成的</w:t>
      </w:r>
      <w:proofErr w:type="spellStart"/>
      <w:r w:rsidRPr="00955BEA">
        <w:rPr>
          <w:rFonts w:hint="eastAsia"/>
        </w:rPr>
        <w:t>param</w:t>
      </w:r>
      <w:proofErr w:type="spellEnd"/>
      <w:r w:rsidRPr="00955BEA">
        <w:rPr>
          <w:rFonts w:hint="eastAsia"/>
        </w:rPr>
        <w:t>位置</w:t>
      </w:r>
      <w:r>
        <w:rPr>
          <w:rFonts w:hint="eastAsia"/>
        </w:rPr>
        <w:t>或者扫描的行数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))</w:t>
      </w:r>
      <w:r w:rsidRPr="00955BEA">
        <w:rPr>
          <w:rFonts w:hint="eastAsia"/>
        </w:rPr>
        <w:t xml:space="preserve"> </w:t>
      </w:r>
    </w:p>
    <w:p w14:paraId="2F62AB25" w14:textId="77777777" w:rsidR="008446D2" w:rsidRDefault="008446D2" w:rsidP="008446D2">
      <w:pPr>
        <w:pStyle w:val="ListParagraph"/>
        <w:spacing w:line="360" w:lineRule="auto"/>
        <w:ind w:left="420" w:firstLineChars="0" w:firstLine="0"/>
      </w:pPr>
      <w:r>
        <w:rPr>
          <w:rFonts w:hint="eastAsia"/>
        </w:rPr>
        <w:t>get()</w:t>
      </w:r>
      <w:r>
        <w:rPr>
          <w:rFonts w:hint="eastAsia"/>
        </w:rPr>
        <w:t>返回一个整数指示处理到的</w:t>
      </w:r>
      <w:proofErr w:type="spellStart"/>
      <w:r>
        <w:rPr>
          <w:rFonts w:hint="eastAsia"/>
        </w:rPr>
        <w:t>GetParam</w:t>
      </w:r>
      <w:proofErr w:type="spellEnd"/>
      <w:r>
        <w:rPr>
          <w:rFonts w:hint="eastAsia"/>
        </w:rPr>
        <w:t>位置，</w:t>
      </w:r>
      <w:r>
        <w:rPr>
          <w:rFonts w:hint="eastAsia"/>
        </w:rPr>
        <w:t>scan()</w:t>
      </w:r>
      <w:r>
        <w:rPr>
          <w:rFonts w:hint="eastAsia"/>
        </w:rPr>
        <w:t>时返回本次扫描的行数；</w:t>
      </w:r>
    </w:p>
    <w:p w14:paraId="774C8387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r>
        <w:rPr>
          <w:rFonts w:asciiTheme="majorHAnsi" w:hAnsiTheme="majorHAnsi" w:hint="eastAsia"/>
          <w:u w:val="single"/>
        </w:rPr>
        <w:t>数据的最大</w:t>
      </w:r>
      <w:r>
        <w:rPr>
          <w:rFonts w:asciiTheme="majorHAnsi" w:hAnsiTheme="majorHAnsi" w:hint="eastAsia"/>
          <w:u w:val="single"/>
        </w:rPr>
        <w:t>version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))</w:t>
      </w:r>
      <w:r w:rsidRPr="00955BEA">
        <w:rPr>
          <w:rFonts w:hint="eastAsia"/>
        </w:rPr>
        <w:t xml:space="preserve"> </w:t>
      </w:r>
    </w:p>
    <w:p w14:paraId="4D5ED11F" w14:textId="77777777" w:rsidR="008446D2" w:rsidRPr="00D874C7" w:rsidRDefault="008446D2" w:rsidP="008446D2">
      <w:pPr>
        <w:spacing w:line="360" w:lineRule="auto"/>
        <w:ind w:left="420"/>
      </w:pPr>
      <w:r>
        <w:t>C</w:t>
      </w:r>
      <w:r>
        <w:rPr>
          <w:rFonts w:hint="eastAsia"/>
        </w:rPr>
        <w:t>s</w:t>
      </w:r>
      <w:r>
        <w:rPr>
          <w:rFonts w:hint="eastAsia"/>
        </w:rPr>
        <w:t>返回当前扫描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version, ups</w:t>
      </w:r>
      <w:r>
        <w:rPr>
          <w:rFonts w:hint="eastAsia"/>
        </w:rPr>
        <w:t>返回数据的当前</w:t>
      </w:r>
      <w:r>
        <w:rPr>
          <w:rFonts w:hint="eastAsia"/>
        </w:rPr>
        <w:t>tablet version</w:t>
      </w:r>
    </w:p>
    <w:p w14:paraId="49896E80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proofErr w:type="spellStart"/>
      <w:r w:rsidRPr="00A14150">
        <w:rPr>
          <w:rFonts w:asciiTheme="majorHAnsi" w:hAnsiTheme="majorHAnsi" w:hint="eastAsia"/>
          <w:u w:val="single"/>
        </w:rPr>
        <w:t>ObRange</w:t>
      </w:r>
      <w:proofErr w:type="spellEnd"/>
      <w:r w:rsidRPr="00A14150">
        <w:rPr>
          <w:rFonts w:asciiTheme="majorHAnsi" w:hAnsiTheme="majorHAnsi" w:hint="eastAsia"/>
          <w:u w:val="single"/>
        </w:rPr>
        <w:t>指令标识</w:t>
      </w:r>
      <w:r>
        <w:rPr>
          <w:rFonts w:asciiTheme="majorHAnsi" w:hAnsiTheme="majorHAnsi" w:hint="eastAsia"/>
          <w:u w:val="single"/>
        </w:rPr>
        <w:t xml:space="preserve"> (</w:t>
      </w:r>
      <w:proofErr w:type="spellStart"/>
      <w:r>
        <w:rPr>
          <w:rFonts w:asciiTheme="majorHAnsi" w:hAnsiTheme="majorHAnsi" w:hint="eastAsia"/>
          <w:u w:val="single"/>
        </w:rPr>
        <w:t>ObObj</w:t>
      </w:r>
      <w:proofErr w:type="spellEnd"/>
      <w:r>
        <w:rPr>
          <w:rFonts w:asciiTheme="majorHAnsi" w:hAnsiTheme="majorHAnsi" w:hint="eastAsia"/>
          <w:u w:val="single"/>
        </w:rPr>
        <w:t>(</w:t>
      </w:r>
      <w:proofErr w:type="spellStart"/>
      <w:r>
        <w:rPr>
          <w:rFonts w:asciiTheme="majorHAnsi" w:hAnsiTheme="majorHAnsi" w:hint="eastAsia"/>
          <w:u w:val="single"/>
        </w:rPr>
        <w:t>ext</w:t>
      </w:r>
      <w:proofErr w:type="spellEnd"/>
      <w:r>
        <w:rPr>
          <w:rFonts w:asciiTheme="majorHAnsi" w:hAnsiTheme="majorHAnsi" w:hint="eastAsia"/>
          <w:u w:val="single"/>
        </w:rPr>
        <w:t xml:space="preserve">)) + </w:t>
      </w:r>
      <w:r>
        <w:rPr>
          <w:rFonts w:asciiTheme="majorHAnsi" w:hAnsiTheme="majorHAnsi" w:hint="eastAsia"/>
        </w:rPr>
        <w:t xml:space="preserve">Range </w:t>
      </w:r>
      <w:proofErr w:type="spellStart"/>
      <w:r>
        <w:rPr>
          <w:rFonts w:asciiTheme="majorHAnsi" w:hAnsiTheme="majorHAnsi" w:hint="eastAsia"/>
        </w:rPr>
        <w:t>BorderFlag</w:t>
      </w:r>
      <w:proofErr w:type="spellEnd"/>
      <w:r>
        <w:rPr>
          <w:rFonts w:asciiTheme="majorHAnsi" w:hAnsiTheme="majorHAnsi" w:hint="eastAsia"/>
        </w:rPr>
        <w:t xml:space="preserve"> 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)) + start row(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>)) + end row(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 xml:space="preserve">)) </w:t>
      </w:r>
      <w:r w:rsidRPr="00705779">
        <w:rPr>
          <w:rFonts w:asciiTheme="majorHAnsi" w:hAnsiTheme="majorHAnsi" w:hint="eastAsia"/>
          <w:b/>
        </w:rPr>
        <w:t>TABLET_RANGE_FIELD</w:t>
      </w:r>
    </w:p>
    <w:p w14:paraId="3860EEFB" w14:textId="77777777" w:rsidR="008446D2" w:rsidRDefault="008446D2" w:rsidP="008446D2">
      <w:pPr>
        <w:pStyle w:val="ListParagraph"/>
        <w:spacing w:line="360" w:lineRule="auto"/>
        <w:ind w:left="420" w:firstLineChars="0" w:firstLine="0"/>
      </w:pPr>
      <w:r>
        <w:rPr>
          <w:rFonts w:hint="eastAsia"/>
        </w:rPr>
        <w:t>get()</w:t>
      </w:r>
      <w:r>
        <w:rPr>
          <w:rFonts w:hint="eastAsia"/>
        </w:rPr>
        <w:t>不用返回此标识，</w:t>
      </w:r>
      <w:r>
        <w:rPr>
          <w:rFonts w:hint="eastAsia"/>
        </w:rPr>
        <w:t>scan</w:t>
      </w:r>
      <w:r>
        <w:rPr>
          <w:rFonts w:hint="eastAsia"/>
        </w:rPr>
        <w:t>需要返回当前处理的</w:t>
      </w:r>
      <w:r w:rsidRPr="00F51B84">
        <w:rPr>
          <w:rFonts w:hint="eastAsia"/>
          <w:b/>
        </w:rPr>
        <w:t>tablet</w:t>
      </w:r>
      <w:r w:rsidRPr="00F51B84">
        <w:rPr>
          <w:rFonts w:hint="eastAsia"/>
          <w:b/>
        </w:rPr>
        <w:t>的范围</w:t>
      </w:r>
      <w:r>
        <w:rPr>
          <w:rFonts w:hint="eastAsia"/>
        </w:rPr>
        <w:t>；</w:t>
      </w:r>
    </w:p>
    <w:p w14:paraId="79BCDBC9" w14:textId="77777777" w:rsidR="008446D2" w:rsidRPr="006F5609" w:rsidRDefault="008446D2" w:rsidP="008446D2">
      <w:pPr>
        <w:spacing w:line="360" w:lineRule="auto"/>
      </w:pPr>
      <w:r>
        <w:rPr>
          <w:rFonts w:asciiTheme="majorHAnsi" w:hAnsiTheme="majorHAnsi" w:hint="eastAsia"/>
          <w:b/>
        </w:rPr>
        <w:t>表行列</w:t>
      </w:r>
      <w:r w:rsidRPr="001041FE">
        <w:rPr>
          <w:rFonts w:asciiTheme="majorHAnsi" w:hAnsiTheme="majorHAnsi"/>
          <w:b/>
        </w:rPr>
        <w:t>参数：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3"/>
        <w:gridCol w:w="1600"/>
        <w:gridCol w:w="2401"/>
        <w:gridCol w:w="1653"/>
        <w:gridCol w:w="1035"/>
      </w:tblGrid>
      <w:tr w:rsidR="008446D2" w:rsidRPr="001041FE" w14:paraId="462DBBBA" w14:textId="77777777" w:rsidTr="00B37C8A">
        <w:tc>
          <w:tcPr>
            <w:tcW w:w="1075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5D48AE98" w14:textId="77777777" w:rsidR="008446D2" w:rsidRPr="00DD7A69" w:rsidRDefault="008446D2" w:rsidP="00B37C8A">
            <w:pPr>
              <w:rPr>
                <w:rFonts w:asciiTheme="majorHAnsi" w:hAnsiTheme="majorHAnsi"/>
                <w:u w:val="single"/>
              </w:rPr>
            </w:pPr>
            <w:r w:rsidRPr="00DD7A69">
              <w:rPr>
                <w:rFonts w:asciiTheme="majorHAnsi" w:hAnsiTheme="majorHAnsi" w:hint="eastAsia"/>
                <w:u w:val="single"/>
              </w:rPr>
              <w:t>表行列参数标识</w:t>
            </w:r>
          </w:p>
        </w:tc>
        <w:tc>
          <w:tcPr>
            <w:tcW w:w="939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85EF1BB" w14:textId="77777777" w:rsidR="008446D2" w:rsidRPr="00A636D4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 w:rsidRPr="00A636D4">
              <w:rPr>
                <w:rFonts w:hint="eastAsia"/>
                <w:u w:val="single"/>
              </w:rPr>
              <w:t>表名指令标识</w:t>
            </w:r>
          </w:p>
        </w:tc>
        <w:tc>
          <w:tcPr>
            <w:tcW w:w="2986" w:type="pct"/>
            <w:gridSpan w:val="3"/>
            <w:shd w:val="clear" w:color="auto" w:fill="B8CCE4" w:themeFill="accent1" w:themeFillTint="66"/>
          </w:tcPr>
          <w:p w14:paraId="7D6C7E14" w14:textId="77777777" w:rsidR="008446D2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8446D2" w:rsidRPr="001041FE" w14:paraId="6502C2A1" w14:textId="77777777" w:rsidTr="00B37C8A">
        <w:tc>
          <w:tcPr>
            <w:tcW w:w="1075" w:type="pct"/>
            <w:vMerge w:val="restart"/>
            <w:shd w:val="clear" w:color="auto" w:fill="FFFFFF" w:themeFill="background1"/>
          </w:tcPr>
          <w:p w14:paraId="6387AF27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 w:val="restart"/>
            <w:shd w:val="clear" w:color="auto" w:fill="FFFFFF" w:themeFill="background1"/>
          </w:tcPr>
          <w:p w14:paraId="67574A2D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1AC5867A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577" w:type="pct"/>
            <w:gridSpan w:val="2"/>
            <w:shd w:val="clear" w:color="auto" w:fill="B8CCE4" w:themeFill="accent1" w:themeFillTint="66"/>
          </w:tcPr>
          <w:p w14:paraId="26C4BFE7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49885375" w14:textId="77777777" w:rsidTr="00B37C8A">
        <w:tc>
          <w:tcPr>
            <w:tcW w:w="1075" w:type="pct"/>
            <w:vMerge/>
            <w:shd w:val="clear" w:color="auto" w:fill="FFFFFF" w:themeFill="background1"/>
          </w:tcPr>
          <w:p w14:paraId="35F17FCB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0CC05867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vMerge w:val="restart"/>
            <w:shd w:val="clear" w:color="auto" w:fill="FFFFFF" w:themeFill="background1"/>
          </w:tcPr>
          <w:p w14:paraId="4A0C3019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970" w:type="pct"/>
            <w:shd w:val="clear" w:color="auto" w:fill="B8CCE4" w:themeFill="accent1" w:themeFillTint="66"/>
          </w:tcPr>
          <w:p w14:paraId="509E1043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列名或者列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607" w:type="pct"/>
            <w:shd w:val="clear" w:color="auto" w:fill="B8CCE4" w:themeFill="accent1" w:themeFillTint="66"/>
          </w:tcPr>
          <w:p w14:paraId="5AE2CABB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</w:t>
            </w:r>
            <w:r>
              <w:rPr>
                <w:rFonts w:asciiTheme="majorHAnsi" w:hAnsiTheme="majorHAnsi" w:hint="eastAsia"/>
              </w:rPr>
              <w:t>value</w:t>
            </w:r>
          </w:p>
        </w:tc>
      </w:tr>
      <w:tr w:rsidR="008446D2" w:rsidRPr="001041FE" w14:paraId="7A917908" w14:textId="77777777" w:rsidTr="00B37C8A">
        <w:tc>
          <w:tcPr>
            <w:tcW w:w="1075" w:type="pct"/>
            <w:vMerge/>
            <w:shd w:val="clear" w:color="auto" w:fill="FFFFFF" w:themeFill="background1"/>
          </w:tcPr>
          <w:p w14:paraId="0DF67C16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402FD88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1C52452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970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30F366E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607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9A7EF3B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46D2" w:rsidRPr="001041FE" w14:paraId="16DB44A6" w14:textId="77777777" w:rsidTr="00B37C8A">
        <w:tc>
          <w:tcPr>
            <w:tcW w:w="1075" w:type="pct"/>
            <w:vMerge/>
            <w:shd w:val="clear" w:color="auto" w:fill="FFFFFF" w:themeFill="background1"/>
          </w:tcPr>
          <w:p w14:paraId="39DD1680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shd w:val="clear" w:color="auto" w:fill="B8CCE4" w:themeFill="accent1" w:themeFillTint="66"/>
          </w:tcPr>
          <w:p w14:paraId="71B50A3C" w14:textId="77777777" w:rsidR="008446D2" w:rsidRPr="00A636D4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 w:rsidRPr="00A636D4">
              <w:rPr>
                <w:rFonts w:hint="eastAsia"/>
                <w:u w:val="single"/>
              </w:rPr>
              <w:t>表名指令标识</w:t>
            </w:r>
          </w:p>
        </w:tc>
        <w:tc>
          <w:tcPr>
            <w:tcW w:w="2986" w:type="pct"/>
            <w:gridSpan w:val="3"/>
            <w:shd w:val="clear" w:color="auto" w:fill="B8CCE4" w:themeFill="accent1" w:themeFillTint="66"/>
          </w:tcPr>
          <w:p w14:paraId="4956828D" w14:textId="77777777" w:rsidR="008446D2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8446D2" w:rsidRPr="001041FE" w14:paraId="63809B3F" w14:textId="77777777" w:rsidTr="00B37C8A">
        <w:tc>
          <w:tcPr>
            <w:tcW w:w="1075" w:type="pct"/>
            <w:vMerge/>
            <w:shd w:val="clear" w:color="auto" w:fill="FFFFFF" w:themeFill="background1"/>
          </w:tcPr>
          <w:p w14:paraId="74E55D95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 w:val="restart"/>
            <w:shd w:val="clear" w:color="auto" w:fill="FFFFFF" w:themeFill="background1"/>
          </w:tcPr>
          <w:p w14:paraId="1E440FB2" w14:textId="77777777" w:rsidR="008446D2" w:rsidRPr="006B3348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341AEF2A" w14:textId="77777777" w:rsidR="008446D2" w:rsidRPr="006B3348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577" w:type="pct"/>
            <w:gridSpan w:val="2"/>
            <w:shd w:val="clear" w:color="auto" w:fill="C6D9F1" w:themeFill="text2" w:themeFillTint="33"/>
          </w:tcPr>
          <w:p w14:paraId="0855ED63" w14:textId="77777777" w:rsidR="008446D2" w:rsidRPr="006B3348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66323C99" w14:textId="77777777" w:rsidTr="00B37C8A">
        <w:tc>
          <w:tcPr>
            <w:tcW w:w="1075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7D0A723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AA8CF17" w14:textId="77777777" w:rsidR="008446D2" w:rsidRPr="006B3348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91D9C58" w14:textId="77777777" w:rsidR="008446D2" w:rsidRPr="00DE17E9" w:rsidRDefault="008446D2" w:rsidP="00B37C8A">
            <w:pPr>
              <w:jc w:val="left"/>
              <w:rPr>
                <w:u w:val="single"/>
              </w:rPr>
            </w:pPr>
          </w:p>
        </w:tc>
        <w:tc>
          <w:tcPr>
            <w:tcW w:w="1577" w:type="pct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4003A087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 w:rsidRPr="006B3348">
              <w:rPr>
                <w:rFonts w:hint="eastAsia"/>
                <w:u w:val="single"/>
              </w:rPr>
              <w:t>row not exist</w:t>
            </w:r>
            <w:r w:rsidRPr="006B3348">
              <w:rPr>
                <w:rFonts w:hint="eastAsia"/>
                <w:u w:val="single"/>
              </w:rPr>
              <w:t>指令标识</w:t>
            </w:r>
          </w:p>
        </w:tc>
      </w:tr>
    </w:tbl>
    <w:p w14:paraId="304BA674" w14:textId="77777777" w:rsidR="008446D2" w:rsidRPr="00821AE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Theme="majorHAnsi" w:hAnsiTheme="majorHAnsi"/>
        </w:rPr>
      </w:pPr>
      <w:r w:rsidRPr="00821AE2">
        <w:rPr>
          <w:rFonts w:asciiTheme="majorHAnsi" w:hAnsiTheme="majorHAnsi" w:hint="eastAsia"/>
        </w:rPr>
        <w:t>操作参数指令标识</w:t>
      </w:r>
      <w:r w:rsidRPr="00821AE2">
        <w:rPr>
          <w:rFonts w:asciiTheme="majorHAnsi" w:hAnsiTheme="majorHAnsi" w:hint="eastAsia"/>
        </w:rPr>
        <w:t>(</w:t>
      </w:r>
      <w:proofErr w:type="spellStart"/>
      <w:r w:rsidRPr="00821AE2">
        <w:rPr>
          <w:rFonts w:asciiTheme="majorHAnsi" w:hAnsiTheme="majorHAnsi" w:hint="eastAsia"/>
        </w:rPr>
        <w:t>ObObj</w:t>
      </w:r>
      <w:proofErr w:type="spellEnd"/>
      <w:r w:rsidRPr="00821AE2">
        <w:rPr>
          <w:rFonts w:asciiTheme="majorHAnsi" w:hAnsiTheme="majorHAnsi" w:hint="eastAsia"/>
        </w:rPr>
        <w:t>(</w:t>
      </w:r>
      <w:proofErr w:type="spellStart"/>
      <w:r w:rsidRPr="00821AE2">
        <w:rPr>
          <w:rFonts w:asciiTheme="majorHAnsi" w:hAnsiTheme="majorHAnsi" w:hint="eastAsia"/>
        </w:rPr>
        <w:t>ext</w:t>
      </w:r>
      <w:proofErr w:type="spellEnd"/>
      <w:r w:rsidRPr="00821AE2">
        <w:rPr>
          <w:rFonts w:asciiTheme="majorHAnsi" w:hAnsiTheme="majorHAnsi" w:hint="eastAsia"/>
        </w:rPr>
        <w:t xml:space="preserve">))  </w:t>
      </w:r>
      <w:r w:rsidRPr="00821AE2">
        <w:rPr>
          <w:rFonts w:asciiTheme="majorHAnsi" w:hAnsiTheme="majorHAnsi" w:hint="eastAsia"/>
          <w:b/>
        </w:rPr>
        <w:t>MUTATOR_PARAM_FIELD</w:t>
      </w:r>
    </w:p>
    <w:p w14:paraId="613D870E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表名指令标识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+ </w:t>
      </w:r>
      <w:r>
        <w:rPr>
          <w:rFonts w:asciiTheme="majorHAnsi" w:hAnsiTheme="majorHAnsi" w:hint="eastAsia"/>
        </w:rPr>
        <w:t>表名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>))</w:t>
      </w:r>
      <w:r>
        <w:rPr>
          <w:rFonts w:asciiTheme="majorHAnsi" w:hAnsiTheme="majorHAnsi" w:hint="eastAsia"/>
        </w:rPr>
        <w:t>或者表</w:t>
      </w:r>
      <w:r>
        <w:rPr>
          <w:rFonts w:asciiTheme="majorHAnsi" w:hAnsiTheme="majorHAnsi" w:hint="eastAsia"/>
        </w:rPr>
        <w:t>ID(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 xml:space="preserve">)) </w:t>
      </w:r>
      <w:r w:rsidRPr="00A61F94">
        <w:rPr>
          <w:rFonts w:asciiTheme="majorHAnsi" w:hAnsiTheme="majorHAnsi" w:hint="eastAsia"/>
          <w:b/>
        </w:rPr>
        <w:t>TABLE_NAME_FILED</w:t>
      </w:r>
    </w:p>
    <w:p w14:paraId="107318E7" w14:textId="77777777" w:rsidR="008446D2" w:rsidRPr="00F7791E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>
        <w:rPr>
          <w:rFonts w:asciiTheme="majorHAnsi" w:hAnsiTheme="majorHAnsi" w:hint="eastAsia"/>
        </w:rPr>
        <w:t xml:space="preserve">ow key </w:t>
      </w:r>
      <w:r>
        <w:rPr>
          <w:rFonts w:asciiTheme="majorHAnsi" w:hAnsiTheme="majorHAnsi" w:hint="eastAsia"/>
        </w:rPr>
        <w:t>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 +  </w:t>
      </w:r>
      <w:proofErr w:type="spellStart"/>
      <w:r>
        <w:rPr>
          <w:rFonts w:asciiTheme="majorHAnsi" w:hAnsiTheme="majorHAnsi" w:hint="eastAsia"/>
        </w:rPr>
        <w:t>rowkey</w:t>
      </w:r>
      <w:proofErr w:type="spellEnd"/>
      <w:r>
        <w:rPr>
          <w:rFonts w:asciiTheme="majorHAnsi" w:hAnsiTheme="majorHAnsi" w:hint="eastAsia"/>
        </w:rPr>
        <w:t xml:space="preserve"> 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 xml:space="preserve">)) </w:t>
      </w:r>
      <w:r w:rsidRPr="00A61F94">
        <w:rPr>
          <w:rFonts w:asciiTheme="majorHAnsi" w:hAnsiTheme="majorHAnsi" w:hint="eastAsia"/>
          <w:b/>
        </w:rPr>
        <w:t>ROW_KEY_FIELD</w:t>
      </w:r>
    </w:p>
    <w:p w14:paraId="2A8F1037" w14:textId="77777777" w:rsidR="008446D2" w:rsidRPr="00A34209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Theme="majorHAnsi" w:hAnsiTheme="majorHAnsi"/>
        </w:rPr>
      </w:pPr>
      <w:r w:rsidRPr="00A34209">
        <w:rPr>
          <w:rFonts w:asciiTheme="majorHAnsi" w:hAnsiTheme="majorHAnsi" w:hint="eastAsia"/>
        </w:rPr>
        <w:t>列名</w:t>
      </w:r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ObObj</w:t>
      </w:r>
      <w:proofErr w:type="spellEnd"/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varchar</w:t>
      </w:r>
      <w:proofErr w:type="spellEnd"/>
      <w:r w:rsidRPr="00A34209">
        <w:rPr>
          <w:rFonts w:asciiTheme="majorHAnsi" w:hAnsiTheme="majorHAnsi" w:hint="eastAsia"/>
        </w:rPr>
        <w:t>))</w:t>
      </w:r>
      <w:r w:rsidRPr="00A34209">
        <w:rPr>
          <w:rFonts w:asciiTheme="majorHAnsi" w:hAnsiTheme="majorHAnsi" w:hint="eastAsia"/>
        </w:rPr>
        <w:t>或列</w:t>
      </w:r>
      <w:r w:rsidRPr="00A34209">
        <w:rPr>
          <w:rFonts w:asciiTheme="majorHAnsi" w:hAnsiTheme="majorHAnsi" w:hint="eastAsia"/>
        </w:rPr>
        <w:t>ID(</w:t>
      </w:r>
      <w:proofErr w:type="spellStart"/>
      <w:r w:rsidRPr="00A34209">
        <w:rPr>
          <w:rFonts w:asciiTheme="majorHAnsi" w:hAnsiTheme="majorHAnsi" w:hint="eastAsia"/>
        </w:rPr>
        <w:t>ObObj</w:t>
      </w:r>
      <w:proofErr w:type="spellEnd"/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int</w:t>
      </w:r>
      <w:proofErr w:type="spellEnd"/>
      <w:r w:rsidRPr="00A34209">
        <w:rPr>
          <w:rFonts w:asciiTheme="majorHAnsi" w:hAnsiTheme="majorHAnsi" w:hint="eastAsia"/>
        </w:rPr>
        <w:t xml:space="preserve">)) + </w:t>
      </w:r>
      <w:r w:rsidRPr="00A34209">
        <w:rPr>
          <w:rFonts w:asciiTheme="majorHAnsi" w:hAnsiTheme="majorHAnsi" w:hint="eastAsia"/>
        </w:rPr>
        <w:t>列值</w:t>
      </w:r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ObObj</w:t>
      </w:r>
      <w:proofErr w:type="spellEnd"/>
      <w:r w:rsidRPr="00A34209">
        <w:rPr>
          <w:rFonts w:asciiTheme="majorHAnsi" w:hAnsiTheme="majorHAnsi" w:hint="eastAsia"/>
        </w:rPr>
        <w:t>(value)</w:t>
      </w:r>
      <w:r w:rsidRPr="00A34209">
        <w:rPr>
          <w:rFonts w:asciiTheme="majorHAnsi" w:hAnsiTheme="majorHAnsi"/>
        </w:rPr>
        <w:t>…</w:t>
      </w:r>
      <w:r w:rsidRPr="00A34209">
        <w:rPr>
          <w:rFonts w:asciiTheme="majorHAnsi" w:hAnsiTheme="majorHAnsi" w:hint="eastAsia"/>
        </w:rPr>
        <w:t xml:space="preserve">) </w:t>
      </w:r>
      <w:r w:rsidRPr="00A34209">
        <w:rPr>
          <w:rFonts w:asciiTheme="majorHAnsi" w:hAnsiTheme="majorHAnsi" w:hint="eastAsia"/>
        </w:rPr>
        <w:t>或者</w:t>
      </w:r>
      <w:r w:rsidRPr="00A34209">
        <w:rPr>
          <w:rFonts w:asciiTheme="majorHAnsi" w:hAnsiTheme="majorHAnsi" w:hint="eastAsia"/>
        </w:rPr>
        <w:t>Row not exist</w:t>
      </w:r>
      <w:r w:rsidRPr="00A34209">
        <w:rPr>
          <w:rFonts w:asciiTheme="majorHAnsi" w:hAnsiTheme="majorHAnsi" w:hint="eastAsia"/>
        </w:rPr>
        <w:t>扩展标识</w:t>
      </w:r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ObObj</w:t>
      </w:r>
      <w:proofErr w:type="spellEnd"/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ext</w:t>
      </w:r>
      <w:proofErr w:type="spellEnd"/>
      <w:r w:rsidRPr="00A34209">
        <w:rPr>
          <w:rFonts w:asciiTheme="majorHAnsi" w:hAnsiTheme="majorHAnsi" w:hint="eastAsia"/>
        </w:rPr>
        <w:t xml:space="preserve">)) </w:t>
      </w:r>
      <w:r w:rsidRPr="00A34209">
        <w:rPr>
          <w:rFonts w:asciiTheme="majorHAnsi" w:hAnsiTheme="majorHAnsi" w:hint="eastAsia"/>
          <w:b/>
        </w:rPr>
        <w:t>ROW_NOT_EXIST</w:t>
      </w:r>
    </w:p>
    <w:p w14:paraId="4D6DCD98" w14:textId="77777777" w:rsidR="00847921" w:rsidRPr="00847921" w:rsidRDefault="008446D2" w:rsidP="008446D2">
      <w:r>
        <w:rPr>
          <w:rFonts w:asciiTheme="majorHAnsi" w:hAnsiTheme="majorHAnsi" w:hint="eastAsia"/>
        </w:rPr>
        <w:t>同</w:t>
      </w:r>
      <w:proofErr w:type="spellStart"/>
      <w:r w:rsidRPr="001041FE">
        <w:rPr>
          <w:rFonts w:asciiTheme="majorHAnsi" w:hAnsiTheme="majorHAnsi"/>
        </w:rPr>
        <w:t>ObMutator</w:t>
      </w:r>
      <w:proofErr w:type="spellEnd"/>
      <w:r>
        <w:rPr>
          <w:rFonts w:asciiTheme="majorHAnsi" w:hAnsiTheme="majorHAnsi" w:hint="eastAsia"/>
        </w:rPr>
        <w:t>以及</w:t>
      </w:r>
      <w:proofErr w:type="spellStart"/>
      <w:r>
        <w:rPr>
          <w:rFonts w:asciiTheme="majorHAnsi" w:hAnsiTheme="majorHAnsi" w:hint="eastAsia"/>
        </w:rPr>
        <w:t>ObGetParam</w:t>
      </w:r>
      <w:proofErr w:type="spellEnd"/>
      <w:r>
        <w:rPr>
          <w:rFonts w:asciiTheme="majorHAnsi" w:hAnsiTheme="majorHAnsi" w:hint="eastAsia"/>
        </w:rPr>
        <w:t>类似，</w:t>
      </w:r>
      <w:r w:rsidRPr="001041FE">
        <w:rPr>
          <w:rFonts w:asciiTheme="majorHAnsi" w:hAnsiTheme="majorHAnsi"/>
        </w:rPr>
        <w:t>为了减小序列化的大小，相邻的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的表名相同，则除了第一个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序列化时写入表名，后续的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都不写入表名，即减少两个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表名指令</w:t>
      </w:r>
      <w:r w:rsidRPr="001041FE">
        <w:rPr>
          <w:rFonts w:asciiTheme="majorHAnsi" w:hAnsiTheme="majorHAnsi"/>
        </w:rPr>
        <w:t xml:space="preserve">+ </w:t>
      </w:r>
      <w:r w:rsidRPr="001041FE">
        <w:rPr>
          <w:rFonts w:asciiTheme="majorHAnsi" w:hAnsiTheme="majorHAnsi"/>
        </w:rPr>
        <w:t>表名或者表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亦按照此规则进行序列化；反序列化时，如果迭代获取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过程中没有遇到新的表名指令和表名或者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，则采用上一个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类似。</w:t>
      </w:r>
    </w:p>
    <w:p w14:paraId="0875223B" w14:textId="77777777" w:rsidR="002D6527" w:rsidRDefault="00945784" w:rsidP="00945784">
      <w:pPr>
        <w:pStyle w:val="Heading1"/>
      </w:pPr>
      <w:r>
        <w:rPr>
          <w:rFonts w:hint="eastAsia"/>
        </w:rPr>
        <w:t>请求类型描述</w:t>
      </w:r>
    </w:p>
    <w:p w14:paraId="10AED507" w14:textId="77777777" w:rsidR="002D6527" w:rsidRDefault="00945784" w:rsidP="00945784">
      <w:pPr>
        <w:pStyle w:val="Heading2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信息的包</w:t>
      </w:r>
    </w:p>
    <w:p w14:paraId="1E2F2BBC" w14:textId="77777777" w:rsidR="00945784" w:rsidRDefault="00945784" w:rsidP="00945784">
      <w:r>
        <w:rPr>
          <w:rFonts w:hint="eastAsia"/>
        </w:rPr>
        <w:t>客户端在</w:t>
      </w:r>
      <w:r w:rsidR="00003611">
        <w:rPr>
          <w:rFonts w:hint="eastAsia"/>
        </w:rPr>
        <w:t>执行更新操作前，需要从</w:t>
      </w:r>
      <w:proofErr w:type="spellStart"/>
      <w:r w:rsidR="00003611">
        <w:rPr>
          <w:rFonts w:hint="eastAsia"/>
        </w:rPr>
        <w:t>rootserver</w:t>
      </w:r>
      <w:proofErr w:type="spellEnd"/>
      <w:r w:rsidR="00003611">
        <w:rPr>
          <w:rFonts w:hint="eastAsia"/>
        </w:rPr>
        <w:t>那里获取</w:t>
      </w:r>
      <w:proofErr w:type="spellStart"/>
      <w:r w:rsidR="00003611">
        <w:rPr>
          <w:rFonts w:hint="eastAsia"/>
        </w:rPr>
        <w:t>UpdateServer</w:t>
      </w:r>
      <w:proofErr w:type="spellEnd"/>
      <w:r w:rsidR="00003611">
        <w:rPr>
          <w:rFonts w:hint="eastAsia"/>
        </w:rPr>
        <w:t>的地址信息，该</w:t>
      </w:r>
      <w:r w:rsidR="00D85DF1">
        <w:rPr>
          <w:rFonts w:hint="eastAsia"/>
        </w:rPr>
        <w:t>接口的格式描述如下：</w:t>
      </w:r>
    </w:p>
    <w:p w14:paraId="12AD9BFF" w14:textId="77777777" w:rsidR="00D85DF1" w:rsidRDefault="00D85DF1" w:rsidP="00D85DF1">
      <w:pPr>
        <w:pStyle w:val="Heading3"/>
      </w:pPr>
      <w:r>
        <w:rPr>
          <w:rFonts w:hint="eastAsia"/>
        </w:rPr>
        <w:t>Request</w:t>
      </w:r>
    </w:p>
    <w:p w14:paraId="2946512B" w14:textId="77777777" w:rsidR="00D85DF1" w:rsidRDefault="00AD35FA" w:rsidP="00D85DF1">
      <w:r>
        <w:rPr>
          <w:rFonts w:hint="eastAsia"/>
        </w:rPr>
        <w:t>获取</w:t>
      </w:r>
      <w:proofErr w:type="spellStart"/>
      <w:r w:rsidR="00EC57D4">
        <w:rPr>
          <w:rFonts w:hint="eastAsia"/>
        </w:rPr>
        <w:t>UpdateServer</w:t>
      </w:r>
      <w:proofErr w:type="spellEnd"/>
      <w:r w:rsidR="00EC57D4">
        <w:rPr>
          <w:rFonts w:hint="eastAsia"/>
        </w:rPr>
        <w:t>的请求包不需要额外的信息</w:t>
      </w:r>
    </w:p>
    <w:p w14:paraId="09A495B2" w14:textId="77777777" w:rsidR="00EC57D4" w:rsidRDefault="00EC57D4" w:rsidP="00EC57D4">
      <w:pPr>
        <w:pStyle w:val="Heading3"/>
      </w:pPr>
      <w:r>
        <w:rPr>
          <w:rFonts w:hint="eastAsia"/>
        </w:rPr>
        <w:t>Response</w:t>
      </w:r>
    </w:p>
    <w:p w14:paraId="0A0F948D" w14:textId="77777777" w:rsidR="00B802C8" w:rsidRDefault="00B802C8" w:rsidP="00B802C8"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格式如下：</w:t>
      </w:r>
    </w:p>
    <w:p w14:paraId="12C29242" w14:textId="77777777" w:rsidR="00B802C8" w:rsidRPr="00B802C8" w:rsidRDefault="00B802C8" w:rsidP="00B80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57D4" w14:paraId="5F2C1DA8" w14:textId="77777777" w:rsidTr="00EC57D4">
        <w:tc>
          <w:tcPr>
            <w:tcW w:w="4261" w:type="dxa"/>
          </w:tcPr>
          <w:p w14:paraId="4D71A7D2" w14:textId="77777777" w:rsidR="00EC57D4" w:rsidRDefault="00EC57D4" w:rsidP="00EC57D4">
            <w:proofErr w:type="spellStart"/>
            <w:r>
              <w:rPr>
                <w:rFonts w:hint="eastAsia"/>
              </w:rPr>
              <w:t>ObResultCode</w:t>
            </w:r>
            <w:proofErr w:type="spellEnd"/>
          </w:p>
        </w:tc>
        <w:tc>
          <w:tcPr>
            <w:tcW w:w="4261" w:type="dxa"/>
          </w:tcPr>
          <w:p w14:paraId="1C4005D3" w14:textId="77777777" w:rsidR="00EC57D4" w:rsidRDefault="00EC57D4" w:rsidP="00EC57D4">
            <w:proofErr w:type="spellStart"/>
            <w:r>
              <w:rPr>
                <w:rFonts w:hint="eastAsia"/>
              </w:rPr>
              <w:t>ObServer</w:t>
            </w:r>
            <w:proofErr w:type="spellEnd"/>
          </w:p>
        </w:tc>
      </w:tr>
    </w:tbl>
    <w:p w14:paraId="3A7AA41A" w14:textId="77777777" w:rsidR="00EC57D4" w:rsidRDefault="00EC57D4" w:rsidP="00EC57D4"/>
    <w:p w14:paraId="0DF64CC5" w14:textId="77777777" w:rsidR="00ED2E8F" w:rsidRDefault="00ED2E8F" w:rsidP="00EC57D4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的值：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D2E8F" w14:paraId="7F49A262" w14:textId="77777777" w:rsidTr="00ED2E8F">
        <w:tc>
          <w:tcPr>
            <w:tcW w:w="4261" w:type="dxa"/>
          </w:tcPr>
          <w:p w14:paraId="3CEBD471" w14:textId="77777777" w:rsidR="00ED2E8F" w:rsidRDefault="00ED2E8F" w:rsidP="00EC57D4">
            <w:r>
              <w:rPr>
                <w:rFonts w:hint="eastAsia"/>
              </w:rPr>
              <w:t>OB_SUCCESS</w:t>
            </w:r>
          </w:p>
        </w:tc>
        <w:tc>
          <w:tcPr>
            <w:tcW w:w="4261" w:type="dxa"/>
          </w:tcPr>
          <w:p w14:paraId="3E41D9B4" w14:textId="77777777" w:rsidR="00ED2E8F" w:rsidRDefault="00ED2E8F" w:rsidP="00EC57D4">
            <w:r>
              <w:rPr>
                <w:rFonts w:hint="eastAsia"/>
              </w:rPr>
              <w:t>成功</w:t>
            </w:r>
          </w:p>
        </w:tc>
      </w:tr>
      <w:tr w:rsidR="00ED2E8F" w14:paraId="496C2CF0" w14:textId="77777777" w:rsidTr="00ED2E8F">
        <w:tc>
          <w:tcPr>
            <w:tcW w:w="4261" w:type="dxa"/>
          </w:tcPr>
          <w:p w14:paraId="46E77B31" w14:textId="77777777" w:rsidR="00ED2E8F" w:rsidRDefault="00ED2E8F" w:rsidP="00EC57D4">
            <w:r w:rsidRPr="00ED2E8F">
              <w:t>OB_ERROR_FUNC_VERSION</w:t>
            </w:r>
          </w:p>
        </w:tc>
        <w:tc>
          <w:tcPr>
            <w:tcW w:w="4261" w:type="dxa"/>
          </w:tcPr>
          <w:p w14:paraId="396DEEBA" w14:textId="77777777" w:rsidR="00ED2E8F" w:rsidRDefault="00ED2E8F" w:rsidP="00EC57D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版本号不匹配，当前版本</w:t>
            </w:r>
            <w:r>
              <w:rPr>
                <w:rFonts w:hint="eastAsia"/>
              </w:rPr>
              <w:t>1</w:t>
            </w:r>
          </w:p>
        </w:tc>
      </w:tr>
    </w:tbl>
    <w:p w14:paraId="5604C515" w14:textId="77777777" w:rsidR="00ED2E8F" w:rsidRDefault="00ED2E8F" w:rsidP="00EC57D4"/>
    <w:p w14:paraId="1009A4ED" w14:textId="77777777" w:rsidR="003E56CC" w:rsidRDefault="00CC7A75" w:rsidP="003E56CC">
      <w:pPr>
        <w:pStyle w:val="Heading2"/>
      </w:pPr>
      <w:proofErr w:type="spellStart"/>
      <w:r>
        <w:rPr>
          <w:rFonts w:hint="eastAsia"/>
        </w:rPr>
        <w:t>r</w:t>
      </w:r>
      <w:r w:rsidR="003E56CC">
        <w:rPr>
          <w:rFonts w:hint="eastAsia"/>
        </w:rPr>
        <w:t>t_get</w:t>
      </w:r>
      <w:proofErr w:type="spellEnd"/>
    </w:p>
    <w:p w14:paraId="5D08D9F5" w14:textId="77777777" w:rsidR="00CC7A75" w:rsidRDefault="00CC7A75" w:rsidP="00CC7A75">
      <w:r>
        <w:rPr>
          <w:rFonts w:hint="eastAsia"/>
        </w:rPr>
        <w:t>客户端在发起查询请求前，需要</w:t>
      </w:r>
      <w:r w:rsidR="00AD35FA">
        <w:rPr>
          <w:rFonts w:hint="eastAsia"/>
        </w:rPr>
        <w:t>根据待查询的数据或范围</w:t>
      </w:r>
      <w:r>
        <w:rPr>
          <w:rFonts w:hint="eastAsia"/>
        </w:rPr>
        <w:t>先向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查询</w:t>
      </w:r>
      <w:r w:rsidR="00AD35FA">
        <w:rPr>
          <w:rFonts w:hint="eastAsia"/>
        </w:rPr>
        <w:t>，以</w:t>
      </w:r>
      <w:r>
        <w:rPr>
          <w:rFonts w:hint="eastAsia"/>
        </w:rPr>
        <w:t>获得负责</w:t>
      </w:r>
      <w:r w:rsidR="00AD35FA">
        <w:rPr>
          <w:rFonts w:hint="eastAsia"/>
        </w:rPr>
        <w:t>待查询的数据的</w:t>
      </w:r>
      <w:proofErr w:type="spellStart"/>
      <w:r w:rsidR="00AD35FA">
        <w:rPr>
          <w:rFonts w:hint="eastAsia"/>
        </w:rPr>
        <w:t>MergeServer</w:t>
      </w:r>
      <w:proofErr w:type="spellEnd"/>
      <w:r w:rsidR="00AD35FA">
        <w:rPr>
          <w:rFonts w:hint="eastAsia"/>
        </w:rPr>
        <w:t>地址列表，然后根据</w:t>
      </w:r>
      <w:proofErr w:type="spellStart"/>
      <w:r w:rsidR="00AD35FA">
        <w:rPr>
          <w:rFonts w:hint="eastAsia"/>
        </w:rPr>
        <w:t>MergeServer</w:t>
      </w:r>
      <w:proofErr w:type="spellEnd"/>
      <w:r w:rsidR="00AD35FA">
        <w:rPr>
          <w:rFonts w:hint="eastAsia"/>
        </w:rPr>
        <w:t>列表发起查询请求。</w:t>
      </w:r>
    </w:p>
    <w:p w14:paraId="379E7F3F" w14:textId="77777777" w:rsidR="00AD35FA" w:rsidRDefault="00AD35FA" w:rsidP="00AD35FA">
      <w:pPr>
        <w:pStyle w:val="Heading3"/>
      </w:pPr>
      <w:r>
        <w:rPr>
          <w:rFonts w:hint="eastAsia"/>
        </w:rPr>
        <w:t>Request</w:t>
      </w:r>
    </w:p>
    <w:p w14:paraId="5684554C" w14:textId="77777777" w:rsidR="00AD35FA" w:rsidRDefault="009C5A18" w:rsidP="00AD35FA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只包含一个</w:t>
      </w:r>
      <w:proofErr w:type="spellStart"/>
      <w:r>
        <w:rPr>
          <w:rFonts w:hint="eastAsia"/>
        </w:rPr>
        <w:t>ObGetParam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A18" w14:paraId="1AEC2D8F" w14:textId="77777777" w:rsidTr="009C5A18">
        <w:tc>
          <w:tcPr>
            <w:tcW w:w="8522" w:type="dxa"/>
          </w:tcPr>
          <w:p w14:paraId="2DC93467" w14:textId="77777777" w:rsidR="009C5A18" w:rsidRDefault="009C5A18" w:rsidP="00AD35FA">
            <w:proofErr w:type="spellStart"/>
            <w:r>
              <w:rPr>
                <w:rFonts w:hint="eastAsia"/>
              </w:rPr>
              <w:t>ObGetParam</w:t>
            </w:r>
            <w:proofErr w:type="spellEnd"/>
          </w:p>
        </w:tc>
      </w:tr>
    </w:tbl>
    <w:p w14:paraId="719C8E21" w14:textId="77777777" w:rsidR="009C5A18" w:rsidRDefault="009C5A18" w:rsidP="00AD35FA"/>
    <w:p w14:paraId="1E057742" w14:textId="77777777" w:rsidR="009C5A18" w:rsidRDefault="009C5A18" w:rsidP="00AD35FA">
      <w:proofErr w:type="spellStart"/>
      <w:r>
        <w:rPr>
          <w:rFonts w:hint="eastAsia"/>
        </w:rPr>
        <w:t>ObGetParam</w:t>
      </w:r>
      <w:proofErr w:type="spellEnd"/>
      <w:r>
        <w:rPr>
          <w:rFonts w:hint="eastAsia"/>
        </w:rPr>
        <w:t>应该包含一个</w:t>
      </w:r>
      <w:proofErr w:type="spellStart"/>
      <w:r>
        <w:rPr>
          <w:rFonts w:hint="eastAsia"/>
        </w:rPr>
        <w:t>ObCell</w:t>
      </w:r>
      <w:proofErr w:type="spellEnd"/>
      <w:r>
        <w:rPr>
          <w:rFonts w:hint="eastAsia"/>
        </w:rPr>
        <w:t>，该</w:t>
      </w:r>
      <w:proofErr w:type="spellStart"/>
      <w:r>
        <w:rPr>
          <w:rFonts w:hint="eastAsia"/>
        </w:rPr>
        <w:t>ObCell</w:t>
      </w:r>
      <w:proofErr w:type="spellEnd"/>
      <w:r>
        <w:rPr>
          <w:rFonts w:hint="eastAsia"/>
        </w:rPr>
        <w:t>中需要设置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属性。</w:t>
      </w:r>
    </w:p>
    <w:p w14:paraId="52BCEEC6" w14:textId="77777777" w:rsidR="00CF0E0A" w:rsidRDefault="00CF0E0A" w:rsidP="00CF0E0A">
      <w:pPr>
        <w:pStyle w:val="Heading3"/>
      </w:pPr>
      <w:r>
        <w:rPr>
          <w:rFonts w:hint="eastAsia"/>
        </w:rPr>
        <w:t>Response</w:t>
      </w:r>
    </w:p>
    <w:p w14:paraId="35210CEE" w14:textId="77777777" w:rsidR="00B54084" w:rsidRDefault="00B54084" w:rsidP="00CF0E0A"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格式如下：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4084" w14:paraId="5726CCE1" w14:textId="77777777" w:rsidTr="00B54084">
        <w:tc>
          <w:tcPr>
            <w:tcW w:w="4261" w:type="dxa"/>
          </w:tcPr>
          <w:p w14:paraId="4FF9C89F" w14:textId="77777777" w:rsidR="00B54084" w:rsidRDefault="00F809E8" w:rsidP="00CF0E0A">
            <w:proofErr w:type="spellStart"/>
            <w:r>
              <w:rPr>
                <w:rFonts w:hint="eastAsia"/>
              </w:rPr>
              <w:t>Ob</w:t>
            </w:r>
            <w:r w:rsidR="00B54084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4261" w:type="dxa"/>
          </w:tcPr>
          <w:p w14:paraId="3C926483" w14:textId="77777777" w:rsidR="00B54084" w:rsidRDefault="00B54084" w:rsidP="00CF0E0A">
            <w:proofErr w:type="spellStart"/>
            <w:r>
              <w:rPr>
                <w:rFonts w:hint="eastAsia"/>
              </w:rPr>
              <w:t>ObScanner</w:t>
            </w:r>
            <w:proofErr w:type="spellEnd"/>
          </w:p>
        </w:tc>
      </w:tr>
    </w:tbl>
    <w:p w14:paraId="068EC509" w14:textId="77777777" w:rsidR="00F809E8" w:rsidRDefault="00F809E8" w:rsidP="00F809E8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的值：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09E8" w14:paraId="77DC4EF4" w14:textId="77777777" w:rsidTr="00E24F8E">
        <w:tc>
          <w:tcPr>
            <w:tcW w:w="4261" w:type="dxa"/>
          </w:tcPr>
          <w:p w14:paraId="2E298FF6" w14:textId="77777777" w:rsidR="00F809E8" w:rsidRDefault="00F809E8" w:rsidP="00E24F8E">
            <w:r>
              <w:rPr>
                <w:rFonts w:hint="eastAsia"/>
              </w:rPr>
              <w:t>OB_SUCCESS</w:t>
            </w:r>
          </w:p>
        </w:tc>
        <w:tc>
          <w:tcPr>
            <w:tcW w:w="4261" w:type="dxa"/>
          </w:tcPr>
          <w:p w14:paraId="0B8491DC" w14:textId="77777777" w:rsidR="00F809E8" w:rsidRDefault="00F809E8" w:rsidP="00E24F8E">
            <w:r>
              <w:rPr>
                <w:rFonts w:hint="eastAsia"/>
              </w:rPr>
              <w:t>成功</w:t>
            </w:r>
          </w:p>
        </w:tc>
      </w:tr>
      <w:tr w:rsidR="00F809E8" w14:paraId="570D2C0B" w14:textId="77777777" w:rsidTr="00E24F8E">
        <w:tc>
          <w:tcPr>
            <w:tcW w:w="4261" w:type="dxa"/>
          </w:tcPr>
          <w:p w14:paraId="59CDE305" w14:textId="77777777" w:rsidR="00F809E8" w:rsidRDefault="00F809E8" w:rsidP="00E24F8E">
            <w:r w:rsidRPr="00ED2E8F">
              <w:t>OB_ERROR_FUNC_VERSION</w:t>
            </w:r>
          </w:p>
        </w:tc>
        <w:tc>
          <w:tcPr>
            <w:tcW w:w="4261" w:type="dxa"/>
          </w:tcPr>
          <w:p w14:paraId="4A8B24BC" w14:textId="77777777" w:rsidR="00F809E8" w:rsidRDefault="00F809E8" w:rsidP="00E24F8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版本号不匹配，当前版本</w:t>
            </w:r>
            <w:r>
              <w:rPr>
                <w:rFonts w:hint="eastAsia"/>
              </w:rPr>
              <w:t>1</w:t>
            </w:r>
          </w:p>
        </w:tc>
      </w:tr>
      <w:tr w:rsidR="00F809E8" w14:paraId="08F1F6C0" w14:textId="77777777" w:rsidTr="00E24F8E">
        <w:tc>
          <w:tcPr>
            <w:tcW w:w="4261" w:type="dxa"/>
          </w:tcPr>
          <w:p w14:paraId="2F5F837B" w14:textId="77777777" w:rsidR="00F809E8" w:rsidRPr="00ED2E8F" w:rsidRDefault="00F809E8" w:rsidP="00E24F8E">
            <w:r w:rsidRPr="00F809E8">
              <w:t>OB_INVALID_ARGUMENT</w:t>
            </w:r>
          </w:p>
        </w:tc>
        <w:tc>
          <w:tcPr>
            <w:tcW w:w="4261" w:type="dxa"/>
          </w:tcPr>
          <w:p w14:paraId="7E43C538" w14:textId="77777777" w:rsidR="00F809E8" w:rsidRDefault="00F809E8" w:rsidP="00E24F8E">
            <w:r>
              <w:rPr>
                <w:rFonts w:hint="eastAsia"/>
              </w:rPr>
              <w:t>非法参数，比如请求的表名不存在</w:t>
            </w:r>
          </w:p>
        </w:tc>
      </w:tr>
      <w:tr w:rsidR="00F809E8" w14:paraId="202BD479" w14:textId="77777777" w:rsidTr="00E24F8E">
        <w:tc>
          <w:tcPr>
            <w:tcW w:w="4261" w:type="dxa"/>
          </w:tcPr>
          <w:p w14:paraId="4593CB89" w14:textId="77777777" w:rsidR="00F809E8" w:rsidRPr="00F809E8" w:rsidRDefault="00F809E8" w:rsidP="00E24F8E">
            <w:r w:rsidRPr="00F809E8">
              <w:t>OB_NOT_INIT</w:t>
            </w:r>
          </w:p>
        </w:tc>
        <w:tc>
          <w:tcPr>
            <w:tcW w:w="4261" w:type="dxa"/>
          </w:tcPr>
          <w:p w14:paraId="51F431EB" w14:textId="77777777" w:rsidR="00F809E8" w:rsidRDefault="00064CAC" w:rsidP="00E24F8E">
            <w:proofErr w:type="spellStart"/>
            <w:r>
              <w:t>R</w:t>
            </w:r>
            <w:r>
              <w:rPr>
                <w:rFonts w:hint="eastAsia"/>
              </w:rPr>
              <w:t>ootserver</w:t>
            </w:r>
            <w:proofErr w:type="spellEnd"/>
            <w:r>
              <w:rPr>
                <w:rFonts w:hint="eastAsia"/>
              </w:rPr>
              <w:t>未初始化成功</w:t>
            </w:r>
          </w:p>
        </w:tc>
      </w:tr>
      <w:tr w:rsidR="00064CAC" w14:paraId="3E64084C" w14:textId="77777777" w:rsidTr="00E24F8E">
        <w:tc>
          <w:tcPr>
            <w:tcW w:w="4261" w:type="dxa"/>
          </w:tcPr>
          <w:p w14:paraId="4C82E01A" w14:textId="77777777" w:rsidR="00064CAC" w:rsidRPr="00F809E8" w:rsidRDefault="00064CAC" w:rsidP="00E24F8E">
            <w:r w:rsidRPr="00064CAC">
              <w:t>OB_ERROR_OUT_OF_RANGE</w:t>
            </w:r>
          </w:p>
        </w:tc>
        <w:tc>
          <w:tcPr>
            <w:tcW w:w="4261" w:type="dxa"/>
          </w:tcPr>
          <w:p w14:paraId="53DC1D7C" w14:textId="77777777" w:rsidR="00064CAC" w:rsidRDefault="00064CAC" w:rsidP="00E24F8E">
            <w:r>
              <w:rPr>
                <w:rFonts w:hint="eastAsia"/>
              </w:rPr>
              <w:t>超过</w:t>
            </w:r>
            <w:proofErr w:type="spellStart"/>
            <w:r>
              <w:rPr>
                <w:rFonts w:hint="eastAsia"/>
              </w:rPr>
              <w:t>Rootserver</w:t>
            </w:r>
            <w:proofErr w:type="spellEnd"/>
            <w:r>
              <w:rPr>
                <w:rFonts w:hint="eastAsia"/>
              </w:rPr>
              <w:t>包含的范围</w:t>
            </w:r>
          </w:p>
        </w:tc>
      </w:tr>
      <w:tr w:rsidR="00A17A1B" w14:paraId="6E2C0770" w14:textId="77777777" w:rsidTr="00E24F8E">
        <w:tc>
          <w:tcPr>
            <w:tcW w:w="4261" w:type="dxa"/>
          </w:tcPr>
          <w:p w14:paraId="1E9F14D1" w14:textId="77777777" w:rsidR="00A17A1B" w:rsidRPr="00064CAC" w:rsidRDefault="00A17A1B" w:rsidP="00E24F8E">
            <w:r w:rsidRPr="00A17A1B">
              <w:t>OB_NOT_SUPPORTED</w:t>
            </w:r>
          </w:p>
        </w:tc>
        <w:tc>
          <w:tcPr>
            <w:tcW w:w="4261" w:type="dxa"/>
          </w:tcPr>
          <w:p w14:paraId="57EE5B29" w14:textId="77777777" w:rsidR="00A17A1B" w:rsidRDefault="00A17A1B" w:rsidP="00E24F8E">
            <w:r>
              <w:rPr>
                <w:rFonts w:hint="eastAsia"/>
              </w:rPr>
              <w:t>不支持的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协议，当前仅支持</w:t>
            </w:r>
            <w:r>
              <w:rPr>
                <w:rFonts w:hint="eastAsia"/>
              </w:rPr>
              <w:t>IPV4</w:t>
            </w:r>
          </w:p>
        </w:tc>
      </w:tr>
      <w:tr w:rsidR="00D8165C" w14:paraId="74B3CEFA" w14:textId="77777777" w:rsidTr="00E24F8E">
        <w:tc>
          <w:tcPr>
            <w:tcW w:w="4261" w:type="dxa"/>
          </w:tcPr>
          <w:p w14:paraId="2A2641D5" w14:textId="77777777" w:rsidR="00D8165C" w:rsidRPr="00A17A1B" w:rsidRDefault="00D8165C" w:rsidP="00E24F8E">
            <w:r>
              <w:rPr>
                <w:rFonts w:hint="eastAsia"/>
              </w:rPr>
              <w:t>OB_ERROR</w:t>
            </w:r>
          </w:p>
        </w:tc>
        <w:tc>
          <w:tcPr>
            <w:tcW w:w="4261" w:type="dxa"/>
          </w:tcPr>
          <w:p w14:paraId="18B862D2" w14:textId="77777777" w:rsidR="00D8165C" w:rsidRDefault="00D8165C" w:rsidP="00E24F8E">
            <w:r>
              <w:rPr>
                <w:rFonts w:hint="eastAsia"/>
              </w:rPr>
              <w:t>未知错误</w:t>
            </w:r>
          </w:p>
        </w:tc>
      </w:tr>
    </w:tbl>
    <w:p w14:paraId="311851F8" w14:textId="77777777" w:rsidR="00B54084" w:rsidRPr="00F809E8" w:rsidRDefault="00B54084" w:rsidP="00CF0E0A"/>
    <w:p w14:paraId="0D0D6865" w14:textId="77777777" w:rsidR="00CF0E0A" w:rsidRDefault="004A4343" w:rsidP="00CF0E0A">
      <w:proofErr w:type="spellStart"/>
      <w:r>
        <w:t>R</w:t>
      </w:r>
      <w:r>
        <w:rPr>
          <w:rFonts w:hint="eastAsia"/>
        </w:rPr>
        <w:t>ootserver</w:t>
      </w:r>
      <w:proofErr w:type="spellEnd"/>
      <w:r>
        <w:rPr>
          <w:rFonts w:hint="eastAsia"/>
        </w:rPr>
        <w:t>返回客户端的信息格式也使用表的格式，所以请求包含在一个</w:t>
      </w:r>
      <w:proofErr w:type="spellStart"/>
      <w:r>
        <w:rPr>
          <w:rFonts w:hint="eastAsia"/>
        </w:rPr>
        <w:t>ObScanner</w:t>
      </w:r>
      <w:proofErr w:type="spellEnd"/>
      <w:r>
        <w:rPr>
          <w:rFonts w:hint="eastAsia"/>
        </w:rPr>
        <w:t>中，</w:t>
      </w:r>
      <w:r w:rsidR="004A1D94">
        <w:rPr>
          <w:rFonts w:hint="eastAsia"/>
        </w:rPr>
        <w:t>Scanner</w:t>
      </w:r>
      <w:r w:rsidR="004A1D94">
        <w:rPr>
          <w:rFonts w:hint="eastAsia"/>
        </w:rPr>
        <w:t>中每行数据</w:t>
      </w:r>
      <w:r w:rsidR="00AE610A">
        <w:rPr>
          <w:rFonts w:hint="eastAsia"/>
        </w:rPr>
        <w:t>客户端需要关心</w:t>
      </w:r>
      <w:r>
        <w:rPr>
          <w:rFonts w:hint="eastAsia"/>
        </w:rPr>
        <w:t>的字段及含义为：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C9D" w14:paraId="3A7DC2C1" w14:textId="77777777" w:rsidTr="009D1C9D">
        <w:tc>
          <w:tcPr>
            <w:tcW w:w="2840" w:type="dxa"/>
          </w:tcPr>
          <w:p w14:paraId="566AA13D" w14:textId="77777777" w:rsidR="009D1C9D" w:rsidRDefault="009D1C9D" w:rsidP="00CF0E0A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14:paraId="53B883FD" w14:textId="77777777" w:rsidR="009D1C9D" w:rsidRDefault="009D1C9D" w:rsidP="00CF0E0A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68AC7127" w14:textId="77777777" w:rsidR="009D1C9D" w:rsidRDefault="009D1C9D" w:rsidP="00CF0E0A">
            <w:r>
              <w:rPr>
                <w:rFonts w:hint="eastAsia"/>
              </w:rPr>
              <w:t>含义</w:t>
            </w:r>
          </w:p>
        </w:tc>
      </w:tr>
      <w:tr w:rsidR="009D1C9D" w14:paraId="55811DC8" w14:textId="77777777" w:rsidTr="009D1C9D">
        <w:tc>
          <w:tcPr>
            <w:tcW w:w="2840" w:type="dxa"/>
          </w:tcPr>
          <w:p w14:paraId="05A53AF0" w14:textId="77777777" w:rsidR="009D1C9D" w:rsidRDefault="00AE610A" w:rsidP="00CF0E0A">
            <w:proofErr w:type="spellStart"/>
            <w:r>
              <w:rPr>
                <w:rFonts w:hint="eastAsia"/>
              </w:rPr>
              <w:t>x</w:t>
            </w:r>
            <w:r w:rsidR="009D1C9D">
              <w:rPr>
                <w:rFonts w:hint="eastAsia"/>
              </w:rPr>
              <w:t>_ms_port</w:t>
            </w:r>
            <w:proofErr w:type="spellEnd"/>
          </w:p>
        </w:tc>
        <w:tc>
          <w:tcPr>
            <w:tcW w:w="2841" w:type="dxa"/>
          </w:tcPr>
          <w:p w14:paraId="2ED2ADFB" w14:textId="77777777" w:rsidR="009D1C9D" w:rsidRDefault="00AE610A" w:rsidP="00CF0E0A">
            <w:r>
              <w:t>int32</w:t>
            </w:r>
          </w:p>
        </w:tc>
        <w:tc>
          <w:tcPr>
            <w:tcW w:w="2841" w:type="dxa"/>
          </w:tcPr>
          <w:p w14:paraId="636930C7" w14:textId="77777777" w:rsidR="009D1C9D" w:rsidRDefault="00AE610A" w:rsidP="00CF0E0A">
            <w:proofErr w:type="spellStart"/>
            <w:r>
              <w:rPr>
                <w:rFonts w:hint="eastAsia"/>
              </w:rPr>
              <w:t>Mergeserver</w:t>
            </w:r>
            <w:proofErr w:type="spellEnd"/>
            <w:r>
              <w:rPr>
                <w:rFonts w:hint="eastAsia"/>
              </w:rPr>
              <w:t>的端口</w:t>
            </w:r>
          </w:p>
        </w:tc>
      </w:tr>
      <w:tr w:rsidR="00AE610A" w14:paraId="382076B9" w14:textId="77777777" w:rsidTr="009D1C9D">
        <w:tc>
          <w:tcPr>
            <w:tcW w:w="2840" w:type="dxa"/>
          </w:tcPr>
          <w:p w14:paraId="5560532D" w14:textId="77777777" w:rsidR="00AE610A" w:rsidRDefault="00AE610A" w:rsidP="00CF0E0A">
            <w:r>
              <w:rPr>
                <w:rFonts w:hint="eastAsia"/>
              </w:rPr>
              <w:t>x</w:t>
            </w:r>
            <w:r>
              <w:t>_ipv6_1</w:t>
            </w:r>
          </w:p>
        </w:tc>
        <w:tc>
          <w:tcPr>
            <w:tcW w:w="2841" w:type="dxa"/>
          </w:tcPr>
          <w:p w14:paraId="6B63D729" w14:textId="77777777" w:rsidR="00AE610A" w:rsidRDefault="00AE610A" w:rsidP="00CF0E0A">
            <w:r>
              <w:t>int32</w:t>
            </w:r>
          </w:p>
        </w:tc>
        <w:tc>
          <w:tcPr>
            <w:tcW w:w="2841" w:type="dxa"/>
            <w:vMerge w:val="restart"/>
          </w:tcPr>
          <w:p w14:paraId="70423CB9" w14:textId="77777777" w:rsidR="00AE610A" w:rsidRDefault="005A5C20" w:rsidP="00CF0E0A">
            <w:proofErr w:type="spellStart"/>
            <w:r>
              <w:rPr>
                <w:rFonts w:hint="eastAsia"/>
              </w:rPr>
              <w:t>Mergeserver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  <w:r w:rsidR="003E08BF">
              <w:rPr>
                <w:rFonts w:hint="eastAsia"/>
              </w:rPr>
              <w:t>（当前未支持）</w:t>
            </w:r>
          </w:p>
        </w:tc>
      </w:tr>
      <w:tr w:rsidR="00AE610A" w14:paraId="3255E44D" w14:textId="77777777" w:rsidTr="009D1C9D">
        <w:tc>
          <w:tcPr>
            <w:tcW w:w="2840" w:type="dxa"/>
          </w:tcPr>
          <w:p w14:paraId="5077783D" w14:textId="77777777" w:rsidR="00AE610A" w:rsidRDefault="00AE610A" w:rsidP="00CF0E0A">
            <w:r>
              <w:rPr>
                <w:rFonts w:hint="eastAsia"/>
              </w:rPr>
              <w:t>x</w:t>
            </w:r>
            <w:r>
              <w:t>_ipv6_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124C9E9E" w14:textId="77777777" w:rsidR="00AE610A" w:rsidRDefault="00AE610A" w:rsidP="00CF0E0A">
            <w:r>
              <w:t>int32</w:t>
            </w:r>
          </w:p>
        </w:tc>
        <w:tc>
          <w:tcPr>
            <w:tcW w:w="2841" w:type="dxa"/>
            <w:vMerge/>
          </w:tcPr>
          <w:p w14:paraId="206DE0CD" w14:textId="77777777" w:rsidR="00AE610A" w:rsidRDefault="00AE610A" w:rsidP="00CF0E0A"/>
        </w:tc>
      </w:tr>
      <w:tr w:rsidR="00AE610A" w14:paraId="67800002" w14:textId="77777777" w:rsidTr="009D1C9D">
        <w:tc>
          <w:tcPr>
            <w:tcW w:w="2840" w:type="dxa"/>
          </w:tcPr>
          <w:p w14:paraId="242430EC" w14:textId="77777777" w:rsidR="00AE610A" w:rsidRDefault="00AE610A" w:rsidP="00CF0E0A">
            <w:r>
              <w:rPr>
                <w:rFonts w:hint="eastAsia"/>
              </w:rPr>
              <w:t>x</w:t>
            </w:r>
            <w:r>
              <w:t>_ipv6_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1B758423" w14:textId="77777777" w:rsidR="00AE610A" w:rsidRDefault="00AE610A" w:rsidP="00CF0E0A">
            <w:r>
              <w:t>int32</w:t>
            </w:r>
          </w:p>
        </w:tc>
        <w:tc>
          <w:tcPr>
            <w:tcW w:w="2841" w:type="dxa"/>
            <w:vMerge/>
          </w:tcPr>
          <w:p w14:paraId="065AE140" w14:textId="77777777" w:rsidR="00AE610A" w:rsidRDefault="00AE610A" w:rsidP="00CF0E0A"/>
        </w:tc>
      </w:tr>
      <w:tr w:rsidR="00AE610A" w14:paraId="3C7FCC8B" w14:textId="77777777" w:rsidTr="009D1C9D">
        <w:tc>
          <w:tcPr>
            <w:tcW w:w="2840" w:type="dxa"/>
          </w:tcPr>
          <w:p w14:paraId="348D2990" w14:textId="77777777" w:rsidR="00AE610A" w:rsidRDefault="00AE610A" w:rsidP="00CF0E0A">
            <w:r>
              <w:rPr>
                <w:rFonts w:hint="eastAsia"/>
              </w:rPr>
              <w:t>x</w:t>
            </w:r>
            <w:r>
              <w:t>_ipv6_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2680552D" w14:textId="77777777" w:rsidR="00AE610A" w:rsidRDefault="00AE610A" w:rsidP="00CF0E0A">
            <w:r>
              <w:t>int32</w:t>
            </w:r>
          </w:p>
        </w:tc>
        <w:tc>
          <w:tcPr>
            <w:tcW w:w="2841" w:type="dxa"/>
            <w:vMerge/>
          </w:tcPr>
          <w:p w14:paraId="24506D5A" w14:textId="77777777" w:rsidR="00AE610A" w:rsidRDefault="00AE610A" w:rsidP="00CF0E0A"/>
        </w:tc>
      </w:tr>
      <w:tr w:rsidR="009D1C9D" w14:paraId="745E1B39" w14:textId="77777777" w:rsidTr="009D1C9D">
        <w:tc>
          <w:tcPr>
            <w:tcW w:w="2840" w:type="dxa"/>
          </w:tcPr>
          <w:p w14:paraId="0DD6C8D7" w14:textId="77777777" w:rsidR="009D1C9D" w:rsidRDefault="00AE610A" w:rsidP="00CF0E0A">
            <w:r>
              <w:rPr>
                <w:rFonts w:hint="eastAsia"/>
              </w:rPr>
              <w:t>x</w:t>
            </w:r>
            <w:r w:rsidR="009D1C9D">
              <w:t>_ipv4</w:t>
            </w:r>
          </w:p>
        </w:tc>
        <w:tc>
          <w:tcPr>
            <w:tcW w:w="2841" w:type="dxa"/>
          </w:tcPr>
          <w:p w14:paraId="03E39981" w14:textId="77777777" w:rsidR="009D1C9D" w:rsidRDefault="00AE610A" w:rsidP="00CF0E0A">
            <w:r>
              <w:t>int32</w:t>
            </w:r>
          </w:p>
        </w:tc>
        <w:tc>
          <w:tcPr>
            <w:tcW w:w="2841" w:type="dxa"/>
          </w:tcPr>
          <w:p w14:paraId="4D84A295" w14:textId="77777777" w:rsidR="009D1C9D" w:rsidRDefault="005A5C20" w:rsidP="00CF0E0A">
            <w:proofErr w:type="spellStart"/>
            <w:r>
              <w:rPr>
                <w:rFonts w:hint="eastAsia"/>
              </w:rPr>
              <w:t>Mergeserver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</w:tr>
      <w:tr w:rsidR="009D1C9D" w14:paraId="470C37E4" w14:textId="77777777" w:rsidTr="009D1C9D">
        <w:tc>
          <w:tcPr>
            <w:tcW w:w="2840" w:type="dxa"/>
          </w:tcPr>
          <w:p w14:paraId="59474587" w14:textId="77777777" w:rsidR="009D1C9D" w:rsidRDefault="00AE610A" w:rsidP="00CF0E0A">
            <w:proofErr w:type="spellStart"/>
            <w:r>
              <w:rPr>
                <w:rFonts w:hint="eastAsia"/>
              </w:rPr>
              <w:t>x</w:t>
            </w:r>
            <w:r>
              <w:t>_</w:t>
            </w:r>
            <w:r>
              <w:rPr>
                <w:rFonts w:hint="eastAsia"/>
              </w:rPr>
              <w:t>tablet_version</w:t>
            </w:r>
            <w:proofErr w:type="spellEnd"/>
          </w:p>
        </w:tc>
        <w:tc>
          <w:tcPr>
            <w:tcW w:w="2841" w:type="dxa"/>
          </w:tcPr>
          <w:p w14:paraId="1E433492" w14:textId="77777777" w:rsidR="009D1C9D" w:rsidRDefault="00AE610A" w:rsidP="00CF0E0A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64</w:t>
            </w:r>
          </w:p>
        </w:tc>
        <w:tc>
          <w:tcPr>
            <w:tcW w:w="2841" w:type="dxa"/>
          </w:tcPr>
          <w:p w14:paraId="1344876E" w14:textId="77777777" w:rsidR="009D1C9D" w:rsidRDefault="005A5C20" w:rsidP="00CF0E0A">
            <w:r>
              <w:t>T</w:t>
            </w:r>
            <w:r>
              <w:rPr>
                <w:rFonts w:hint="eastAsia"/>
              </w:rPr>
              <w:t>ablet</w:t>
            </w:r>
            <w:r>
              <w:rPr>
                <w:rFonts w:hint="eastAsia"/>
              </w:rPr>
              <w:t>的版本号</w:t>
            </w:r>
          </w:p>
        </w:tc>
      </w:tr>
      <w:tr w:rsidR="009D1C9D" w14:paraId="31767997" w14:textId="77777777" w:rsidTr="009D1C9D">
        <w:tc>
          <w:tcPr>
            <w:tcW w:w="2840" w:type="dxa"/>
          </w:tcPr>
          <w:p w14:paraId="3AC8F0C2" w14:textId="77777777" w:rsidR="009D1C9D" w:rsidRDefault="00AE610A" w:rsidP="00CF0E0A">
            <w:proofErr w:type="spellStart"/>
            <w:r>
              <w:rPr>
                <w:rFonts w:hint="eastAsia"/>
              </w:rPr>
              <w:t>occupy_size</w:t>
            </w:r>
            <w:proofErr w:type="spellEnd"/>
          </w:p>
        </w:tc>
        <w:tc>
          <w:tcPr>
            <w:tcW w:w="2841" w:type="dxa"/>
          </w:tcPr>
          <w:p w14:paraId="49C90E87" w14:textId="77777777" w:rsidR="009D1C9D" w:rsidRDefault="00AE610A" w:rsidP="00CF0E0A">
            <w:r>
              <w:rPr>
                <w:rFonts w:hint="eastAsia"/>
              </w:rPr>
              <w:t>int32</w:t>
            </w:r>
          </w:p>
        </w:tc>
        <w:tc>
          <w:tcPr>
            <w:tcW w:w="2841" w:type="dxa"/>
          </w:tcPr>
          <w:p w14:paraId="413F38E5" w14:textId="77777777" w:rsidR="009D1C9D" w:rsidRDefault="005A5C20" w:rsidP="00CF0E0A"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的大小</w:t>
            </w:r>
          </w:p>
        </w:tc>
      </w:tr>
      <w:tr w:rsidR="009D1C9D" w14:paraId="12A37FBD" w14:textId="77777777" w:rsidTr="009D1C9D">
        <w:tc>
          <w:tcPr>
            <w:tcW w:w="2840" w:type="dxa"/>
          </w:tcPr>
          <w:p w14:paraId="29236BE0" w14:textId="77777777" w:rsidR="009D1C9D" w:rsidRDefault="00AE610A" w:rsidP="00CF0E0A">
            <w:proofErr w:type="spellStart"/>
            <w:r>
              <w:rPr>
                <w:rFonts w:hint="eastAsia"/>
              </w:rPr>
              <w:t>record_count</w:t>
            </w:r>
            <w:proofErr w:type="spellEnd"/>
          </w:p>
        </w:tc>
        <w:tc>
          <w:tcPr>
            <w:tcW w:w="2841" w:type="dxa"/>
          </w:tcPr>
          <w:p w14:paraId="4EEE37EE" w14:textId="77777777" w:rsidR="009D1C9D" w:rsidRDefault="00AE610A" w:rsidP="00CF0E0A">
            <w:r>
              <w:rPr>
                <w:rFonts w:hint="eastAsia"/>
              </w:rPr>
              <w:t>int32</w:t>
            </w:r>
          </w:p>
        </w:tc>
        <w:tc>
          <w:tcPr>
            <w:tcW w:w="2841" w:type="dxa"/>
          </w:tcPr>
          <w:p w14:paraId="23E49136" w14:textId="77777777" w:rsidR="009D1C9D" w:rsidRDefault="005A5C20" w:rsidP="00CF0E0A"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记录的条数</w:t>
            </w:r>
          </w:p>
        </w:tc>
      </w:tr>
    </w:tbl>
    <w:p w14:paraId="25683534" w14:textId="77777777" w:rsidR="004A4343" w:rsidRDefault="004A4343" w:rsidP="00CF0E0A"/>
    <w:p w14:paraId="29CDC091" w14:textId="77777777" w:rsidR="00141C9B" w:rsidRDefault="00141C9B" w:rsidP="00CF0E0A">
      <w:r>
        <w:rPr>
          <w:rFonts w:hint="eastAsia"/>
        </w:rPr>
        <w:t>说明</w:t>
      </w:r>
      <w:r w:rsidR="00A17B60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中，数据有多个备份（当前为</w:t>
      </w:r>
      <w:r>
        <w:rPr>
          <w:rFonts w:hint="eastAsia"/>
        </w:rPr>
        <w:t>3</w:t>
      </w:r>
      <w:r>
        <w:rPr>
          <w:rFonts w:hint="eastAsia"/>
        </w:rPr>
        <w:t>），所以与数据对应的会有多个</w:t>
      </w:r>
      <w:r>
        <w:rPr>
          <w:rFonts w:hint="eastAsia"/>
        </w:rPr>
        <w:t>Tablet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会返回所有备份的</w:t>
      </w:r>
      <w:r>
        <w:rPr>
          <w:rFonts w:hint="eastAsia"/>
        </w:rPr>
        <w:t>Tablet</w:t>
      </w:r>
      <w:r>
        <w:rPr>
          <w:rFonts w:hint="eastAsia"/>
        </w:rPr>
        <w:t>信息，字段中的</w:t>
      </w:r>
      <w:r>
        <w:rPr>
          <w:rFonts w:hint="eastAsia"/>
        </w:rPr>
        <w:t>X</w:t>
      </w:r>
      <w:r>
        <w:rPr>
          <w:rFonts w:hint="eastAsia"/>
        </w:rPr>
        <w:t>表示第几个备份（当前包括</w:t>
      </w:r>
      <w:r>
        <w:rPr>
          <w:rFonts w:hint="eastAsia"/>
        </w:rPr>
        <w:t>1, 2, 3</w:t>
      </w:r>
      <w:r>
        <w:rPr>
          <w:rFonts w:hint="eastAsia"/>
        </w:rPr>
        <w:t>）。</w:t>
      </w:r>
    </w:p>
    <w:p w14:paraId="556148C0" w14:textId="77777777" w:rsidR="00657444" w:rsidRDefault="00657444" w:rsidP="00CF0E0A">
      <w:r>
        <w:rPr>
          <w:rFonts w:hint="eastAsia"/>
        </w:rPr>
        <w:lastRenderedPageBreak/>
        <w:t>说明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不保证每个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个备份信息都返回</w:t>
      </w:r>
    </w:p>
    <w:p w14:paraId="1030D1EF" w14:textId="77777777" w:rsidR="00A17B60" w:rsidRDefault="00A17B60" w:rsidP="00CF0E0A">
      <w:r>
        <w:rPr>
          <w:rFonts w:hint="eastAsia"/>
        </w:rPr>
        <w:t>说明</w:t>
      </w:r>
      <w:r w:rsidR="00657444"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返回的数据行数可能超过请求的行数，比如请求的数据对应一个</w:t>
      </w:r>
      <w:r>
        <w:rPr>
          <w:rFonts w:hint="eastAsia"/>
        </w:rPr>
        <w:t>tablet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可能会返回和该</w:t>
      </w:r>
      <w:r>
        <w:rPr>
          <w:rFonts w:hint="eastAsia"/>
        </w:rPr>
        <w:t>tablet</w:t>
      </w:r>
      <w:r>
        <w:rPr>
          <w:rFonts w:hint="eastAsia"/>
        </w:rPr>
        <w:t>邻近的</w:t>
      </w:r>
      <w:r>
        <w:rPr>
          <w:rFonts w:hint="eastAsia"/>
        </w:rPr>
        <w:t>tablet</w:t>
      </w:r>
      <w:r>
        <w:rPr>
          <w:rFonts w:hint="eastAsia"/>
        </w:rPr>
        <w:t>信息，但最多不超过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14:paraId="3BF26BAE" w14:textId="77777777" w:rsidR="00A17B60" w:rsidRDefault="00A17B60" w:rsidP="00A17B60">
      <w:pPr>
        <w:pStyle w:val="Heading2"/>
      </w:pPr>
      <w:proofErr w:type="spellStart"/>
      <w:r>
        <w:rPr>
          <w:rFonts w:hint="eastAsia"/>
        </w:rPr>
        <w:t>rt_scan</w:t>
      </w:r>
      <w:proofErr w:type="spellEnd"/>
    </w:p>
    <w:p w14:paraId="5E19D258" w14:textId="77777777" w:rsidR="00A17B60" w:rsidRDefault="00A17B60" w:rsidP="00A17B60"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也支持查询一个</w:t>
      </w:r>
      <w:r w:rsidR="00005095">
        <w:rPr>
          <w:rFonts w:hint="eastAsia"/>
        </w:rPr>
        <w:t>范围相关的</w:t>
      </w:r>
      <w:r w:rsidR="00005095">
        <w:rPr>
          <w:rFonts w:hint="eastAsia"/>
        </w:rPr>
        <w:t>Tablet</w:t>
      </w:r>
      <w:r w:rsidR="00005095">
        <w:rPr>
          <w:rFonts w:hint="eastAsia"/>
        </w:rPr>
        <w:t>信息。</w:t>
      </w:r>
    </w:p>
    <w:p w14:paraId="1FA75589" w14:textId="77777777" w:rsidR="00005095" w:rsidRDefault="00005095" w:rsidP="00005095">
      <w:pPr>
        <w:pStyle w:val="Heading3"/>
      </w:pPr>
      <w:r>
        <w:t>R</w:t>
      </w:r>
      <w:r>
        <w:rPr>
          <w:rFonts w:hint="eastAsia"/>
        </w:rPr>
        <w:t>equest</w:t>
      </w:r>
    </w:p>
    <w:p w14:paraId="71891AE5" w14:textId="77777777" w:rsidR="00005095" w:rsidRDefault="00005095" w:rsidP="00005095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只包含一个</w:t>
      </w:r>
      <w:proofErr w:type="spellStart"/>
      <w:r w:rsidRPr="00005095">
        <w:t>ObScanParam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5095" w14:paraId="4163CB4F" w14:textId="77777777" w:rsidTr="00005095">
        <w:tc>
          <w:tcPr>
            <w:tcW w:w="8522" w:type="dxa"/>
          </w:tcPr>
          <w:p w14:paraId="33D9B0E3" w14:textId="77777777" w:rsidR="00005095" w:rsidRDefault="00005095" w:rsidP="00005095">
            <w:proofErr w:type="spellStart"/>
            <w:r w:rsidRPr="00005095">
              <w:t>ObScanParam</w:t>
            </w:r>
            <w:proofErr w:type="spellEnd"/>
          </w:p>
        </w:tc>
      </w:tr>
    </w:tbl>
    <w:p w14:paraId="2C7B5D2F" w14:textId="77777777" w:rsidR="00005095" w:rsidRDefault="00005095" w:rsidP="00005095">
      <w:r>
        <w:rPr>
          <w:rFonts w:hint="eastAsia"/>
        </w:rPr>
        <w:t>在</w:t>
      </w:r>
      <w:proofErr w:type="spellStart"/>
      <w:r w:rsidRPr="00005095">
        <w:t>ObScanParam</w:t>
      </w:r>
      <w:proofErr w:type="spellEnd"/>
      <w:r>
        <w:rPr>
          <w:rFonts w:hint="eastAsia"/>
        </w:rPr>
        <w:t>中，需要指定</w:t>
      </w:r>
      <w:r>
        <w:rPr>
          <w:rFonts w:hint="eastAsia"/>
        </w:rPr>
        <w:t>Table</w:t>
      </w:r>
      <w:r>
        <w:rPr>
          <w:rFonts w:hint="eastAsia"/>
        </w:rPr>
        <w:t>名和查询的范围，查询的范围需要指定</w:t>
      </w:r>
      <w:proofErr w:type="spellStart"/>
      <w:r>
        <w:rPr>
          <w:rFonts w:hint="eastAsia"/>
        </w:rPr>
        <w:t>startkey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endkey</w:t>
      </w:r>
      <w:proofErr w:type="spellEnd"/>
      <w:r>
        <w:rPr>
          <w:rFonts w:hint="eastAsia"/>
        </w:rPr>
        <w:t>。</w:t>
      </w:r>
    </w:p>
    <w:p w14:paraId="13B2927E" w14:textId="77777777" w:rsidR="00FE4297" w:rsidRDefault="00FE4297" w:rsidP="00FE4297">
      <w:pPr>
        <w:pStyle w:val="Heading3"/>
      </w:pPr>
      <w:r>
        <w:t>R</w:t>
      </w:r>
      <w:r>
        <w:rPr>
          <w:rFonts w:hint="eastAsia"/>
        </w:rPr>
        <w:t>esponse</w:t>
      </w:r>
    </w:p>
    <w:p w14:paraId="44AAAB03" w14:textId="77777777" w:rsidR="00F727A1" w:rsidRDefault="00FE4297" w:rsidP="00FE4297"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Scan</w:t>
      </w:r>
      <w:r>
        <w:rPr>
          <w:rFonts w:hint="eastAsia"/>
        </w:rPr>
        <w:t>接口返回的格式和</w:t>
      </w:r>
      <w:r>
        <w:rPr>
          <w:rFonts w:hint="eastAsia"/>
        </w:rPr>
        <w:t>Get</w:t>
      </w:r>
      <w:r>
        <w:rPr>
          <w:rFonts w:hint="eastAsia"/>
        </w:rPr>
        <w:t>接口一样。</w:t>
      </w:r>
    </w:p>
    <w:p w14:paraId="626F779E" w14:textId="77777777" w:rsidR="00A80CE1" w:rsidRDefault="00993A62" w:rsidP="00993A62">
      <w:pPr>
        <w:pStyle w:val="Heading2"/>
      </w:pPr>
      <w:proofErr w:type="spellStart"/>
      <w:r>
        <w:rPr>
          <w:rFonts w:hint="eastAsia"/>
        </w:rPr>
        <w:t>ms_get</w:t>
      </w:r>
      <w:proofErr w:type="spellEnd"/>
    </w:p>
    <w:p w14:paraId="694CC6F5" w14:textId="77777777" w:rsidR="00993A62" w:rsidRDefault="00993A62" w:rsidP="00993A62">
      <w:r>
        <w:rPr>
          <w:rFonts w:hint="eastAsia"/>
        </w:rPr>
        <w:t>客户端通过</w:t>
      </w:r>
      <w:proofErr w:type="spellStart"/>
      <w:r>
        <w:rPr>
          <w:rFonts w:hint="eastAsia"/>
        </w:rPr>
        <w:t>Mergeserver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ms_get</w:t>
      </w:r>
      <w:proofErr w:type="spellEnd"/>
      <w:r>
        <w:rPr>
          <w:rFonts w:hint="eastAsia"/>
        </w:rPr>
        <w:t>接口获取指定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的数据，一个</w:t>
      </w:r>
      <w:r>
        <w:rPr>
          <w:rFonts w:hint="eastAsia"/>
        </w:rPr>
        <w:t>get</w:t>
      </w:r>
      <w:r>
        <w:rPr>
          <w:rFonts w:hint="eastAsia"/>
        </w:rPr>
        <w:t>请求可以获取多个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的数据。</w:t>
      </w:r>
    </w:p>
    <w:p w14:paraId="417987AF" w14:textId="77777777" w:rsidR="003679C2" w:rsidRDefault="003679C2" w:rsidP="003679C2">
      <w:pPr>
        <w:pStyle w:val="Heading3"/>
      </w:pPr>
      <w:r>
        <w:rPr>
          <w:rFonts w:hint="eastAsia"/>
        </w:rPr>
        <w:t>Request</w:t>
      </w:r>
    </w:p>
    <w:p w14:paraId="6E5726E1" w14:textId="77777777" w:rsidR="003679C2" w:rsidRDefault="003679C2" w:rsidP="003679C2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只包含一个</w:t>
      </w:r>
      <w:proofErr w:type="spellStart"/>
      <w:r>
        <w:rPr>
          <w:rFonts w:hint="eastAsia"/>
        </w:rPr>
        <w:t>ObGetParam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79C2" w14:paraId="39DA6DD2" w14:textId="77777777" w:rsidTr="00E24F8E">
        <w:tc>
          <w:tcPr>
            <w:tcW w:w="8522" w:type="dxa"/>
          </w:tcPr>
          <w:p w14:paraId="207B6B91" w14:textId="77777777" w:rsidR="003679C2" w:rsidRDefault="003679C2" w:rsidP="00E24F8E">
            <w:proofErr w:type="spellStart"/>
            <w:r>
              <w:rPr>
                <w:rFonts w:hint="eastAsia"/>
              </w:rPr>
              <w:t>ObGetParam</w:t>
            </w:r>
            <w:proofErr w:type="spellEnd"/>
          </w:p>
        </w:tc>
      </w:tr>
    </w:tbl>
    <w:p w14:paraId="0BB3EA75" w14:textId="77777777" w:rsidR="003679C2" w:rsidRDefault="003679C2" w:rsidP="003679C2"/>
    <w:p w14:paraId="103643D4" w14:textId="77777777" w:rsidR="003679C2" w:rsidRDefault="003679C2" w:rsidP="003679C2">
      <w:proofErr w:type="spellStart"/>
      <w:r>
        <w:rPr>
          <w:rFonts w:hint="eastAsia"/>
        </w:rPr>
        <w:t>ObGetParam</w:t>
      </w:r>
      <w:proofErr w:type="spellEnd"/>
      <w:r>
        <w:rPr>
          <w:rFonts w:hint="eastAsia"/>
        </w:rPr>
        <w:t>应该包含</w:t>
      </w:r>
      <w:proofErr w:type="spellStart"/>
      <w:r>
        <w:rPr>
          <w:rFonts w:hint="eastAsia"/>
        </w:rPr>
        <w:t>ObCell</w:t>
      </w:r>
      <w:proofErr w:type="spellEnd"/>
      <w:r>
        <w:rPr>
          <w:rFonts w:hint="eastAsia"/>
        </w:rPr>
        <w:t>列表，每个</w:t>
      </w:r>
      <w:proofErr w:type="spellStart"/>
      <w:r>
        <w:rPr>
          <w:rFonts w:hint="eastAsia"/>
        </w:rPr>
        <w:t>ObCell</w:t>
      </w:r>
      <w:proofErr w:type="spellEnd"/>
      <w:r>
        <w:rPr>
          <w:rFonts w:hint="eastAsia"/>
        </w:rPr>
        <w:t>可以指定独立的表名、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和列名。</w:t>
      </w:r>
    </w:p>
    <w:p w14:paraId="0CD4CDC5" w14:textId="77777777" w:rsidR="008B5F59" w:rsidRDefault="008B5F59" w:rsidP="008B5F59">
      <w:pPr>
        <w:pStyle w:val="Heading3"/>
      </w:pPr>
      <w:r>
        <w:rPr>
          <w:rFonts w:hint="eastAsia"/>
        </w:rPr>
        <w:t>Response</w:t>
      </w:r>
    </w:p>
    <w:p w14:paraId="5AE6C96B" w14:textId="77777777" w:rsidR="008B5F59" w:rsidRDefault="008B5F59" w:rsidP="008B5F59"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格式如下：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B5F59" w14:paraId="1FDA0D15" w14:textId="77777777" w:rsidTr="00E24F8E">
        <w:tc>
          <w:tcPr>
            <w:tcW w:w="4261" w:type="dxa"/>
          </w:tcPr>
          <w:p w14:paraId="62C9F951" w14:textId="77777777" w:rsidR="008B5F59" w:rsidRDefault="008B5F59" w:rsidP="00E24F8E">
            <w:proofErr w:type="spellStart"/>
            <w:r>
              <w:rPr>
                <w:rFonts w:hint="eastAsia"/>
              </w:rPr>
              <w:t>ObResultCode</w:t>
            </w:r>
            <w:proofErr w:type="spellEnd"/>
          </w:p>
        </w:tc>
        <w:tc>
          <w:tcPr>
            <w:tcW w:w="4261" w:type="dxa"/>
          </w:tcPr>
          <w:p w14:paraId="796E8465" w14:textId="77777777" w:rsidR="008B5F59" w:rsidRDefault="008B5F59" w:rsidP="00E24F8E">
            <w:proofErr w:type="spellStart"/>
            <w:r>
              <w:rPr>
                <w:rFonts w:hint="eastAsia"/>
              </w:rPr>
              <w:t>ObScanner</w:t>
            </w:r>
            <w:proofErr w:type="spellEnd"/>
          </w:p>
        </w:tc>
      </w:tr>
    </w:tbl>
    <w:p w14:paraId="0B3491CF" w14:textId="77777777" w:rsidR="008416F3" w:rsidRDefault="008416F3" w:rsidP="008B5F59"/>
    <w:p w14:paraId="7ACA67FF" w14:textId="77777777" w:rsidR="008B5F59" w:rsidRDefault="008B5F59" w:rsidP="008B5F59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的值：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B5F59" w14:paraId="2B67F623" w14:textId="77777777" w:rsidTr="00E24F8E">
        <w:tc>
          <w:tcPr>
            <w:tcW w:w="4261" w:type="dxa"/>
          </w:tcPr>
          <w:p w14:paraId="42048B83" w14:textId="77777777" w:rsidR="008B5F59" w:rsidRDefault="008B5F59" w:rsidP="00E24F8E">
            <w:r>
              <w:rPr>
                <w:rFonts w:hint="eastAsia"/>
              </w:rPr>
              <w:t>OB_SUCCESS</w:t>
            </w:r>
          </w:p>
        </w:tc>
        <w:tc>
          <w:tcPr>
            <w:tcW w:w="4261" w:type="dxa"/>
          </w:tcPr>
          <w:p w14:paraId="4368ED64" w14:textId="77777777" w:rsidR="008B5F59" w:rsidRDefault="008B5F59" w:rsidP="00E24F8E">
            <w:r>
              <w:rPr>
                <w:rFonts w:hint="eastAsia"/>
              </w:rPr>
              <w:t>成功</w:t>
            </w:r>
          </w:p>
        </w:tc>
      </w:tr>
      <w:tr w:rsidR="008B5F59" w14:paraId="3938A24C" w14:textId="77777777" w:rsidTr="00E24F8E">
        <w:tc>
          <w:tcPr>
            <w:tcW w:w="4261" w:type="dxa"/>
          </w:tcPr>
          <w:p w14:paraId="4E5A6A44" w14:textId="77777777" w:rsidR="008B5F59" w:rsidRDefault="008B5F59" w:rsidP="00E24F8E">
            <w:r w:rsidRPr="00ED2E8F">
              <w:t>OB_ERROR_FUNC_VERSION</w:t>
            </w:r>
          </w:p>
        </w:tc>
        <w:tc>
          <w:tcPr>
            <w:tcW w:w="4261" w:type="dxa"/>
          </w:tcPr>
          <w:p w14:paraId="7DAB8C77" w14:textId="77777777" w:rsidR="008B5F59" w:rsidRDefault="008B5F59" w:rsidP="00E24F8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版本号不匹配，当前版本</w:t>
            </w:r>
            <w:r>
              <w:rPr>
                <w:rFonts w:hint="eastAsia"/>
              </w:rPr>
              <w:t>1</w:t>
            </w:r>
          </w:p>
        </w:tc>
      </w:tr>
      <w:tr w:rsidR="008B5F59" w14:paraId="05738BB4" w14:textId="77777777" w:rsidTr="00E24F8E">
        <w:tc>
          <w:tcPr>
            <w:tcW w:w="4261" w:type="dxa"/>
          </w:tcPr>
          <w:p w14:paraId="4CB71B32" w14:textId="77777777" w:rsidR="008B5F59" w:rsidRPr="00ED2E8F" w:rsidRDefault="004F4018" w:rsidP="00E24F8E">
            <w:r w:rsidRPr="004F4018">
              <w:t>OB_ERR_UNEXPECTED</w:t>
            </w:r>
          </w:p>
        </w:tc>
        <w:tc>
          <w:tcPr>
            <w:tcW w:w="4261" w:type="dxa"/>
          </w:tcPr>
          <w:p w14:paraId="279B21FC" w14:textId="77777777" w:rsidR="008B5F59" w:rsidRDefault="004F4018" w:rsidP="00E24F8E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未知错误</w:t>
            </w:r>
          </w:p>
        </w:tc>
      </w:tr>
      <w:tr w:rsidR="008B5F59" w14:paraId="1F382FCB" w14:textId="77777777" w:rsidTr="00E24F8E">
        <w:tc>
          <w:tcPr>
            <w:tcW w:w="4261" w:type="dxa"/>
          </w:tcPr>
          <w:p w14:paraId="3CC332FC" w14:textId="77777777" w:rsidR="008B5F59" w:rsidRPr="00F809E8" w:rsidRDefault="00103A16" w:rsidP="00E24F8E">
            <w:r w:rsidRPr="00103A16">
              <w:t>OB_SCHEMA_ERROR</w:t>
            </w:r>
          </w:p>
        </w:tc>
        <w:tc>
          <w:tcPr>
            <w:tcW w:w="4261" w:type="dxa"/>
          </w:tcPr>
          <w:p w14:paraId="2787C909" w14:textId="77777777" w:rsidR="008B5F59" w:rsidRDefault="001E3F19" w:rsidP="00E24F8E">
            <w:r>
              <w:rPr>
                <w:rFonts w:hint="eastAsia"/>
              </w:rPr>
              <w:t>请求的数据和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不符</w:t>
            </w:r>
          </w:p>
        </w:tc>
      </w:tr>
      <w:tr w:rsidR="008B5F59" w14:paraId="7F196DA3" w14:textId="77777777" w:rsidTr="00E24F8E">
        <w:tc>
          <w:tcPr>
            <w:tcW w:w="4261" w:type="dxa"/>
          </w:tcPr>
          <w:p w14:paraId="498E4A33" w14:textId="77777777" w:rsidR="008B5F59" w:rsidRPr="00F809E8" w:rsidRDefault="008B5F59" w:rsidP="000075EC">
            <w:r w:rsidRPr="00064CAC">
              <w:lastRenderedPageBreak/>
              <w:t>OB_ERROR</w:t>
            </w:r>
          </w:p>
        </w:tc>
        <w:tc>
          <w:tcPr>
            <w:tcW w:w="4261" w:type="dxa"/>
          </w:tcPr>
          <w:p w14:paraId="72C15CFE" w14:textId="77777777" w:rsidR="008B5F59" w:rsidRDefault="007B50AD" w:rsidP="00E24F8E">
            <w:r>
              <w:rPr>
                <w:rFonts w:hint="eastAsia"/>
              </w:rPr>
              <w:t>未知错误</w:t>
            </w:r>
          </w:p>
        </w:tc>
      </w:tr>
    </w:tbl>
    <w:p w14:paraId="0D8FFFAD" w14:textId="77777777" w:rsidR="007F5BEB" w:rsidRDefault="007F5BEB" w:rsidP="007F5BEB">
      <w:pPr>
        <w:pStyle w:val="Heading2"/>
      </w:pPr>
      <w:proofErr w:type="spellStart"/>
      <w:r>
        <w:rPr>
          <w:rFonts w:hint="eastAsia"/>
        </w:rPr>
        <w:t>ms_scan</w:t>
      </w:r>
      <w:proofErr w:type="spellEnd"/>
    </w:p>
    <w:p w14:paraId="68505441" w14:textId="77777777" w:rsidR="007F5BEB" w:rsidRDefault="007F5BEB" w:rsidP="007F5BEB">
      <w:proofErr w:type="spellStart"/>
      <w:r>
        <w:rPr>
          <w:rFonts w:hint="eastAsia"/>
        </w:rPr>
        <w:t>Mergeserver</w:t>
      </w:r>
      <w:proofErr w:type="spellEnd"/>
      <w:r>
        <w:rPr>
          <w:rFonts w:hint="eastAsia"/>
        </w:rPr>
        <w:t>支持客户端指定一个范围（由</w:t>
      </w:r>
      <w:proofErr w:type="spellStart"/>
      <w:r>
        <w:rPr>
          <w:rFonts w:hint="eastAsia"/>
        </w:rPr>
        <w:t>startkey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endkey</w:t>
      </w:r>
      <w:proofErr w:type="spellEnd"/>
      <w:r>
        <w:rPr>
          <w:rFonts w:hint="eastAsia"/>
        </w:rPr>
        <w:t>指定），返回该范围对应的数据。</w:t>
      </w:r>
    </w:p>
    <w:p w14:paraId="6CBD3B98" w14:textId="77777777" w:rsidR="007F5BEB" w:rsidRDefault="007F5BEB" w:rsidP="007F5BEB">
      <w:pPr>
        <w:pStyle w:val="Heading3"/>
      </w:pPr>
      <w:r>
        <w:t>R</w:t>
      </w:r>
      <w:r>
        <w:rPr>
          <w:rFonts w:hint="eastAsia"/>
        </w:rPr>
        <w:t>equest</w:t>
      </w:r>
    </w:p>
    <w:p w14:paraId="32A42B55" w14:textId="77777777" w:rsidR="007F5BEB" w:rsidRDefault="007F5BEB" w:rsidP="007F5BEB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只包含一个</w:t>
      </w:r>
      <w:proofErr w:type="spellStart"/>
      <w:r w:rsidRPr="00005095">
        <w:t>ObScanParam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5BEB" w14:paraId="4AD2ABB9" w14:textId="77777777" w:rsidTr="00E24F8E">
        <w:tc>
          <w:tcPr>
            <w:tcW w:w="8522" w:type="dxa"/>
          </w:tcPr>
          <w:p w14:paraId="5F1F321F" w14:textId="77777777" w:rsidR="007F5BEB" w:rsidRDefault="007F5BEB" w:rsidP="00E24F8E">
            <w:proofErr w:type="spellStart"/>
            <w:r w:rsidRPr="00005095">
              <w:t>ObScanParam</w:t>
            </w:r>
            <w:proofErr w:type="spellEnd"/>
          </w:p>
        </w:tc>
      </w:tr>
    </w:tbl>
    <w:p w14:paraId="0F12B798" w14:textId="77777777" w:rsidR="007F5BEB" w:rsidRDefault="007F5BEB" w:rsidP="007F5BEB">
      <w:r>
        <w:rPr>
          <w:rFonts w:hint="eastAsia"/>
        </w:rPr>
        <w:t>在</w:t>
      </w:r>
      <w:proofErr w:type="spellStart"/>
      <w:r w:rsidRPr="00005095">
        <w:t>ObScanParam</w:t>
      </w:r>
      <w:proofErr w:type="spellEnd"/>
      <w:r>
        <w:rPr>
          <w:rFonts w:hint="eastAsia"/>
        </w:rPr>
        <w:t>中，需要指定</w:t>
      </w:r>
      <w:r>
        <w:rPr>
          <w:rFonts w:hint="eastAsia"/>
        </w:rPr>
        <w:t>Table</w:t>
      </w:r>
      <w:r>
        <w:rPr>
          <w:rFonts w:hint="eastAsia"/>
        </w:rPr>
        <w:t>名和查询的范围，查询的范围需要指定</w:t>
      </w:r>
      <w:proofErr w:type="spellStart"/>
      <w:r>
        <w:rPr>
          <w:rFonts w:hint="eastAsia"/>
        </w:rPr>
        <w:t>startkey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endkey</w:t>
      </w:r>
      <w:proofErr w:type="spellEnd"/>
      <w:r>
        <w:rPr>
          <w:rFonts w:hint="eastAsia"/>
        </w:rPr>
        <w:t>。</w:t>
      </w:r>
    </w:p>
    <w:p w14:paraId="5C19FE76" w14:textId="77777777" w:rsidR="007F5BEB" w:rsidRDefault="007F5BEB" w:rsidP="007F5BEB">
      <w:pPr>
        <w:pStyle w:val="Heading3"/>
      </w:pPr>
      <w:r>
        <w:t>R</w:t>
      </w:r>
      <w:r>
        <w:rPr>
          <w:rFonts w:hint="eastAsia"/>
        </w:rPr>
        <w:t>esponse</w:t>
      </w:r>
    </w:p>
    <w:p w14:paraId="6C43D034" w14:textId="77777777" w:rsidR="007F5BEB" w:rsidRDefault="007F5BEB" w:rsidP="007F5BEB"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Scan</w:t>
      </w:r>
      <w:r>
        <w:rPr>
          <w:rFonts w:hint="eastAsia"/>
        </w:rPr>
        <w:t>接口返回的格式和</w:t>
      </w:r>
      <w:r>
        <w:rPr>
          <w:rFonts w:hint="eastAsia"/>
        </w:rPr>
        <w:t>Get</w:t>
      </w:r>
      <w:r>
        <w:rPr>
          <w:rFonts w:hint="eastAsia"/>
        </w:rPr>
        <w:t>接口一样。</w:t>
      </w:r>
    </w:p>
    <w:p w14:paraId="009744D8" w14:textId="77777777" w:rsidR="008B5F59" w:rsidRDefault="00853975" w:rsidP="00853975">
      <w:pPr>
        <w:pStyle w:val="Heading2"/>
      </w:pPr>
      <w:proofErr w:type="spellStart"/>
      <w:r>
        <w:rPr>
          <w:rFonts w:hint="eastAsia"/>
        </w:rPr>
        <w:t>get_latest_forzen_version</w:t>
      </w:r>
      <w:proofErr w:type="spellEnd"/>
    </w:p>
    <w:p w14:paraId="4638BFF3" w14:textId="77777777" w:rsidR="00853975" w:rsidRDefault="00853975" w:rsidP="00853975"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会将内存中的数据按照一定的策略冻结为</w:t>
      </w:r>
      <w:proofErr w:type="spellStart"/>
      <w:r>
        <w:rPr>
          <w:rFonts w:hint="eastAsia"/>
        </w:rPr>
        <w:t>SSTable</w:t>
      </w:r>
      <w:proofErr w:type="spellEnd"/>
      <w:r w:rsidR="00DB08B5">
        <w:rPr>
          <w:rFonts w:hint="eastAsia"/>
        </w:rPr>
        <w:t>文件，如果客户端需要获取指定时间之前的数据（比如</w:t>
      </w:r>
      <w:r w:rsidR="00DB08B5">
        <w:rPr>
          <w:rFonts w:hint="eastAsia"/>
        </w:rPr>
        <w:t>Dump</w:t>
      </w:r>
      <w:r w:rsidR="00DB08B5">
        <w:rPr>
          <w:rFonts w:hint="eastAsia"/>
        </w:rPr>
        <w:t>），则需要关心</w:t>
      </w:r>
      <w:proofErr w:type="spellStart"/>
      <w:r w:rsidR="00DB08B5">
        <w:rPr>
          <w:rFonts w:hint="eastAsia"/>
        </w:rPr>
        <w:t>updateserver</w:t>
      </w:r>
      <w:proofErr w:type="spellEnd"/>
      <w:r w:rsidR="00DB08B5">
        <w:rPr>
          <w:rFonts w:hint="eastAsia"/>
        </w:rPr>
        <w:t>最近一次冻结的版本号。</w:t>
      </w:r>
    </w:p>
    <w:p w14:paraId="0A28B0F0" w14:textId="77777777" w:rsidR="00DB08B5" w:rsidRDefault="00DB08B5" w:rsidP="00DB08B5">
      <w:pPr>
        <w:pStyle w:val="Heading3"/>
      </w:pPr>
      <w:proofErr w:type="gramStart"/>
      <w:r>
        <w:rPr>
          <w:rFonts w:hint="eastAsia"/>
        </w:rPr>
        <w:t>request</w:t>
      </w:r>
      <w:proofErr w:type="gramEnd"/>
    </w:p>
    <w:p w14:paraId="56189617" w14:textId="77777777" w:rsidR="00DB08B5" w:rsidRDefault="00DB08B5" w:rsidP="00DB08B5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格式如下：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DB08B5" w14:paraId="09644306" w14:textId="77777777" w:rsidTr="00DB08B5">
        <w:tc>
          <w:tcPr>
            <w:tcW w:w="4261" w:type="dxa"/>
          </w:tcPr>
          <w:p w14:paraId="0842E552" w14:textId="77777777" w:rsidR="00DB08B5" w:rsidRDefault="00DB08B5" w:rsidP="00DB08B5">
            <w:proofErr w:type="spellStart"/>
            <w:r>
              <w:t>D</w:t>
            </w:r>
            <w:r>
              <w:rPr>
                <w:rFonts w:hint="eastAsia"/>
              </w:rPr>
              <w:t>ump_time</w:t>
            </w:r>
            <w:proofErr w:type="spellEnd"/>
            <w:r>
              <w:rPr>
                <w:rFonts w:hint="eastAsia"/>
              </w:rPr>
              <w:t xml:space="preserve"> (int64_t)</w:t>
            </w:r>
          </w:p>
        </w:tc>
      </w:tr>
    </w:tbl>
    <w:p w14:paraId="666BF48D" w14:textId="77777777" w:rsidR="00DB08B5" w:rsidRDefault="00DB08B5" w:rsidP="00DB08B5"/>
    <w:p w14:paraId="5691A7FA" w14:textId="77777777" w:rsidR="00DB08B5" w:rsidRDefault="00DB08B5" w:rsidP="00DB08B5">
      <w:r>
        <w:rPr>
          <w:rFonts w:hint="eastAsia"/>
        </w:rPr>
        <w:t>该参数用于建议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在此时间范围内，不将冻结的新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文件发送给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，以免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上的数据的版本高于客户端请求的版本，导致</w:t>
      </w:r>
      <w:r>
        <w:rPr>
          <w:rFonts w:hint="eastAsia"/>
        </w:rPr>
        <w:t>dump</w:t>
      </w:r>
      <w:r>
        <w:rPr>
          <w:rFonts w:hint="eastAsia"/>
        </w:rPr>
        <w:t>失败。</w:t>
      </w:r>
    </w:p>
    <w:p w14:paraId="2CE60B19" w14:textId="77777777" w:rsidR="005C0D31" w:rsidRDefault="005C0D31" w:rsidP="00DB08B5"/>
    <w:p w14:paraId="1044796E" w14:textId="77777777" w:rsidR="00DB08B5" w:rsidRDefault="00DB08B5" w:rsidP="00DB08B5">
      <w:r>
        <w:rPr>
          <w:rFonts w:hint="eastAsia"/>
        </w:rPr>
        <w:t>说明：该时间仅是建议性的，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不保证严格按照此时间中断发送新冻结的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文件到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。</w:t>
      </w:r>
    </w:p>
    <w:p w14:paraId="2DF31F0B" w14:textId="77777777" w:rsidR="005C0D31" w:rsidRDefault="005C0D31" w:rsidP="005C0D31">
      <w:pPr>
        <w:pStyle w:val="Heading3"/>
      </w:pPr>
      <w:proofErr w:type="gramStart"/>
      <w:r>
        <w:rPr>
          <w:rFonts w:hint="eastAsia"/>
        </w:rPr>
        <w:t>response</w:t>
      </w:r>
      <w:proofErr w:type="gramEnd"/>
    </w:p>
    <w:p w14:paraId="62FAB7AB" w14:textId="77777777" w:rsidR="005C0D31" w:rsidRDefault="005C0D31" w:rsidP="005C0D31"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 w:rsidR="00A24AE5">
        <w:rPr>
          <w:rFonts w:hint="eastAsia"/>
        </w:rPr>
        <w:t>格式如下：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A24AE5" w14:paraId="0B3DE331" w14:textId="77777777" w:rsidTr="00E24F8E">
        <w:tc>
          <w:tcPr>
            <w:tcW w:w="4261" w:type="dxa"/>
          </w:tcPr>
          <w:p w14:paraId="476510AF" w14:textId="77777777" w:rsidR="00A24AE5" w:rsidRDefault="00A24AE5" w:rsidP="00E24F8E">
            <w:r>
              <w:t>V</w:t>
            </w:r>
            <w:r>
              <w:rPr>
                <w:rFonts w:hint="eastAsia"/>
              </w:rPr>
              <w:t>ersion (int64_t)</w:t>
            </w:r>
          </w:p>
        </w:tc>
      </w:tr>
    </w:tbl>
    <w:p w14:paraId="60418B91" w14:textId="77777777" w:rsidR="00A24AE5" w:rsidRDefault="00A24AE5" w:rsidP="005C0D31"/>
    <w:p w14:paraId="4D941F6E" w14:textId="77777777" w:rsidR="00A24AE5" w:rsidRDefault="00A24AE5" w:rsidP="005C0D31">
      <w:r>
        <w:t>V</w:t>
      </w:r>
      <w:r>
        <w:rPr>
          <w:rFonts w:hint="eastAsia"/>
        </w:rPr>
        <w:t>ersion</w:t>
      </w:r>
      <w:r>
        <w:rPr>
          <w:rFonts w:hint="eastAsia"/>
        </w:rPr>
        <w:t>即为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截至请求时最新一个冻结内存表的版本号。</w:t>
      </w:r>
    </w:p>
    <w:p w14:paraId="46868C10" w14:textId="77777777" w:rsidR="00A25411" w:rsidRDefault="00A25411" w:rsidP="00A25411">
      <w:pPr>
        <w:pStyle w:val="Heading2"/>
      </w:pPr>
      <w:proofErr w:type="gramStart"/>
      <w:r>
        <w:lastRenderedPageBreak/>
        <w:t>apply</w:t>
      </w:r>
      <w:proofErr w:type="gramEnd"/>
    </w:p>
    <w:p w14:paraId="32B81822" w14:textId="77777777" w:rsidR="00A25411" w:rsidRDefault="0021754B" w:rsidP="00A25411">
      <w:r>
        <w:rPr>
          <w:rFonts w:hint="eastAsia"/>
        </w:rPr>
        <w:t>客户端对数据的修改操作，包括新增，更新和删除都通过</w:t>
      </w:r>
      <w:r>
        <w:rPr>
          <w:rFonts w:hint="eastAsia"/>
        </w:rPr>
        <w:t>apply</w:t>
      </w:r>
      <w:r>
        <w:rPr>
          <w:rFonts w:hint="eastAsia"/>
        </w:rPr>
        <w:t>接口完成。</w:t>
      </w:r>
    </w:p>
    <w:p w14:paraId="5B828D6B" w14:textId="77777777" w:rsidR="003823E9" w:rsidRDefault="003823E9" w:rsidP="003823E9">
      <w:pPr>
        <w:pStyle w:val="Heading3"/>
      </w:pPr>
      <w:proofErr w:type="gramStart"/>
      <w:r>
        <w:rPr>
          <w:rFonts w:hint="eastAsia"/>
        </w:rPr>
        <w:t>request</w:t>
      </w:r>
      <w:proofErr w:type="gramEnd"/>
    </w:p>
    <w:p w14:paraId="3A781D22" w14:textId="77777777" w:rsidR="003823E9" w:rsidRDefault="003823E9" w:rsidP="003823E9">
      <w:r>
        <w:rPr>
          <w:rFonts w:hint="eastAsia"/>
        </w:rPr>
        <w:t>apply</w:t>
      </w:r>
      <w:r>
        <w:rPr>
          <w:rFonts w:hint="eastAsia"/>
        </w:rPr>
        <w:t>的</w:t>
      </w:r>
      <w:r>
        <w:rPr>
          <w:rFonts w:hint="eastAsia"/>
        </w:rPr>
        <w:t>request body</w:t>
      </w:r>
      <w:r>
        <w:rPr>
          <w:rFonts w:hint="eastAsia"/>
        </w:rPr>
        <w:t>格式如下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3823E9" w14:paraId="549B88B2" w14:textId="77777777" w:rsidTr="00E24F8E">
        <w:tc>
          <w:tcPr>
            <w:tcW w:w="4261" w:type="dxa"/>
          </w:tcPr>
          <w:p w14:paraId="2D028455" w14:textId="77777777" w:rsidR="003823E9" w:rsidRDefault="003823E9" w:rsidP="003823E9">
            <w:proofErr w:type="spellStart"/>
            <w:r>
              <w:rPr>
                <w:rFonts w:hint="eastAsia"/>
              </w:rPr>
              <w:t>ObMutator</w:t>
            </w:r>
            <w:proofErr w:type="spellEnd"/>
          </w:p>
        </w:tc>
      </w:tr>
    </w:tbl>
    <w:p w14:paraId="6DD7EA01" w14:textId="77777777" w:rsidR="003823E9" w:rsidRDefault="003823E9" w:rsidP="003823E9">
      <w:pPr>
        <w:pStyle w:val="Heading3"/>
      </w:pPr>
      <w:proofErr w:type="gramStart"/>
      <w:r>
        <w:rPr>
          <w:rFonts w:hint="eastAsia"/>
        </w:rPr>
        <w:t>response</w:t>
      </w:r>
      <w:proofErr w:type="gramEnd"/>
    </w:p>
    <w:p w14:paraId="0F39244C" w14:textId="77777777" w:rsidR="003823E9" w:rsidRDefault="003823E9" w:rsidP="003823E9">
      <w:r>
        <w:rPr>
          <w:rFonts w:hint="eastAsia"/>
        </w:rPr>
        <w:t>apply</w:t>
      </w:r>
      <w:r>
        <w:rPr>
          <w:rFonts w:hint="eastAsia"/>
        </w:rPr>
        <w:t>的</w:t>
      </w:r>
      <w:r>
        <w:rPr>
          <w:rFonts w:hint="eastAsia"/>
        </w:rPr>
        <w:t xml:space="preserve">response </w:t>
      </w:r>
      <w:r>
        <w:rPr>
          <w:rFonts w:hint="eastAsia"/>
        </w:rPr>
        <w:t>包</w:t>
      </w:r>
      <w:r>
        <w:rPr>
          <w:rFonts w:hint="eastAsia"/>
        </w:rPr>
        <w:t>body</w:t>
      </w:r>
      <w:r>
        <w:rPr>
          <w:rFonts w:hint="eastAsia"/>
        </w:rPr>
        <w:t>仅包含一个返回值，即：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D63C44" w14:paraId="082F9FB3" w14:textId="77777777" w:rsidTr="00E24F8E">
        <w:tc>
          <w:tcPr>
            <w:tcW w:w="4261" w:type="dxa"/>
          </w:tcPr>
          <w:p w14:paraId="1E323BDF" w14:textId="77777777" w:rsidR="00D63C44" w:rsidRDefault="00D63C44" w:rsidP="00E24F8E">
            <w:proofErr w:type="spellStart"/>
            <w:r>
              <w:rPr>
                <w:rFonts w:hint="eastAsia"/>
              </w:rPr>
              <w:t>ObResultCode</w:t>
            </w:r>
            <w:proofErr w:type="spellEnd"/>
          </w:p>
        </w:tc>
      </w:tr>
    </w:tbl>
    <w:p w14:paraId="260E46A8" w14:textId="77777777" w:rsidR="00647B96" w:rsidRDefault="00647B96" w:rsidP="00BB4936"/>
    <w:p w14:paraId="0CB97074" w14:textId="77777777" w:rsidR="00BB4936" w:rsidRDefault="00BB4936" w:rsidP="00BB4936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的值：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B4936" w14:paraId="7E513FFD" w14:textId="77777777" w:rsidTr="00E24F8E">
        <w:tc>
          <w:tcPr>
            <w:tcW w:w="4261" w:type="dxa"/>
          </w:tcPr>
          <w:p w14:paraId="411BC850" w14:textId="77777777" w:rsidR="00BB4936" w:rsidRDefault="00BB4936" w:rsidP="00E24F8E">
            <w:r>
              <w:rPr>
                <w:rFonts w:hint="eastAsia"/>
              </w:rPr>
              <w:t>OB_SUCCESS</w:t>
            </w:r>
          </w:p>
        </w:tc>
        <w:tc>
          <w:tcPr>
            <w:tcW w:w="4261" w:type="dxa"/>
          </w:tcPr>
          <w:p w14:paraId="61E08B6A" w14:textId="77777777" w:rsidR="00BB4936" w:rsidRDefault="00BB4936" w:rsidP="00E24F8E">
            <w:r>
              <w:rPr>
                <w:rFonts w:hint="eastAsia"/>
              </w:rPr>
              <w:t>成功</w:t>
            </w:r>
          </w:p>
        </w:tc>
      </w:tr>
      <w:tr w:rsidR="00BB4936" w14:paraId="26F758E9" w14:textId="77777777" w:rsidTr="00E24F8E">
        <w:tc>
          <w:tcPr>
            <w:tcW w:w="4261" w:type="dxa"/>
          </w:tcPr>
          <w:p w14:paraId="0E10CEFD" w14:textId="77777777" w:rsidR="00BB4936" w:rsidRDefault="00BB4936" w:rsidP="00E24F8E">
            <w:r w:rsidRPr="00ED2E8F">
              <w:t>OB_ERROR_FUNC_VERSION</w:t>
            </w:r>
          </w:p>
        </w:tc>
        <w:tc>
          <w:tcPr>
            <w:tcW w:w="4261" w:type="dxa"/>
          </w:tcPr>
          <w:p w14:paraId="35E17FFA" w14:textId="77777777" w:rsidR="00BB4936" w:rsidRDefault="00BB4936" w:rsidP="00E24F8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版本号不匹配，当前版本</w:t>
            </w:r>
            <w:r>
              <w:rPr>
                <w:rFonts w:hint="eastAsia"/>
              </w:rPr>
              <w:t>1</w:t>
            </w:r>
          </w:p>
        </w:tc>
      </w:tr>
      <w:tr w:rsidR="00BB4936" w14:paraId="123DAD84" w14:textId="77777777" w:rsidTr="00E24F8E">
        <w:tc>
          <w:tcPr>
            <w:tcW w:w="4261" w:type="dxa"/>
          </w:tcPr>
          <w:p w14:paraId="7A1ABA3C" w14:textId="77777777" w:rsidR="00BB4936" w:rsidRPr="00F809E8" w:rsidRDefault="00BB4936" w:rsidP="00E24F8E">
            <w:r w:rsidRPr="00064CAC">
              <w:t>OB_ERROR</w:t>
            </w:r>
          </w:p>
        </w:tc>
        <w:tc>
          <w:tcPr>
            <w:tcW w:w="4261" w:type="dxa"/>
          </w:tcPr>
          <w:p w14:paraId="6E677699" w14:textId="77777777" w:rsidR="00BB4936" w:rsidRDefault="00BB4936" w:rsidP="00E24F8E">
            <w:r>
              <w:rPr>
                <w:rFonts w:hint="eastAsia"/>
              </w:rPr>
              <w:t>未知错误</w:t>
            </w:r>
          </w:p>
        </w:tc>
      </w:tr>
      <w:tr w:rsidR="00297D99" w14:paraId="151A1680" w14:textId="77777777" w:rsidTr="00E24F8E">
        <w:tc>
          <w:tcPr>
            <w:tcW w:w="4261" w:type="dxa"/>
          </w:tcPr>
          <w:p w14:paraId="63366403" w14:textId="77777777" w:rsidR="00297D99" w:rsidRPr="00064CAC" w:rsidRDefault="00297D99" w:rsidP="00E24F8E">
            <w:r w:rsidRPr="00297D99">
              <w:t>OB_NOT_SUPPORTED</w:t>
            </w:r>
          </w:p>
        </w:tc>
        <w:tc>
          <w:tcPr>
            <w:tcW w:w="4261" w:type="dxa"/>
          </w:tcPr>
          <w:p w14:paraId="38A7B6BC" w14:textId="77777777" w:rsidR="00297D99" w:rsidRDefault="00297D99" w:rsidP="00E24F8E">
            <w:r>
              <w:rPr>
                <w:rFonts w:hint="eastAsia"/>
              </w:rPr>
              <w:t>语义不支持，当前仅支持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语义</w:t>
            </w:r>
          </w:p>
        </w:tc>
      </w:tr>
    </w:tbl>
    <w:p w14:paraId="24DDFBED" w14:textId="77777777" w:rsidR="003823E9" w:rsidRPr="003823E9" w:rsidRDefault="003823E9" w:rsidP="003823E9"/>
    <w:sectPr w:rsidR="003823E9" w:rsidRPr="003823E9" w:rsidSect="00A0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BE4E967" w14:textId="77777777" w:rsidR="006C36E1" w:rsidRDefault="006C36E1" w:rsidP="000F35CA">
      <w:r>
        <w:separator/>
      </w:r>
    </w:p>
  </w:endnote>
  <w:endnote w:type="continuationSeparator" w:id="0">
    <w:p w14:paraId="365A7B7C" w14:textId="77777777" w:rsidR="006C36E1" w:rsidRDefault="006C36E1" w:rsidP="000F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C2FA1AD" w14:textId="77777777" w:rsidR="006C36E1" w:rsidRDefault="006C36E1" w:rsidP="000F35CA">
      <w:r>
        <w:separator/>
      </w:r>
    </w:p>
  </w:footnote>
  <w:footnote w:type="continuationSeparator" w:id="0">
    <w:p w14:paraId="06A0E922" w14:textId="77777777" w:rsidR="006C36E1" w:rsidRDefault="006C36E1" w:rsidP="000F3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54144DB"/>
    <w:multiLevelType w:val="hybridMultilevel"/>
    <w:tmpl w:val="96E09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06EB1"/>
    <w:multiLevelType w:val="hybridMultilevel"/>
    <w:tmpl w:val="5E08C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C6C4B"/>
    <w:multiLevelType w:val="hybridMultilevel"/>
    <w:tmpl w:val="CDBC4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D0C88"/>
    <w:multiLevelType w:val="hybridMultilevel"/>
    <w:tmpl w:val="C408F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BD6D13"/>
    <w:multiLevelType w:val="hybridMultilevel"/>
    <w:tmpl w:val="34BA1A34"/>
    <w:lvl w:ilvl="0" w:tplc="56F8E2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11BF78E4"/>
    <w:multiLevelType w:val="hybridMultilevel"/>
    <w:tmpl w:val="33F6C86E"/>
    <w:lvl w:ilvl="0" w:tplc="816207A2">
      <w:start w:val="1"/>
      <w:numFmt w:val="decimal"/>
      <w:lvlText w:val="%1"/>
      <w:lvlJc w:val="left"/>
      <w:pPr>
        <w:ind w:left="45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6">
    <w:nsid w:val="19FD3462"/>
    <w:multiLevelType w:val="hybridMultilevel"/>
    <w:tmpl w:val="B924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05FC1"/>
    <w:multiLevelType w:val="hybridMultilevel"/>
    <w:tmpl w:val="94643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F76FDC"/>
    <w:multiLevelType w:val="hybridMultilevel"/>
    <w:tmpl w:val="2A32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95EC8"/>
    <w:multiLevelType w:val="hybridMultilevel"/>
    <w:tmpl w:val="B08C89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764042"/>
    <w:multiLevelType w:val="hybridMultilevel"/>
    <w:tmpl w:val="BF909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921CC3"/>
    <w:multiLevelType w:val="hybridMultilevel"/>
    <w:tmpl w:val="B518C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23C7FDC"/>
    <w:multiLevelType w:val="hybridMultilevel"/>
    <w:tmpl w:val="D53CED46"/>
    <w:lvl w:ilvl="0" w:tplc="816207A2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F535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63544EDA"/>
    <w:multiLevelType w:val="hybridMultilevel"/>
    <w:tmpl w:val="E75C58A2"/>
    <w:lvl w:ilvl="0" w:tplc="A6E04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2A4C46"/>
    <w:multiLevelType w:val="hybridMultilevel"/>
    <w:tmpl w:val="E32CB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114FA1"/>
    <w:multiLevelType w:val="hybridMultilevel"/>
    <w:tmpl w:val="42B237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C20635"/>
    <w:multiLevelType w:val="hybridMultilevel"/>
    <w:tmpl w:val="4942EDC0"/>
    <w:lvl w:ilvl="0" w:tplc="816207A2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5A61F1"/>
    <w:multiLevelType w:val="hybridMultilevel"/>
    <w:tmpl w:val="7A0EE0BE"/>
    <w:lvl w:ilvl="0" w:tplc="33D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4378E8"/>
    <w:multiLevelType w:val="multilevel"/>
    <w:tmpl w:val="B9243C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3"/>
  </w:num>
  <w:num w:numId="4">
    <w:abstractNumId w:val="13"/>
  </w:num>
  <w:num w:numId="5">
    <w:abstractNumId w:val="4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3"/>
  </w:num>
  <w:num w:numId="22">
    <w:abstractNumId w:val="9"/>
  </w:num>
  <w:num w:numId="23">
    <w:abstractNumId w:val="13"/>
  </w:num>
  <w:num w:numId="24">
    <w:abstractNumId w:val="13"/>
  </w:num>
  <w:num w:numId="25">
    <w:abstractNumId w:val="14"/>
  </w:num>
  <w:num w:numId="26">
    <w:abstractNumId w:val="18"/>
  </w:num>
  <w:num w:numId="27">
    <w:abstractNumId w:val="13"/>
  </w:num>
  <w:num w:numId="28">
    <w:abstractNumId w:val="5"/>
  </w:num>
  <w:num w:numId="29">
    <w:abstractNumId w:val="12"/>
  </w:num>
  <w:num w:numId="30">
    <w:abstractNumId w:val="2"/>
  </w:num>
  <w:num w:numId="31">
    <w:abstractNumId w:val="16"/>
  </w:num>
  <w:num w:numId="32">
    <w:abstractNumId w:val="11"/>
  </w:num>
  <w:num w:numId="33">
    <w:abstractNumId w:val="0"/>
  </w:num>
  <w:num w:numId="34">
    <w:abstractNumId w:val="1"/>
  </w:num>
  <w:num w:numId="35">
    <w:abstractNumId w:val="15"/>
  </w:num>
  <w:num w:numId="36">
    <w:abstractNumId w:val="7"/>
  </w:num>
  <w:num w:numId="37">
    <w:abstractNumId w:val="10"/>
  </w:num>
  <w:num w:numId="38">
    <w:abstractNumId w:val="6"/>
  </w:num>
  <w:num w:numId="39">
    <w:abstractNumId w:val="19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7D99"/>
    <w:rsid w:val="00003611"/>
    <w:rsid w:val="00005095"/>
    <w:rsid w:val="000057F8"/>
    <w:rsid w:val="000075EC"/>
    <w:rsid w:val="00020E87"/>
    <w:rsid w:val="000217F7"/>
    <w:rsid w:val="00023FB0"/>
    <w:rsid w:val="00043887"/>
    <w:rsid w:val="000537BC"/>
    <w:rsid w:val="00064CAC"/>
    <w:rsid w:val="000B5F5A"/>
    <w:rsid w:val="000E0909"/>
    <w:rsid w:val="000E1C40"/>
    <w:rsid w:val="000F35CA"/>
    <w:rsid w:val="00103A16"/>
    <w:rsid w:val="00141C9B"/>
    <w:rsid w:val="00143CB6"/>
    <w:rsid w:val="00150CAC"/>
    <w:rsid w:val="00153A1E"/>
    <w:rsid w:val="00156CE7"/>
    <w:rsid w:val="00163DF0"/>
    <w:rsid w:val="00164E65"/>
    <w:rsid w:val="001872D4"/>
    <w:rsid w:val="001A106C"/>
    <w:rsid w:val="001C05A2"/>
    <w:rsid w:val="001C290A"/>
    <w:rsid w:val="001E3F19"/>
    <w:rsid w:val="0021754B"/>
    <w:rsid w:val="002372D3"/>
    <w:rsid w:val="00244A46"/>
    <w:rsid w:val="00245B82"/>
    <w:rsid w:val="0026631E"/>
    <w:rsid w:val="00287B40"/>
    <w:rsid w:val="00294AE3"/>
    <w:rsid w:val="00295B5F"/>
    <w:rsid w:val="00297D99"/>
    <w:rsid w:val="002C10CA"/>
    <w:rsid w:val="002C6E76"/>
    <w:rsid w:val="002D2A3C"/>
    <w:rsid w:val="002D6527"/>
    <w:rsid w:val="002E27D7"/>
    <w:rsid w:val="00307315"/>
    <w:rsid w:val="003162CE"/>
    <w:rsid w:val="00344AC0"/>
    <w:rsid w:val="003679C2"/>
    <w:rsid w:val="003823E9"/>
    <w:rsid w:val="003948C4"/>
    <w:rsid w:val="003968C3"/>
    <w:rsid w:val="003A0034"/>
    <w:rsid w:val="003B01DC"/>
    <w:rsid w:val="003D4FD9"/>
    <w:rsid w:val="003E08BF"/>
    <w:rsid w:val="003E2E8A"/>
    <w:rsid w:val="003E56CC"/>
    <w:rsid w:val="004148F8"/>
    <w:rsid w:val="004152E6"/>
    <w:rsid w:val="0042283A"/>
    <w:rsid w:val="004303A5"/>
    <w:rsid w:val="004328D3"/>
    <w:rsid w:val="00463005"/>
    <w:rsid w:val="00472788"/>
    <w:rsid w:val="0049308C"/>
    <w:rsid w:val="004A1D94"/>
    <w:rsid w:val="004A3728"/>
    <w:rsid w:val="004A4343"/>
    <w:rsid w:val="004A7300"/>
    <w:rsid w:val="004E7CB1"/>
    <w:rsid w:val="004F4018"/>
    <w:rsid w:val="00504DBB"/>
    <w:rsid w:val="005054B6"/>
    <w:rsid w:val="005063D9"/>
    <w:rsid w:val="00511C22"/>
    <w:rsid w:val="00537256"/>
    <w:rsid w:val="0057046E"/>
    <w:rsid w:val="00574A3A"/>
    <w:rsid w:val="0058237E"/>
    <w:rsid w:val="00586CAE"/>
    <w:rsid w:val="005A5C20"/>
    <w:rsid w:val="005B1ABF"/>
    <w:rsid w:val="005B65FF"/>
    <w:rsid w:val="005B7819"/>
    <w:rsid w:val="005C0D31"/>
    <w:rsid w:val="005E62FB"/>
    <w:rsid w:val="005F3BB3"/>
    <w:rsid w:val="005F6D40"/>
    <w:rsid w:val="00604B8A"/>
    <w:rsid w:val="00624A18"/>
    <w:rsid w:val="00626E67"/>
    <w:rsid w:val="00637FF1"/>
    <w:rsid w:val="00643644"/>
    <w:rsid w:val="00647B96"/>
    <w:rsid w:val="00657444"/>
    <w:rsid w:val="00665FE0"/>
    <w:rsid w:val="006700F4"/>
    <w:rsid w:val="00672991"/>
    <w:rsid w:val="00673426"/>
    <w:rsid w:val="00690D48"/>
    <w:rsid w:val="00694D98"/>
    <w:rsid w:val="006A0750"/>
    <w:rsid w:val="006C214F"/>
    <w:rsid w:val="006C36E1"/>
    <w:rsid w:val="006E4CF1"/>
    <w:rsid w:val="006F1AF9"/>
    <w:rsid w:val="006F1C06"/>
    <w:rsid w:val="00713586"/>
    <w:rsid w:val="0072290E"/>
    <w:rsid w:val="00727D99"/>
    <w:rsid w:val="007314D9"/>
    <w:rsid w:val="00741281"/>
    <w:rsid w:val="007558E1"/>
    <w:rsid w:val="00771F66"/>
    <w:rsid w:val="007915F3"/>
    <w:rsid w:val="007A0BAC"/>
    <w:rsid w:val="007B142D"/>
    <w:rsid w:val="007B50AD"/>
    <w:rsid w:val="007C69F5"/>
    <w:rsid w:val="007E3D9D"/>
    <w:rsid w:val="007E6687"/>
    <w:rsid w:val="007F1A99"/>
    <w:rsid w:val="007F5BEB"/>
    <w:rsid w:val="008020A2"/>
    <w:rsid w:val="00816BE6"/>
    <w:rsid w:val="0082139B"/>
    <w:rsid w:val="00837D59"/>
    <w:rsid w:val="008416F3"/>
    <w:rsid w:val="008446D2"/>
    <w:rsid w:val="00847921"/>
    <w:rsid w:val="00853975"/>
    <w:rsid w:val="0086545D"/>
    <w:rsid w:val="00871235"/>
    <w:rsid w:val="00887211"/>
    <w:rsid w:val="0089111E"/>
    <w:rsid w:val="008B5F59"/>
    <w:rsid w:val="008B77FD"/>
    <w:rsid w:val="008C0C48"/>
    <w:rsid w:val="009155CA"/>
    <w:rsid w:val="00922F45"/>
    <w:rsid w:val="00925260"/>
    <w:rsid w:val="00932C1F"/>
    <w:rsid w:val="00944514"/>
    <w:rsid w:val="00944D43"/>
    <w:rsid w:val="00945784"/>
    <w:rsid w:val="0096691B"/>
    <w:rsid w:val="00971BC8"/>
    <w:rsid w:val="009746D9"/>
    <w:rsid w:val="009770E4"/>
    <w:rsid w:val="009863B9"/>
    <w:rsid w:val="00993A62"/>
    <w:rsid w:val="009C5A18"/>
    <w:rsid w:val="009D1C9D"/>
    <w:rsid w:val="009F488E"/>
    <w:rsid w:val="00A01649"/>
    <w:rsid w:val="00A17A1B"/>
    <w:rsid w:val="00A17B60"/>
    <w:rsid w:val="00A24AE5"/>
    <w:rsid w:val="00A25411"/>
    <w:rsid w:val="00A27854"/>
    <w:rsid w:val="00A339C7"/>
    <w:rsid w:val="00A44B96"/>
    <w:rsid w:val="00A45EB1"/>
    <w:rsid w:val="00A64806"/>
    <w:rsid w:val="00A76690"/>
    <w:rsid w:val="00A80CE1"/>
    <w:rsid w:val="00A835D4"/>
    <w:rsid w:val="00AD35FA"/>
    <w:rsid w:val="00AD58F8"/>
    <w:rsid w:val="00AE09DC"/>
    <w:rsid w:val="00AE2559"/>
    <w:rsid w:val="00AE3C04"/>
    <w:rsid w:val="00AE610A"/>
    <w:rsid w:val="00B114B2"/>
    <w:rsid w:val="00B12296"/>
    <w:rsid w:val="00B171D9"/>
    <w:rsid w:val="00B33892"/>
    <w:rsid w:val="00B37C8A"/>
    <w:rsid w:val="00B5395F"/>
    <w:rsid w:val="00B54084"/>
    <w:rsid w:val="00B550FE"/>
    <w:rsid w:val="00B633E4"/>
    <w:rsid w:val="00B66CF9"/>
    <w:rsid w:val="00B678FE"/>
    <w:rsid w:val="00B71450"/>
    <w:rsid w:val="00B753ED"/>
    <w:rsid w:val="00B802C8"/>
    <w:rsid w:val="00B835D2"/>
    <w:rsid w:val="00B925AD"/>
    <w:rsid w:val="00BB0B9E"/>
    <w:rsid w:val="00BB4936"/>
    <w:rsid w:val="00BC2C0F"/>
    <w:rsid w:val="00BC789E"/>
    <w:rsid w:val="00BD272A"/>
    <w:rsid w:val="00BE33EF"/>
    <w:rsid w:val="00BF3F88"/>
    <w:rsid w:val="00BF649E"/>
    <w:rsid w:val="00C06486"/>
    <w:rsid w:val="00C07834"/>
    <w:rsid w:val="00C12128"/>
    <w:rsid w:val="00C213EA"/>
    <w:rsid w:val="00C838FF"/>
    <w:rsid w:val="00C972FB"/>
    <w:rsid w:val="00CB33F7"/>
    <w:rsid w:val="00CC7A75"/>
    <w:rsid w:val="00CE00AD"/>
    <w:rsid w:val="00CE17A8"/>
    <w:rsid w:val="00CE2F85"/>
    <w:rsid w:val="00CF0E0A"/>
    <w:rsid w:val="00CF3A1A"/>
    <w:rsid w:val="00CF7CCD"/>
    <w:rsid w:val="00D03EB1"/>
    <w:rsid w:val="00D04198"/>
    <w:rsid w:val="00D04605"/>
    <w:rsid w:val="00D2765B"/>
    <w:rsid w:val="00D279B8"/>
    <w:rsid w:val="00D379A1"/>
    <w:rsid w:val="00D627F7"/>
    <w:rsid w:val="00D63C44"/>
    <w:rsid w:val="00D8165C"/>
    <w:rsid w:val="00D85DF1"/>
    <w:rsid w:val="00D94C5E"/>
    <w:rsid w:val="00DA18FD"/>
    <w:rsid w:val="00DB08B5"/>
    <w:rsid w:val="00DD5688"/>
    <w:rsid w:val="00E0185B"/>
    <w:rsid w:val="00E039A0"/>
    <w:rsid w:val="00E13907"/>
    <w:rsid w:val="00E209C4"/>
    <w:rsid w:val="00E24F8E"/>
    <w:rsid w:val="00E373A0"/>
    <w:rsid w:val="00E37752"/>
    <w:rsid w:val="00E47493"/>
    <w:rsid w:val="00E558A2"/>
    <w:rsid w:val="00E634BC"/>
    <w:rsid w:val="00E672ED"/>
    <w:rsid w:val="00E91042"/>
    <w:rsid w:val="00EA768D"/>
    <w:rsid w:val="00EA7963"/>
    <w:rsid w:val="00EB5409"/>
    <w:rsid w:val="00EC09D0"/>
    <w:rsid w:val="00EC57D4"/>
    <w:rsid w:val="00ED28A2"/>
    <w:rsid w:val="00ED2D9D"/>
    <w:rsid w:val="00ED2E8F"/>
    <w:rsid w:val="00EE5367"/>
    <w:rsid w:val="00EF3505"/>
    <w:rsid w:val="00EF44D3"/>
    <w:rsid w:val="00EF4505"/>
    <w:rsid w:val="00F15300"/>
    <w:rsid w:val="00F32B1F"/>
    <w:rsid w:val="00F348F4"/>
    <w:rsid w:val="00F679DF"/>
    <w:rsid w:val="00F727A1"/>
    <w:rsid w:val="00F767BE"/>
    <w:rsid w:val="00F809E8"/>
    <w:rsid w:val="00F81377"/>
    <w:rsid w:val="00F85BC3"/>
    <w:rsid w:val="00F85E8F"/>
    <w:rsid w:val="00FA3D4C"/>
    <w:rsid w:val="00FB2CA1"/>
    <w:rsid w:val="00FC2DD7"/>
    <w:rsid w:val="00FC2EBA"/>
    <w:rsid w:val="00FE4297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6" type="connector" idref="#_x0000_s1041"/>
        <o:r id="V:Rule7" type="connector" idref="#_x0000_s1037"/>
        <o:r id="V:Rule8" type="connector" idref="#_x0000_s1040"/>
        <o:r id="V:Rule9" type="connector" idref="#_x0000_s1039"/>
        <o:r id="V:Rule10" type="connector" idref="#_x0000_s1038"/>
      </o:rules>
    </o:shapelayout>
  </w:shapeDefaults>
  <w:decimalSymbol w:val="."/>
  <w:listSeparator w:val=","/>
  <w14:docId w14:val="36CD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4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38F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8F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8F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8F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8F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8F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8F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8F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8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D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27D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38F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38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8F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8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8F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8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8FF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8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8FF"/>
    <w:rPr>
      <w:rFonts w:asciiTheme="majorHAnsi" w:eastAsiaTheme="majorEastAsia" w:hAnsiTheme="majorHAnsi" w:cstheme="majorBidi"/>
      <w:szCs w:val="21"/>
    </w:rPr>
  </w:style>
  <w:style w:type="table" w:styleId="TableGrid">
    <w:name w:val="Table Grid"/>
    <w:basedOn w:val="TableNormal"/>
    <w:uiPriority w:val="59"/>
    <w:rsid w:val="00BE33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C40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2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559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F3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35C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F3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35C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D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19</Pages>
  <Words>2314</Words>
  <Characters>13196</Characters>
  <Application>Microsoft Macintosh Word</Application>
  <DocSecurity>0</DocSecurity>
  <Lines>109</Lines>
  <Paragraphs>30</Paragraphs>
  <ScaleCrop>false</ScaleCrop>
  <Company/>
  <LinksUpToDate>false</LinksUpToDate>
  <CharactersWithSpaces>15480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若海</dc:creator>
  <cp:lastModifiedBy>Yun Liu</cp:lastModifiedBy>
  <cp:revision>245</cp:revision>
  <dcterms:created xsi:type="dcterms:W3CDTF">2010-10-22T05:50:00Z</dcterms:created>
  <dcterms:modified xsi:type="dcterms:W3CDTF">2011-05-23T02:59:00Z</dcterms:modified>
</cp:coreProperties>
</file>